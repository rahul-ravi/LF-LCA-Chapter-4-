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1FFB" w14:textId="76FCBB8E" w:rsidR="006B226C" w:rsidRPr="00091A61" w:rsidRDefault="00875FC6" w:rsidP="00C92B0A">
      <w:pPr>
        <w:pStyle w:val="Title"/>
        <w:rPr>
          <w:rFonts w:ascii="Arial" w:hAnsi="Arial" w:cs="Arial"/>
          <w:lang w:val="en-US"/>
        </w:rPr>
      </w:pPr>
      <w:r w:rsidRPr="00091A61">
        <w:rPr>
          <w:rFonts w:ascii="Arial" w:hAnsi="Arial" w:cs="Arial"/>
          <w:sz w:val="52"/>
          <w:lang w:val="en-US"/>
        </w:rPr>
        <w:t>Supplementary information</w:t>
      </w:r>
    </w:p>
    <w:p w14:paraId="05E3ECB6" w14:textId="77777777" w:rsidR="00971E38" w:rsidRPr="00091A61" w:rsidRDefault="00971E38" w:rsidP="00971E38">
      <w:pPr>
        <w:rPr>
          <w:rFonts w:ascii="Arial" w:hAnsi="Arial" w:cs="Arial"/>
          <w:lang w:val="en-US" w:eastAsia="en-US"/>
        </w:rPr>
      </w:pPr>
    </w:p>
    <w:p w14:paraId="7802C327" w14:textId="6C39F11E" w:rsidR="00971E38" w:rsidRPr="00091A61" w:rsidRDefault="00971E38" w:rsidP="00971E38">
      <w:pPr>
        <w:rPr>
          <w:rFonts w:ascii="Arial" w:hAnsi="Arial" w:cs="Arial"/>
          <w:sz w:val="22"/>
          <w:szCs w:val="22"/>
          <w:lang w:val="en-US" w:eastAsia="en-US"/>
        </w:rPr>
      </w:pPr>
      <w:r w:rsidRPr="00091A61">
        <w:rPr>
          <w:rFonts w:ascii="Arial" w:hAnsi="Arial" w:cs="Arial"/>
          <w:sz w:val="22"/>
          <w:szCs w:val="22"/>
          <w:lang w:val="en-US" w:eastAsia="en-US"/>
        </w:rPr>
        <w:t>Rahul Ravi</w:t>
      </w:r>
      <w:r w:rsidRPr="00091A61">
        <w:rPr>
          <w:rFonts w:ascii="Arial" w:hAnsi="Arial" w:cs="Arial"/>
          <w:sz w:val="22"/>
          <w:szCs w:val="22"/>
          <w:vertAlign w:val="superscript"/>
          <w:lang w:val="en-US" w:eastAsia="en-US"/>
        </w:rPr>
        <w:t>12</w:t>
      </w:r>
      <w:r w:rsidRPr="00091A61">
        <w:rPr>
          <w:rFonts w:ascii="Arial" w:hAnsi="Arial" w:cs="Arial"/>
          <w:sz w:val="22"/>
          <w:szCs w:val="22"/>
          <w:lang w:val="en-US" w:eastAsia="en-US"/>
        </w:rPr>
        <w:t>*, Miriam Beyers</w:t>
      </w:r>
      <w:r w:rsidRPr="00091A61">
        <w:rPr>
          <w:rFonts w:ascii="Arial" w:hAnsi="Arial" w:cs="Arial"/>
          <w:sz w:val="22"/>
          <w:szCs w:val="22"/>
          <w:vertAlign w:val="superscript"/>
          <w:lang w:val="en-US" w:eastAsia="en-US"/>
        </w:rPr>
        <w:t>12</w:t>
      </w:r>
      <w:r w:rsidRPr="00091A61">
        <w:rPr>
          <w:rFonts w:ascii="Arial" w:hAnsi="Arial" w:cs="Arial"/>
          <w:sz w:val="22"/>
          <w:szCs w:val="22"/>
          <w:lang w:val="en-US" w:eastAsia="en-US"/>
        </w:rPr>
        <w:t>, Anne Adriaens</w:t>
      </w:r>
      <w:r w:rsidRPr="00091A61">
        <w:rPr>
          <w:rFonts w:ascii="Arial" w:hAnsi="Arial" w:cs="Arial"/>
          <w:sz w:val="22"/>
          <w:szCs w:val="22"/>
          <w:vertAlign w:val="superscript"/>
          <w:lang w:val="en-US" w:eastAsia="en-US"/>
        </w:rPr>
        <w:t>1</w:t>
      </w:r>
      <w:r w:rsidRPr="00091A61">
        <w:rPr>
          <w:rFonts w:ascii="Arial" w:hAnsi="Arial" w:cs="Arial"/>
          <w:sz w:val="22"/>
          <w:szCs w:val="22"/>
          <w:lang w:val="en-US" w:eastAsia="en-US"/>
        </w:rPr>
        <w:t>, Claudio Brienza</w:t>
      </w:r>
      <w:r w:rsidRPr="00091A61">
        <w:rPr>
          <w:rFonts w:ascii="Arial" w:hAnsi="Arial" w:cs="Arial"/>
          <w:sz w:val="22"/>
          <w:szCs w:val="22"/>
          <w:vertAlign w:val="superscript"/>
          <w:lang w:val="en-US" w:eastAsia="en-US"/>
        </w:rPr>
        <w:t>1</w:t>
      </w:r>
      <w:r w:rsidRPr="00091A61">
        <w:rPr>
          <w:rFonts w:ascii="Arial" w:hAnsi="Arial" w:cs="Arial"/>
          <w:sz w:val="22"/>
          <w:szCs w:val="22"/>
          <w:lang w:val="en-US" w:eastAsia="en-US"/>
        </w:rPr>
        <w:t>, Hongzhen Luo</w:t>
      </w:r>
      <w:r w:rsidRPr="00091A61">
        <w:rPr>
          <w:rFonts w:ascii="Arial" w:hAnsi="Arial" w:cs="Arial"/>
          <w:sz w:val="22"/>
          <w:szCs w:val="22"/>
          <w:vertAlign w:val="superscript"/>
          <w:lang w:val="en-US" w:eastAsia="en-US"/>
        </w:rPr>
        <w:t>1</w:t>
      </w:r>
      <w:r w:rsidRPr="00091A61">
        <w:rPr>
          <w:rFonts w:ascii="Arial" w:hAnsi="Arial" w:cs="Arial"/>
          <w:sz w:val="22"/>
          <w:szCs w:val="22"/>
          <w:lang w:val="en-US" w:eastAsia="en-US"/>
        </w:rPr>
        <w:t>, Ivona Sigurnjak</w:t>
      </w:r>
      <w:r w:rsidRPr="00091A61">
        <w:rPr>
          <w:rFonts w:ascii="Arial" w:hAnsi="Arial" w:cs="Arial"/>
          <w:sz w:val="22"/>
          <w:szCs w:val="22"/>
          <w:vertAlign w:val="superscript"/>
          <w:lang w:val="en-US" w:eastAsia="en-US"/>
        </w:rPr>
        <w:t>1</w:t>
      </w:r>
      <w:r w:rsidRPr="00091A61">
        <w:rPr>
          <w:rFonts w:ascii="Arial" w:hAnsi="Arial" w:cs="Arial"/>
          <w:sz w:val="22"/>
          <w:szCs w:val="22"/>
          <w:lang w:val="en-US" w:eastAsia="en-US"/>
        </w:rPr>
        <w:t>, Sander Bruun</w:t>
      </w:r>
      <w:r w:rsidRPr="00091A61">
        <w:rPr>
          <w:rFonts w:ascii="Arial" w:hAnsi="Arial" w:cs="Arial"/>
          <w:sz w:val="22"/>
          <w:szCs w:val="22"/>
          <w:vertAlign w:val="superscript"/>
          <w:lang w:val="en-US" w:eastAsia="en-US"/>
        </w:rPr>
        <w:t>2</w:t>
      </w:r>
      <w:r w:rsidRPr="00091A61">
        <w:rPr>
          <w:rFonts w:ascii="Arial" w:hAnsi="Arial" w:cs="Arial"/>
          <w:sz w:val="22"/>
          <w:szCs w:val="22"/>
          <w:lang w:val="en-US" w:eastAsia="en-US"/>
        </w:rPr>
        <w:t>, Erik Meers</w:t>
      </w:r>
      <w:r w:rsidRPr="00091A61">
        <w:rPr>
          <w:rFonts w:ascii="Arial" w:hAnsi="Arial" w:cs="Arial"/>
          <w:sz w:val="22"/>
          <w:szCs w:val="22"/>
          <w:vertAlign w:val="superscript"/>
          <w:lang w:val="en-US" w:eastAsia="en-US"/>
        </w:rPr>
        <w:t>1</w:t>
      </w:r>
    </w:p>
    <w:p w14:paraId="2BC6390F" w14:textId="77777777" w:rsidR="004E2B32" w:rsidRPr="00091A61" w:rsidRDefault="004E2B32" w:rsidP="00971E38">
      <w:pPr>
        <w:rPr>
          <w:rFonts w:ascii="Arial" w:hAnsi="Arial" w:cs="Arial"/>
          <w:sz w:val="22"/>
          <w:szCs w:val="22"/>
          <w:lang w:val="en-US" w:eastAsia="en-US"/>
        </w:rPr>
      </w:pPr>
    </w:p>
    <w:p w14:paraId="1D05A987" w14:textId="77777777" w:rsidR="00971E38" w:rsidRPr="00091A61" w:rsidRDefault="00971E38" w:rsidP="00971E38">
      <w:pPr>
        <w:rPr>
          <w:rFonts w:ascii="Arial" w:hAnsi="Arial" w:cs="Arial"/>
          <w:sz w:val="22"/>
          <w:szCs w:val="22"/>
          <w:lang w:val="en-US" w:eastAsia="en-US"/>
        </w:rPr>
      </w:pPr>
      <w:r w:rsidRPr="00091A61">
        <w:rPr>
          <w:rFonts w:ascii="Arial" w:hAnsi="Arial" w:cs="Arial"/>
          <w:sz w:val="22"/>
          <w:szCs w:val="22"/>
          <w:vertAlign w:val="superscript"/>
          <w:lang w:val="en-US" w:eastAsia="en-US"/>
        </w:rPr>
        <w:t xml:space="preserve">1 </w:t>
      </w:r>
      <w:r w:rsidRPr="00091A61">
        <w:rPr>
          <w:rFonts w:ascii="Arial" w:hAnsi="Arial" w:cs="Arial"/>
          <w:sz w:val="22"/>
          <w:szCs w:val="22"/>
          <w:lang w:val="en-US" w:eastAsia="en-US"/>
        </w:rPr>
        <w:t xml:space="preserve">Department of Green Chemistry and Technology, Faculty of Bioscience Engineering, Ghent University, Coupure Links 653, B-9000 Ghent, Belgium, *rahul.ravi@ugent.be </w:t>
      </w:r>
    </w:p>
    <w:p w14:paraId="3A577223" w14:textId="70148B52" w:rsidR="006464B5" w:rsidRPr="00091A61" w:rsidRDefault="00971E38" w:rsidP="006464B5">
      <w:pPr>
        <w:rPr>
          <w:rFonts w:ascii="Arial" w:hAnsi="Arial" w:cs="Arial"/>
          <w:sz w:val="22"/>
          <w:szCs w:val="22"/>
          <w:lang w:val="en-US" w:eastAsia="en-US"/>
        </w:rPr>
      </w:pPr>
      <w:r w:rsidRPr="00091A61">
        <w:rPr>
          <w:rFonts w:ascii="Arial" w:hAnsi="Arial" w:cs="Arial"/>
          <w:sz w:val="22"/>
          <w:szCs w:val="22"/>
          <w:vertAlign w:val="superscript"/>
          <w:lang w:val="en-US" w:eastAsia="en-US"/>
        </w:rPr>
        <w:t>2</w:t>
      </w:r>
      <w:r w:rsidRPr="00091A61">
        <w:rPr>
          <w:rFonts w:ascii="Arial" w:hAnsi="Arial" w:cs="Arial"/>
          <w:sz w:val="22"/>
          <w:szCs w:val="22"/>
          <w:lang w:val="en-US" w:eastAsia="en-US"/>
        </w:rPr>
        <w:t xml:space="preserve"> Department of Plant and Environmental Sciences, University of Copenhagen, Thorvaldsensvej 40, DK-1871 Frederiksberg C, Denmark</w:t>
      </w:r>
    </w:p>
    <w:p w14:paraId="5ADB15A9" w14:textId="77777777" w:rsidR="006464B5" w:rsidRPr="00091A61" w:rsidRDefault="006464B5">
      <w:pPr>
        <w:rPr>
          <w:rFonts w:ascii="Arial" w:hAnsi="Arial" w:cs="Arial"/>
          <w:sz w:val="22"/>
          <w:lang w:val="en-US"/>
        </w:rPr>
      </w:pPr>
    </w:p>
    <w:p w14:paraId="01B85500" w14:textId="2815704D" w:rsidR="00F07869" w:rsidRPr="00091A61" w:rsidRDefault="00C92B0A">
      <w:pPr>
        <w:rPr>
          <w:rFonts w:ascii="Arial" w:hAnsi="Arial" w:cs="Arial"/>
          <w:sz w:val="22"/>
          <w:lang w:val="en-US"/>
        </w:rPr>
      </w:pPr>
      <w:r w:rsidRPr="00091A61">
        <w:rPr>
          <w:rFonts w:ascii="Arial" w:hAnsi="Arial" w:cs="Arial"/>
          <w:sz w:val="22"/>
          <w:lang w:val="en-US"/>
        </w:rPr>
        <w:t xml:space="preserve">This document lists the </w:t>
      </w:r>
      <w:r w:rsidR="003526F6" w:rsidRPr="00091A61">
        <w:rPr>
          <w:rFonts w:ascii="Arial" w:hAnsi="Arial" w:cs="Arial"/>
          <w:sz w:val="22"/>
          <w:lang w:val="en-US"/>
        </w:rPr>
        <w:t>salient aspects and mass flows of the processing</w:t>
      </w:r>
      <w:r w:rsidRPr="00091A61">
        <w:rPr>
          <w:rFonts w:ascii="Arial" w:hAnsi="Arial" w:cs="Arial"/>
          <w:sz w:val="22"/>
          <w:lang w:val="en-US"/>
        </w:rPr>
        <w:t xml:space="preserve"> technologies</w:t>
      </w:r>
      <w:r w:rsidR="003526F6" w:rsidRPr="00091A61">
        <w:rPr>
          <w:rFonts w:ascii="Arial" w:hAnsi="Arial" w:cs="Arial"/>
          <w:sz w:val="22"/>
          <w:lang w:val="en-US"/>
        </w:rPr>
        <w:t xml:space="preserve"> for the life cycle assessment of managing</w:t>
      </w:r>
      <w:r w:rsidRPr="00091A61">
        <w:rPr>
          <w:rFonts w:ascii="Arial" w:hAnsi="Arial" w:cs="Arial"/>
          <w:sz w:val="22"/>
          <w:lang w:val="en-US"/>
        </w:rPr>
        <w:t xml:space="preserve"> liquid fraction of </w:t>
      </w:r>
      <w:r w:rsidR="00CB748A" w:rsidRPr="00091A61">
        <w:rPr>
          <w:rFonts w:ascii="Arial" w:hAnsi="Arial" w:cs="Arial"/>
          <w:lang w:val="en-US"/>
        </w:rPr>
        <w:t xml:space="preserve">pig </w:t>
      </w:r>
      <w:r w:rsidRPr="00091A61">
        <w:rPr>
          <w:rFonts w:ascii="Arial" w:hAnsi="Arial" w:cs="Arial"/>
          <w:sz w:val="22"/>
          <w:lang w:val="en-US"/>
        </w:rPr>
        <w:t>manure</w:t>
      </w:r>
      <w:r w:rsidR="00A474E2" w:rsidRPr="00091A61">
        <w:rPr>
          <w:rFonts w:ascii="Arial" w:hAnsi="Arial" w:cs="Arial"/>
          <w:sz w:val="22"/>
          <w:lang w:val="en-US"/>
        </w:rPr>
        <w:t xml:space="preserve"> (LF)</w:t>
      </w:r>
      <w:r w:rsidRPr="00091A61">
        <w:rPr>
          <w:rFonts w:ascii="Arial" w:hAnsi="Arial" w:cs="Arial"/>
          <w:sz w:val="22"/>
          <w:lang w:val="en-US"/>
        </w:rPr>
        <w:t>.</w:t>
      </w:r>
      <w:r w:rsidR="009A0E7C" w:rsidRPr="00091A61">
        <w:rPr>
          <w:rFonts w:ascii="Arial" w:hAnsi="Arial" w:cs="Arial"/>
          <w:sz w:val="22"/>
          <w:lang w:val="en-US"/>
        </w:rPr>
        <w:t xml:space="preserve"> </w:t>
      </w:r>
    </w:p>
    <w:p w14:paraId="281AE4BB" w14:textId="3510B0EC" w:rsidR="00C92B0A" w:rsidRPr="00091A61" w:rsidRDefault="00684CC3" w:rsidP="00C92B0A">
      <w:pPr>
        <w:pStyle w:val="Heading2"/>
        <w:numPr>
          <w:ilvl w:val="0"/>
          <w:numId w:val="2"/>
        </w:numPr>
        <w:rPr>
          <w:rFonts w:ascii="Arial" w:hAnsi="Arial" w:cs="Arial"/>
          <w:sz w:val="22"/>
          <w:szCs w:val="24"/>
          <w:lang w:val="en-US"/>
        </w:rPr>
      </w:pPr>
      <w:r w:rsidRPr="00091A61">
        <w:rPr>
          <w:rFonts w:ascii="Arial" w:hAnsi="Arial" w:cs="Arial"/>
          <w:sz w:val="22"/>
          <w:szCs w:val="24"/>
          <w:lang w:val="en-US"/>
        </w:rPr>
        <w:t>Salient features</w:t>
      </w:r>
    </w:p>
    <w:p w14:paraId="7EB736EB" w14:textId="215CE169" w:rsidR="00684CC3" w:rsidRPr="00091A61" w:rsidRDefault="00D916AE" w:rsidP="007243A6">
      <w:pPr>
        <w:pStyle w:val="Heading3"/>
        <w:numPr>
          <w:ilvl w:val="1"/>
          <w:numId w:val="2"/>
        </w:numPr>
        <w:rPr>
          <w:rFonts w:ascii="Arial" w:hAnsi="Arial" w:cs="Arial"/>
          <w:sz w:val="22"/>
          <w:szCs w:val="22"/>
        </w:rPr>
      </w:pPr>
      <w:r w:rsidRPr="00091A61">
        <w:rPr>
          <w:rFonts w:ascii="Arial" w:hAnsi="Arial" w:cs="Arial"/>
          <w:sz w:val="22"/>
          <w:szCs w:val="22"/>
        </w:rPr>
        <w:t>Functional unit</w:t>
      </w:r>
    </w:p>
    <w:p w14:paraId="222A0EE1" w14:textId="5D618725" w:rsidR="003E00A8" w:rsidRPr="00091A61" w:rsidRDefault="007A6D70" w:rsidP="003E00A8">
      <w:pPr>
        <w:rPr>
          <w:rFonts w:ascii="Arial" w:hAnsi="Arial" w:cs="Arial"/>
          <w:sz w:val="22"/>
          <w:szCs w:val="22"/>
          <w:lang w:val="en-US"/>
        </w:rPr>
      </w:pPr>
      <w:r w:rsidRPr="00091A61">
        <w:rPr>
          <w:rFonts w:ascii="Arial" w:hAnsi="Arial" w:cs="Arial"/>
          <w:sz w:val="22"/>
          <w:szCs w:val="22"/>
          <w:lang w:val="en-US"/>
        </w:rPr>
        <w:t xml:space="preserve">The study's functional unit is 1 tonne of LF, the characteristics of which are listed in Table S1. These parameters were monitored weekly from May 9th to December 10th, 2019 at a pig manure treatment facility in Gistel-Zevekote, Belgium, capable of raising 11,000 </w:t>
      </w:r>
      <w:ins w:id="0" w:author="Rahul Ravi" w:date="2022-06-16T12:52:00Z">
        <w:r w:rsidR="002E4711">
          <w:rPr>
            <w:rFonts w:ascii="Arial" w:hAnsi="Arial" w:cs="Arial"/>
            <w:sz w:val="22"/>
            <w:szCs w:val="22"/>
            <w:lang w:val="en-US"/>
          </w:rPr>
          <w:t xml:space="preserve">fattening pigs </w:t>
        </w:r>
      </w:ins>
      <w:commentRangeStart w:id="1"/>
      <w:del w:id="2" w:author="Rahul Ravi" w:date="2022-06-16T12:52:00Z">
        <w:r w:rsidRPr="00091A61" w:rsidDel="002E4711">
          <w:rPr>
            <w:rFonts w:ascii="Arial" w:hAnsi="Arial" w:cs="Arial"/>
            <w:sz w:val="22"/>
            <w:szCs w:val="22"/>
            <w:lang w:val="en-US"/>
          </w:rPr>
          <w:delText>porkers</w:delText>
        </w:r>
      </w:del>
      <w:r w:rsidRPr="00091A61">
        <w:rPr>
          <w:rFonts w:ascii="Arial" w:hAnsi="Arial" w:cs="Arial"/>
          <w:sz w:val="22"/>
          <w:szCs w:val="22"/>
          <w:lang w:val="en-US"/>
        </w:rPr>
        <w:t xml:space="preserve"> </w:t>
      </w:r>
      <w:commentRangeEnd w:id="1"/>
      <w:r w:rsidR="006B6838">
        <w:rPr>
          <w:rStyle w:val="CommentReference"/>
        </w:rPr>
        <w:commentReference w:id="1"/>
      </w:r>
      <w:r w:rsidRPr="00091A61">
        <w:rPr>
          <w:rFonts w:ascii="Arial" w:hAnsi="Arial" w:cs="Arial"/>
          <w:sz w:val="22"/>
          <w:szCs w:val="22"/>
          <w:lang w:val="en-US"/>
        </w:rPr>
        <w:t>and 5,400 piglets. The treatment facility's influent flow is estimated to be 120 m</w:t>
      </w:r>
      <w:r w:rsidRPr="00091A61">
        <w:rPr>
          <w:rFonts w:ascii="Arial" w:hAnsi="Arial" w:cs="Arial"/>
          <w:sz w:val="22"/>
          <w:szCs w:val="22"/>
          <w:vertAlign w:val="superscript"/>
          <w:lang w:val="en-US"/>
        </w:rPr>
        <w:t>3</w:t>
      </w:r>
      <w:r w:rsidRPr="00091A61">
        <w:rPr>
          <w:rFonts w:ascii="Arial" w:hAnsi="Arial" w:cs="Arial"/>
          <w:sz w:val="22"/>
          <w:szCs w:val="22"/>
          <w:lang w:val="en-US"/>
        </w:rPr>
        <w:t xml:space="preserve">/day </w:t>
      </w:r>
      <w:r w:rsidR="008127AE">
        <w:rPr>
          <w:rFonts w:ascii="Arial" w:hAnsi="Arial" w:cs="Arial"/>
          <w:sz w:val="22"/>
          <w:szCs w:val="22"/>
          <w:lang w:val="en-US"/>
        </w:rPr>
        <w:fldChar w:fldCharType="begin"/>
      </w:r>
      <w:r w:rsidR="00D25539">
        <w:rPr>
          <w:rFonts w:ascii="Arial" w:hAnsi="Arial" w:cs="Arial"/>
          <w:sz w:val="22"/>
          <w:szCs w:val="22"/>
          <w:lang w:val="en-US"/>
        </w:rPr>
        <w:instrText xml:space="preserve"> ADDIN EN.CITE &lt;EndNote&gt;&lt;Cite&gt;&lt;Author&gt;Farmer&lt;/Author&gt;&lt;Year&gt;2021&lt;/Year&gt;&lt;RecNum&gt;191&lt;/RecNum&gt;&lt;DisplayText&gt;(Farmer 2021)&lt;/DisplayText&gt;&lt;record&gt;&lt;rec-number&gt;191&lt;/rec-number&gt;&lt;foreign-keys&gt;&lt;key app="EN" db-id="xtsxtzaa9tewz5e0p0u52swgtp22dt9wx5ex" timestamp="1646217196" guid="008b4791-23d3-4038-b816-f9dced3f8022"&gt;191&lt;/key&gt;&lt;/foreign-keys&gt;&lt;ref-type name="Personal Communication"&gt;26&lt;/ref-type&gt;&lt;contributors&gt;&lt;authors&gt;&lt;author&gt;Farmer&lt;/author&gt;&lt;/authors&gt;&lt;/contributors&gt;&lt;titles&gt;&lt;title&gt;Daily inflow at the manure treatment facility at Gistel-Zevekote, Belgium&lt;/title&gt;&lt;/titles&gt;&lt;dates&gt;&lt;year&gt;2021&lt;/year&gt;&lt;/dates&gt;&lt;urls&gt;&lt;/urls&gt;&lt;/record&gt;&lt;/Cite&gt;&lt;/EndNote&gt;</w:instrText>
      </w:r>
      <w:r w:rsidR="008127AE">
        <w:rPr>
          <w:rFonts w:ascii="Arial" w:hAnsi="Arial" w:cs="Arial"/>
          <w:sz w:val="22"/>
          <w:szCs w:val="22"/>
          <w:lang w:val="en-US"/>
        </w:rPr>
        <w:fldChar w:fldCharType="separate"/>
      </w:r>
      <w:r w:rsidR="008127AE">
        <w:rPr>
          <w:rFonts w:ascii="Arial" w:hAnsi="Arial" w:cs="Arial"/>
          <w:noProof/>
          <w:sz w:val="22"/>
          <w:szCs w:val="22"/>
          <w:lang w:val="en-US"/>
        </w:rPr>
        <w:t>(Farmer 2021)</w:t>
      </w:r>
      <w:r w:rsidR="008127AE">
        <w:rPr>
          <w:rFonts w:ascii="Arial" w:hAnsi="Arial" w:cs="Arial"/>
          <w:sz w:val="22"/>
          <w:szCs w:val="22"/>
          <w:lang w:val="en-US"/>
        </w:rPr>
        <w:fldChar w:fldCharType="end"/>
      </w:r>
      <w:r w:rsidR="003E00A8" w:rsidRPr="00091A61">
        <w:rPr>
          <w:rFonts w:ascii="Arial" w:hAnsi="Arial" w:cs="Arial"/>
          <w:sz w:val="22"/>
          <w:lang w:val="en-US"/>
        </w:rPr>
        <w:t xml:space="preserve"> .</w:t>
      </w:r>
    </w:p>
    <w:p w14:paraId="46A4C6B2" w14:textId="42898051" w:rsidR="00875FC6" w:rsidRPr="00091A61" w:rsidRDefault="00875FC6" w:rsidP="00871C9D">
      <w:pPr>
        <w:rPr>
          <w:rFonts w:ascii="Arial" w:hAnsi="Arial" w:cs="Arial"/>
          <w:lang w:val="en-US"/>
        </w:rPr>
      </w:pPr>
    </w:p>
    <w:p w14:paraId="202CF4E6" w14:textId="51BFE5F9" w:rsidR="00875FC6" w:rsidRPr="00091A61" w:rsidRDefault="00B70B73" w:rsidP="00B70B73">
      <w:pPr>
        <w:pStyle w:val="Caption"/>
        <w:rPr>
          <w:rFonts w:ascii="Arial" w:hAnsi="Arial" w:cs="Arial"/>
          <w:sz w:val="22"/>
          <w:szCs w:val="20"/>
        </w:rPr>
      </w:pPr>
      <w:bookmarkStart w:id="3" w:name="_Ref96335383"/>
      <w:r w:rsidRPr="00091A61">
        <w:rPr>
          <w:rFonts w:ascii="Arial" w:hAnsi="Arial" w:cs="Arial"/>
          <w:sz w:val="22"/>
          <w:szCs w:val="20"/>
        </w:rPr>
        <w:t>Table S</w:t>
      </w:r>
      <w:r w:rsidRPr="00091A61">
        <w:rPr>
          <w:rFonts w:ascii="Arial" w:hAnsi="Arial" w:cs="Arial"/>
          <w:sz w:val="22"/>
          <w:szCs w:val="20"/>
        </w:rPr>
        <w:fldChar w:fldCharType="begin"/>
      </w:r>
      <w:r w:rsidRPr="00091A61">
        <w:rPr>
          <w:rFonts w:ascii="Arial" w:hAnsi="Arial" w:cs="Arial"/>
          <w:sz w:val="22"/>
          <w:szCs w:val="20"/>
        </w:rPr>
        <w:instrText xml:space="preserve"> SEQ Table_S \* ARABIC </w:instrText>
      </w:r>
      <w:r w:rsidRPr="00091A61">
        <w:rPr>
          <w:rFonts w:ascii="Arial" w:hAnsi="Arial" w:cs="Arial"/>
          <w:sz w:val="22"/>
          <w:szCs w:val="20"/>
        </w:rPr>
        <w:fldChar w:fldCharType="separate"/>
      </w:r>
      <w:r w:rsidR="00FF6AF1" w:rsidRPr="00091A61">
        <w:rPr>
          <w:rFonts w:ascii="Arial" w:hAnsi="Arial" w:cs="Arial"/>
          <w:noProof/>
          <w:sz w:val="22"/>
          <w:szCs w:val="20"/>
        </w:rPr>
        <w:t>1</w:t>
      </w:r>
      <w:r w:rsidRPr="00091A61">
        <w:rPr>
          <w:rFonts w:ascii="Arial" w:hAnsi="Arial" w:cs="Arial"/>
          <w:sz w:val="22"/>
          <w:szCs w:val="20"/>
        </w:rPr>
        <w:fldChar w:fldCharType="end"/>
      </w:r>
      <w:bookmarkEnd w:id="3"/>
      <w:r w:rsidR="00C92B0A" w:rsidRPr="00091A61">
        <w:rPr>
          <w:rFonts w:ascii="Arial" w:hAnsi="Arial" w:cs="Arial"/>
          <w:sz w:val="22"/>
          <w:szCs w:val="20"/>
        </w:rPr>
        <w:t xml:space="preserve"> Characteristics of LF. The functional unit is 1 tonne of liquid fraction</w:t>
      </w:r>
      <w:r w:rsidR="00C33708" w:rsidRPr="00091A61">
        <w:rPr>
          <w:rFonts w:ascii="Arial" w:hAnsi="Arial" w:cs="Arial"/>
          <w:sz w:val="22"/>
          <w:szCs w:val="20"/>
        </w:rPr>
        <w:t xml:space="preserve"> and values expressed in fresh matter basis</w:t>
      </w:r>
    </w:p>
    <w:tbl>
      <w:tblPr>
        <w:tblStyle w:val="TableGrid"/>
        <w:tblW w:w="0" w:type="auto"/>
        <w:tblLook w:val="04A0" w:firstRow="1" w:lastRow="0" w:firstColumn="1" w:lastColumn="0" w:noHBand="0" w:noVBand="1"/>
      </w:tblPr>
      <w:tblGrid>
        <w:gridCol w:w="3226"/>
        <w:gridCol w:w="2581"/>
        <w:gridCol w:w="3255"/>
      </w:tblGrid>
      <w:tr w:rsidR="00D85BD1" w:rsidRPr="00091A61" w14:paraId="210579D0" w14:textId="77777777" w:rsidTr="00F6138C">
        <w:trPr>
          <w:trHeight w:val="255"/>
        </w:trPr>
        <w:tc>
          <w:tcPr>
            <w:tcW w:w="3226" w:type="dxa"/>
          </w:tcPr>
          <w:p w14:paraId="42C36259" w14:textId="77777777" w:rsidR="00C92B0A" w:rsidRPr="00091A61" w:rsidRDefault="00C92B0A" w:rsidP="009D4CD9">
            <w:pPr>
              <w:jc w:val="center"/>
              <w:rPr>
                <w:rFonts w:ascii="Arial" w:hAnsi="Arial" w:cs="Arial"/>
              </w:rPr>
            </w:pPr>
            <w:r w:rsidRPr="00091A61">
              <w:rPr>
                <w:rFonts w:ascii="Arial" w:hAnsi="Arial" w:cs="Arial"/>
              </w:rPr>
              <w:t>Parameter</w:t>
            </w:r>
          </w:p>
        </w:tc>
        <w:tc>
          <w:tcPr>
            <w:tcW w:w="2581" w:type="dxa"/>
          </w:tcPr>
          <w:p w14:paraId="5BACB5DA" w14:textId="245AD34D" w:rsidR="00F6138C" w:rsidRPr="00091A61" w:rsidRDefault="005A051C" w:rsidP="009D4CD9">
            <w:pPr>
              <w:jc w:val="center"/>
              <w:rPr>
                <w:rFonts w:ascii="Arial" w:hAnsi="Arial" w:cs="Arial"/>
              </w:rPr>
            </w:pPr>
            <w:r w:rsidRPr="00091A61">
              <w:rPr>
                <w:rFonts w:ascii="Arial" w:hAnsi="Arial" w:cs="Arial"/>
              </w:rPr>
              <w:t>Unit</w:t>
            </w:r>
          </w:p>
        </w:tc>
        <w:tc>
          <w:tcPr>
            <w:tcW w:w="3255" w:type="dxa"/>
          </w:tcPr>
          <w:p w14:paraId="5CA0D482" w14:textId="6A472F4C" w:rsidR="00C92B0A" w:rsidRPr="00091A61" w:rsidRDefault="00C92B0A" w:rsidP="009D4CD9">
            <w:pPr>
              <w:jc w:val="center"/>
              <w:rPr>
                <w:rFonts w:ascii="Arial" w:hAnsi="Arial" w:cs="Arial"/>
              </w:rPr>
            </w:pPr>
            <w:r w:rsidRPr="00091A61">
              <w:rPr>
                <w:rFonts w:ascii="Arial" w:hAnsi="Arial" w:cs="Arial"/>
              </w:rPr>
              <w:t>Value</w:t>
            </w:r>
          </w:p>
        </w:tc>
      </w:tr>
      <w:tr w:rsidR="00D85BD1" w:rsidRPr="00091A61" w14:paraId="7F25298A" w14:textId="77777777" w:rsidTr="00F6138C">
        <w:trPr>
          <w:trHeight w:val="255"/>
        </w:trPr>
        <w:tc>
          <w:tcPr>
            <w:tcW w:w="3226" w:type="dxa"/>
          </w:tcPr>
          <w:p w14:paraId="6A1EDA54" w14:textId="77777777" w:rsidR="00C92B0A" w:rsidRPr="00091A61" w:rsidRDefault="00F6138C" w:rsidP="009D4CD9">
            <w:pPr>
              <w:jc w:val="center"/>
              <w:rPr>
                <w:rFonts w:ascii="Arial" w:hAnsi="Arial" w:cs="Arial"/>
              </w:rPr>
            </w:pPr>
            <w:r w:rsidRPr="00091A61">
              <w:rPr>
                <w:rFonts w:ascii="Arial" w:hAnsi="Arial" w:cs="Arial"/>
              </w:rPr>
              <w:t>Dry matter (</w:t>
            </w:r>
            <w:r w:rsidR="00C92B0A" w:rsidRPr="00091A61">
              <w:rPr>
                <w:rFonts w:ascii="Arial" w:hAnsi="Arial" w:cs="Arial"/>
              </w:rPr>
              <w:t>DM</w:t>
            </w:r>
            <w:r w:rsidRPr="00091A61">
              <w:rPr>
                <w:rFonts w:ascii="Arial" w:hAnsi="Arial" w:cs="Arial"/>
              </w:rPr>
              <w:t>)</w:t>
            </w:r>
            <w:r w:rsidR="00C92B0A" w:rsidRPr="00091A61">
              <w:rPr>
                <w:rFonts w:ascii="Arial" w:hAnsi="Arial" w:cs="Arial"/>
              </w:rPr>
              <w:t xml:space="preserve"> (%)</w:t>
            </w:r>
          </w:p>
        </w:tc>
        <w:tc>
          <w:tcPr>
            <w:tcW w:w="2581" w:type="dxa"/>
          </w:tcPr>
          <w:p w14:paraId="7C2008C2" w14:textId="1326908B" w:rsidR="00F6138C" w:rsidRPr="00091A61" w:rsidRDefault="005A051C" w:rsidP="009D4CD9">
            <w:pPr>
              <w:jc w:val="center"/>
              <w:rPr>
                <w:rFonts w:ascii="Arial" w:hAnsi="Arial" w:cs="Arial"/>
              </w:rPr>
            </w:pPr>
            <w:r w:rsidRPr="00091A61">
              <w:rPr>
                <w:rFonts w:ascii="Arial" w:hAnsi="Arial" w:cs="Arial"/>
              </w:rPr>
              <w:t>%</w:t>
            </w:r>
          </w:p>
        </w:tc>
        <w:tc>
          <w:tcPr>
            <w:tcW w:w="3255" w:type="dxa"/>
          </w:tcPr>
          <w:p w14:paraId="3CAACA71" w14:textId="39921DAF" w:rsidR="00C92B0A" w:rsidRPr="00091A61" w:rsidRDefault="00C92B0A" w:rsidP="009D4CD9">
            <w:pPr>
              <w:jc w:val="center"/>
              <w:rPr>
                <w:rFonts w:ascii="Arial" w:hAnsi="Arial" w:cs="Arial"/>
              </w:rPr>
            </w:pPr>
            <w:r w:rsidRPr="00091A61">
              <w:rPr>
                <w:rFonts w:ascii="Arial" w:hAnsi="Arial" w:cs="Arial"/>
              </w:rPr>
              <w:t>3.61 ± 0.05</w:t>
            </w:r>
          </w:p>
        </w:tc>
      </w:tr>
      <w:tr w:rsidR="00D85BD1" w:rsidRPr="00091A61" w14:paraId="29F78E68" w14:textId="77777777" w:rsidTr="00F6138C">
        <w:trPr>
          <w:trHeight w:val="265"/>
        </w:trPr>
        <w:tc>
          <w:tcPr>
            <w:tcW w:w="3226" w:type="dxa"/>
          </w:tcPr>
          <w:p w14:paraId="4FB780D4" w14:textId="31E216B5" w:rsidR="00C92B0A" w:rsidRPr="00091A61" w:rsidRDefault="00C92B0A" w:rsidP="009D4CD9">
            <w:pPr>
              <w:jc w:val="center"/>
              <w:rPr>
                <w:rFonts w:ascii="Arial" w:hAnsi="Arial" w:cs="Arial"/>
              </w:rPr>
            </w:pPr>
            <w:r w:rsidRPr="00091A61">
              <w:rPr>
                <w:rFonts w:ascii="Arial" w:hAnsi="Arial" w:cs="Arial"/>
              </w:rPr>
              <w:t xml:space="preserve">Total Nitrogen (N) </w:t>
            </w:r>
          </w:p>
        </w:tc>
        <w:tc>
          <w:tcPr>
            <w:tcW w:w="2581" w:type="dxa"/>
          </w:tcPr>
          <w:p w14:paraId="2CD75B07" w14:textId="26006AB4" w:rsidR="00F6138C" w:rsidRPr="00091A61" w:rsidRDefault="00D916AE" w:rsidP="009D4CD9">
            <w:pPr>
              <w:jc w:val="center"/>
              <w:rPr>
                <w:rFonts w:ascii="Arial" w:hAnsi="Arial" w:cs="Arial"/>
              </w:rPr>
            </w:pPr>
            <w:r w:rsidRPr="00091A61">
              <w:rPr>
                <w:rFonts w:ascii="Arial" w:hAnsi="Arial" w:cs="Arial"/>
              </w:rPr>
              <w:t>k</w:t>
            </w:r>
            <w:r w:rsidR="00DA37E9" w:rsidRPr="00091A61">
              <w:rPr>
                <w:rFonts w:ascii="Arial" w:hAnsi="Arial" w:cs="Arial"/>
              </w:rPr>
              <w:t>g</w:t>
            </w:r>
            <w:r w:rsidRPr="00091A61">
              <w:rPr>
                <w:rFonts w:ascii="Arial" w:hAnsi="Arial" w:cs="Arial"/>
              </w:rPr>
              <w:t>/tonne</w:t>
            </w:r>
          </w:p>
        </w:tc>
        <w:tc>
          <w:tcPr>
            <w:tcW w:w="3255" w:type="dxa"/>
          </w:tcPr>
          <w:p w14:paraId="4DD61BDB" w14:textId="69D4E440" w:rsidR="00C92B0A" w:rsidRPr="00091A61" w:rsidRDefault="00C92B0A" w:rsidP="009D4CD9">
            <w:pPr>
              <w:jc w:val="center"/>
              <w:rPr>
                <w:rFonts w:ascii="Arial" w:hAnsi="Arial" w:cs="Arial"/>
              </w:rPr>
            </w:pPr>
            <w:r w:rsidRPr="00091A61">
              <w:rPr>
                <w:rFonts w:ascii="Arial" w:hAnsi="Arial" w:cs="Arial"/>
              </w:rPr>
              <w:t>4.34 ± 0.13</w:t>
            </w:r>
          </w:p>
        </w:tc>
      </w:tr>
      <w:tr w:rsidR="00D85BD1" w:rsidRPr="00091A61" w14:paraId="1A4BF5BC" w14:textId="77777777" w:rsidTr="00F6138C">
        <w:trPr>
          <w:trHeight w:val="255"/>
        </w:trPr>
        <w:tc>
          <w:tcPr>
            <w:tcW w:w="3226" w:type="dxa"/>
          </w:tcPr>
          <w:p w14:paraId="191EEA33" w14:textId="7C23D4F7" w:rsidR="00C92B0A" w:rsidRPr="00091A61" w:rsidRDefault="00C92B0A" w:rsidP="009D4CD9">
            <w:pPr>
              <w:jc w:val="center"/>
              <w:rPr>
                <w:rFonts w:ascii="Arial" w:hAnsi="Arial" w:cs="Arial"/>
              </w:rPr>
            </w:pPr>
            <w:r w:rsidRPr="00091A61">
              <w:rPr>
                <w:rFonts w:ascii="Arial" w:hAnsi="Arial" w:cs="Arial"/>
              </w:rPr>
              <w:t>NH</w:t>
            </w:r>
            <w:r w:rsidRPr="00091A61">
              <w:rPr>
                <w:rFonts w:ascii="Arial" w:hAnsi="Arial" w:cs="Arial"/>
                <w:vertAlign w:val="subscript"/>
              </w:rPr>
              <w:t>4</w:t>
            </w:r>
            <w:r w:rsidRPr="00091A61">
              <w:rPr>
                <w:rFonts w:ascii="Arial" w:hAnsi="Arial" w:cs="Arial"/>
              </w:rPr>
              <w:t xml:space="preserve">-N </w:t>
            </w:r>
          </w:p>
        </w:tc>
        <w:tc>
          <w:tcPr>
            <w:tcW w:w="2581" w:type="dxa"/>
          </w:tcPr>
          <w:p w14:paraId="3F58D5AB" w14:textId="5BC73FD4" w:rsidR="00F6138C" w:rsidRPr="00091A61" w:rsidRDefault="00FA5198" w:rsidP="009D4CD9">
            <w:pPr>
              <w:jc w:val="center"/>
              <w:rPr>
                <w:rFonts w:ascii="Arial" w:hAnsi="Arial" w:cs="Arial"/>
              </w:rPr>
            </w:pPr>
            <w:r w:rsidRPr="00091A61">
              <w:rPr>
                <w:rFonts w:ascii="Arial" w:hAnsi="Arial" w:cs="Arial"/>
              </w:rPr>
              <w:t>kg/tonne</w:t>
            </w:r>
          </w:p>
        </w:tc>
        <w:tc>
          <w:tcPr>
            <w:tcW w:w="3255" w:type="dxa"/>
          </w:tcPr>
          <w:p w14:paraId="520B65C4" w14:textId="56A1F59F" w:rsidR="00C92B0A" w:rsidRPr="00091A61" w:rsidRDefault="00C92B0A" w:rsidP="009D4CD9">
            <w:pPr>
              <w:jc w:val="center"/>
              <w:rPr>
                <w:rFonts w:ascii="Arial" w:hAnsi="Arial" w:cs="Arial"/>
              </w:rPr>
            </w:pPr>
            <w:r w:rsidRPr="00091A61">
              <w:rPr>
                <w:rFonts w:ascii="Arial" w:hAnsi="Arial" w:cs="Arial"/>
              </w:rPr>
              <w:t>2.86 ± 0.09</w:t>
            </w:r>
          </w:p>
        </w:tc>
      </w:tr>
      <w:tr w:rsidR="00D85BD1" w:rsidRPr="00091A61" w14:paraId="16134586" w14:textId="77777777" w:rsidTr="00F6138C">
        <w:trPr>
          <w:trHeight w:val="255"/>
        </w:trPr>
        <w:tc>
          <w:tcPr>
            <w:tcW w:w="3226" w:type="dxa"/>
          </w:tcPr>
          <w:p w14:paraId="6F1EE57E" w14:textId="23E9A5A3" w:rsidR="00C92B0A" w:rsidRPr="00091A61" w:rsidRDefault="00C92B0A" w:rsidP="009D4CD9">
            <w:pPr>
              <w:jc w:val="center"/>
              <w:rPr>
                <w:rFonts w:ascii="Arial" w:hAnsi="Arial" w:cs="Arial"/>
              </w:rPr>
            </w:pPr>
            <w:r w:rsidRPr="00091A61">
              <w:rPr>
                <w:rFonts w:ascii="Arial" w:hAnsi="Arial" w:cs="Arial"/>
              </w:rPr>
              <w:t>NO</w:t>
            </w:r>
            <w:r w:rsidRPr="00091A61">
              <w:rPr>
                <w:rFonts w:ascii="Arial" w:hAnsi="Arial" w:cs="Arial"/>
                <w:vertAlign w:val="subscript"/>
              </w:rPr>
              <w:t>3</w:t>
            </w:r>
            <w:r w:rsidRPr="00091A61">
              <w:rPr>
                <w:rFonts w:ascii="Arial" w:hAnsi="Arial" w:cs="Arial"/>
              </w:rPr>
              <w:t xml:space="preserve">-N </w:t>
            </w:r>
          </w:p>
        </w:tc>
        <w:tc>
          <w:tcPr>
            <w:tcW w:w="2581" w:type="dxa"/>
          </w:tcPr>
          <w:p w14:paraId="5111BF4F" w14:textId="7892769B" w:rsidR="00F6138C" w:rsidRPr="00091A61" w:rsidRDefault="00FA5198" w:rsidP="009D4CD9">
            <w:pPr>
              <w:jc w:val="center"/>
              <w:rPr>
                <w:rFonts w:ascii="Arial" w:hAnsi="Arial" w:cs="Arial"/>
              </w:rPr>
            </w:pPr>
            <w:r w:rsidRPr="00091A61">
              <w:rPr>
                <w:rFonts w:ascii="Arial" w:hAnsi="Arial" w:cs="Arial"/>
              </w:rPr>
              <w:t>kg/tonne</w:t>
            </w:r>
          </w:p>
        </w:tc>
        <w:tc>
          <w:tcPr>
            <w:tcW w:w="3255" w:type="dxa"/>
          </w:tcPr>
          <w:p w14:paraId="0F56F575" w14:textId="7ED2B70A" w:rsidR="00C92B0A" w:rsidRPr="00091A61" w:rsidRDefault="00C92B0A" w:rsidP="009D4CD9">
            <w:pPr>
              <w:jc w:val="center"/>
              <w:rPr>
                <w:rFonts w:ascii="Arial" w:hAnsi="Arial" w:cs="Arial"/>
              </w:rPr>
            </w:pPr>
            <w:r w:rsidRPr="00091A61">
              <w:rPr>
                <w:rFonts w:ascii="Arial" w:hAnsi="Arial" w:cs="Arial"/>
              </w:rPr>
              <w:t>0.06 ± 0.003</w:t>
            </w:r>
          </w:p>
        </w:tc>
      </w:tr>
      <w:tr w:rsidR="00D85BD1" w:rsidRPr="00091A61" w14:paraId="4B0E3BB1" w14:textId="77777777" w:rsidTr="00F6138C">
        <w:trPr>
          <w:trHeight w:val="255"/>
        </w:trPr>
        <w:tc>
          <w:tcPr>
            <w:tcW w:w="3226" w:type="dxa"/>
          </w:tcPr>
          <w:p w14:paraId="7C5EEC1C" w14:textId="4F27D793" w:rsidR="00C92B0A" w:rsidRPr="00091A61" w:rsidRDefault="00C92B0A" w:rsidP="009D4CD9">
            <w:pPr>
              <w:jc w:val="center"/>
              <w:rPr>
                <w:rFonts w:ascii="Arial" w:hAnsi="Arial" w:cs="Arial"/>
              </w:rPr>
            </w:pPr>
            <w:r w:rsidRPr="00091A61">
              <w:rPr>
                <w:rFonts w:ascii="Arial" w:hAnsi="Arial" w:cs="Arial"/>
              </w:rPr>
              <w:t>Total Phosphorus (</w:t>
            </w:r>
            <w:r w:rsidR="00F6138C" w:rsidRPr="00091A61">
              <w:rPr>
                <w:rFonts w:ascii="Arial" w:hAnsi="Arial" w:cs="Arial"/>
              </w:rPr>
              <w:t xml:space="preserve">P) </w:t>
            </w:r>
          </w:p>
        </w:tc>
        <w:tc>
          <w:tcPr>
            <w:tcW w:w="2581" w:type="dxa"/>
          </w:tcPr>
          <w:p w14:paraId="30F81E3C" w14:textId="1BCF4113" w:rsidR="00F6138C" w:rsidRPr="00091A61" w:rsidRDefault="00FA5198" w:rsidP="009D4CD9">
            <w:pPr>
              <w:jc w:val="center"/>
              <w:rPr>
                <w:rFonts w:ascii="Arial" w:hAnsi="Arial" w:cs="Arial"/>
              </w:rPr>
            </w:pPr>
            <w:r w:rsidRPr="00091A61">
              <w:rPr>
                <w:rFonts w:ascii="Arial" w:hAnsi="Arial" w:cs="Arial"/>
              </w:rPr>
              <w:t>kg/tonne</w:t>
            </w:r>
          </w:p>
        </w:tc>
        <w:tc>
          <w:tcPr>
            <w:tcW w:w="3255" w:type="dxa"/>
          </w:tcPr>
          <w:p w14:paraId="6094E47B" w14:textId="1F1D6AE1" w:rsidR="00C92B0A" w:rsidRPr="00091A61" w:rsidRDefault="00C92B0A" w:rsidP="009D4CD9">
            <w:pPr>
              <w:jc w:val="center"/>
              <w:rPr>
                <w:rFonts w:ascii="Arial" w:hAnsi="Arial" w:cs="Arial"/>
              </w:rPr>
            </w:pPr>
            <w:r w:rsidRPr="00091A61">
              <w:rPr>
                <w:rFonts w:ascii="Arial" w:hAnsi="Arial" w:cs="Arial"/>
              </w:rPr>
              <w:t>0.42 ± 0.003</w:t>
            </w:r>
          </w:p>
        </w:tc>
      </w:tr>
      <w:tr w:rsidR="00D85BD1" w:rsidRPr="00091A61" w14:paraId="7A30CEA4" w14:textId="77777777" w:rsidTr="00F6138C">
        <w:trPr>
          <w:trHeight w:val="255"/>
        </w:trPr>
        <w:tc>
          <w:tcPr>
            <w:tcW w:w="3226" w:type="dxa"/>
          </w:tcPr>
          <w:p w14:paraId="7C14DC8C" w14:textId="409E3599" w:rsidR="00C92B0A" w:rsidRPr="00091A61" w:rsidRDefault="00F6138C" w:rsidP="009D4CD9">
            <w:pPr>
              <w:jc w:val="center"/>
              <w:rPr>
                <w:rFonts w:ascii="Arial" w:hAnsi="Arial" w:cs="Arial"/>
              </w:rPr>
            </w:pPr>
            <w:r w:rsidRPr="00091A61">
              <w:rPr>
                <w:rFonts w:ascii="Arial" w:hAnsi="Arial" w:cs="Arial"/>
              </w:rPr>
              <w:t>Biological ox</w:t>
            </w:r>
            <w:r w:rsidR="009E6707" w:rsidRPr="00091A61">
              <w:rPr>
                <w:rFonts w:ascii="Arial" w:hAnsi="Arial" w:cs="Arial"/>
              </w:rPr>
              <w:t>y</w:t>
            </w:r>
            <w:r w:rsidRPr="00091A61">
              <w:rPr>
                <w:rFonts w:ascii="Arial" w:hAnsi="Arial" w:cs="Arial"/>
              </w:rPr>
              <w:t>gen demand (</w:t>
            </w:r>
            <w:r w:rsidR="00C92B0A" w:rsidRPr="00091A61">
              <w:rPr>
                <w:rFonts w:ascii="Arial" w:hAnsi="Arial" w:cs="Arial"/>
              </w:rPr>
              <w:t>BOD</w:t>
            </w:r>
            <w:r w:rsidRPr="00091A61">
              <w:rPr>
                <w:rFonts w:ascii="Arial" w:hAnsi="Arial" w:cs="Arial"/>
              </w:rPr>
              <w:t>)</w:t>
            </w:r>
            <w:r w:rsidR="00C92B0A" w:rsidRPr="00091A61">
              <w:rPr>
                <w:rFonts w:ascii="Arial" w:hAnsi="Arial" w:cs="Arial"/>
              </w:rPr>
              <w:t xml:space="preserve"> </w:t>
            </w:r>
          </w:p>
        </w:tc>
        <w:tc>
          <w:tcPr>
            <w:tcW w:w="2581" w:type="dxa"/>
          </w:tcPr>
          <w:p w14:paraId="501C76CA" w14:textId="4D93B855" w:rsidR="00F6138C" w:rsidRPr="00091A61" w:rsidRDefault="00FA5198" w:rsidP="009D4CD9">
            <w:pPr>
              <w:jc w:val="center"/>
              <w:rPr>
                <w:rFonts w:ascii="Arial" w:hAnsi="Arial" w:cs="Arial"/>
              </w:rPr>
            </w:pPr>
            <w:r w:rsidRPr="00091A61">
              <w:rPr>
                <w:rFonts w:ascii="Arial" w:hAnsi="Arial" w:cs="Arial"/>
              </w:rPr>
              <w:t>kg/tonne</w:t>
            </w:r>
          </w:p>
        </w:tc>
        <w:tc>
          <w:tcPr>
            <w:tcW w:w="3255" w:type="dxa"/>
          </w:tcPr>
          <w:p w14:paraId="475DF29A" w14:textId="4D49B07A" w:rsidR="00C92B0A" w:rsidRPr="00091A61" w:rsidRDefault="00C92B0A" w:rsidP="009D4CD9">
            <w:pPr>
              <w:jc w:val="center"/>
              <w:rPr>
                <w:rFonts w:ascii="Arial" w:hAnsi="Arial" w:cs="Arial"/>
              </w:rPr>
            </w:pPr>
            <w:r w:rsidRPr="00091A61">
              <w:rPr>
                <w:rFonts w:ascii="Arial" w:hAnsi="Arial" w:cs="Arial"/>
              </w:rPr>
              <w:t>4.58 ± 0.19</w:t>
            </w:r>
          </w:p>
        </w:tc>
      </w:tr>
      <w:tr w:rsidR="00D85BD1" w:rsidRPr="00091A61" w14:paraId="160341CB" w14:textId="77777777" w:rsidTr="00F6138C">
        <w:trPr>
          <w:trHeight w:val="255"/>
        </w:trPr>
        <w:tc>
          <w:tcPr>
            <w:tcW w:w="3226" w:type="dxa"/>
          </w:tcPr>
          <w:p w14:paraId="3D745B78" w14:textId="4D2BE9B7" w:rsidR="00C92B0A" w:rsidRPr="00091A61" w:rsidRDefault="00F6138C" w:rsidP="009D4CD9">
            <w:pPr>
              <w:jc w:val="center"/>
              <w:rPr>
                <w:rFonts w:ascii="Arial" w:hAnsi="Arial" w:cs="Arial"/>
              </w:rPr>
            </w:pPr>
            <w:r w:rsidRPr="00091A61">
              <w:rPr>
                <w:rFonts w:ascii="Arial" w:hAnsi="Arial" w:cs="Arial"/>
              </w:rPr>
              <w:t>Chemical oxygen demand (</w:t>
            </w:r>
            <w:r w:rsidR="00C92B0A" w:rsidRPr="00091A61">
              <w:rPr>
                <w:rFonts w:ascii="Arial" w:hAnsi="Arial" w:cs="Arial"/>
              </w:rPr>
              <w:t>COD</w:t>
            </w:r>
            <w:r w:rsidRPr="00091A61">
              <w:rPr>
                <w:rFonts w:ascii="Arial" w:hAnsi="Arial" w:cs="Arial"/>
              </w:rPr>
              <w:t>)</w:t>
            </w:r>
            <w:r w:rsidR="00C92B0A" w:rsidRPr="00091A61">
              <w:rPr>
                <w:rFonts w:ascii="Arial" w:hAnsi="Arial" w:cs="Arial"/>
              </w:rPr>
              <w:t xml:space="preserve"> </w:t>
            </w:r>
          </w:p>
        </w:tc>
        <w:tc>
          <w:tcPr>
            <w:tcW w:w="2581" w:type="dxa"/>
          </w:tcPr>
          <w:p w14:paraId="02A90517" w14:textId="4B86A6C5" w:rsidR="00F6138C" w:rsidRPr="00091A61" w:rsidRDefault="00FA5198" w:rsidP="009D4CD9">
            <w:pPr>
              <w:jc w:val="center"/>
              <w:rPr>
                <w:rFonts w:ascii="Arial" w:hAnsi="Arial" w:cs="Arial"/>
              </w:rPr>
            </w:pPr>
            <w:r w:rsidRPr="00091A61">
              <w:rPr>
                <w:rFonts w:ascii="Arial" w:hAnsi="Arial" w:cs="Arial"/>
              </w:rPr>
              <w:t>kg/tonne</w:t>
            </w:r>
          </w:p>
        </w:tc>
        <w:tc>
          <w:tcPr>
            <w:tcW w:w="3255" w:type="dxa"/>
          </w:tcPr>
          <w:p w14:paraId="33E5E808" w14:textId="17067FB2" w:rsidR="00C92B0A" w:rsidRPr="00091A61" w:rsidRDefault="00C92B0A" w:rsidP="009D4CD9">
            <w:pPr>
              <w:jc w:val="center"/>
              <w:rPr>
                <w:rFonts w:ascii="Arial" w:hAnsi="Arial" w:cs="Arial"/>
              </w:rPr>
            </w:pPr>
            <w:r w:rsidRPr="00091A61">
              <w:rPr>
                <w:rFonts w:ascii="Arial" w:hAnsi="Arial" w:cs="Arial"/>
              </w:rPr>
              <w:t>34.03 ± 0.82</w:t>
            </w:r>
          </w:p>
        </w:tc>
      </w:tr>
      <w:tr w:rsidR="00D85BD1" w:rsidRPr="00091A61" w14:paraId="6974D807" w14:textId="77777777" w:rsidTr="00F6138C">
        <w:trPr>
          <w:trHeight w:val="289"/>
        </w:trPr>
        <w:tc>
          <w:tcPr>
            <w:tcW w:w="3226" w:type="dxa"/>
          </w:tcPr>
          <w:p w14:paraId="15FFB5C8" w14:textId="3FEA15D1" w:rsidR="00C92B0A" w:rsidRPr="00091A61" w:rsidRDefault="00C92B0A" w:rsidP="009D4CD9">
            <w:pPr>
              <w:jc w:val="center"/>
              <w:rPr>
                <w:rFonts w:ascii="Arial" w:hAnsi="Arial" w:cs="Arial"/>
              </w:rPr>
            </w:pPr>
            <w:r w:rsidRPr="00091A61">
              <w:rPr>
                <w:rFonts w:ascii="Arial" w:hAnsi="Arial" w:cs="Arial"/>
              </w:rPr>
              <w:t>Total Potassium (</w:t>
            </w:r>
            <w:r w:rsidR="00F6138C" w:rsidRPr="00091A61">
              <w:rPr>
                <w:rFonts w:ascii="Arial" w:hAnsi="Arial" w:cs="Arial"/>
              </w:rPr>
              <w:t xml:space="preserve">K) </w:t>
            </w:r>
          </w:p>
        </w:tc>
        <w:tc>
          <w:tcPr>
            <w:tcW w:w="2581" w:type="dxa"/>
          </w:tcPr>
          <w:p w14:paraId="047F9ED7" w14:textId="4FF524E7" w:rsidR="00F6138C" w:rsidRPr="00091A61" w:rsidRDefault="00FA5198" w:rsidP="009D4CD9">
            <w:pPr>
              <w:jc w:val="center"/>
              <w:rPr>
                <w:rFonts w:ascii="Arial" w:hAnsi="Arial" w:cs="Arial"/>
              </w:rPr>
            </w:pPr>
            <w:r w:rsidRPr="00091A61">
              <w:rPr>
                <w:rFonts w:ascii="Arial" w:hAnsi="Arial" w:cs="Arial"/>
              </w:rPr>
              <w:t>kg/tonne</w:t>
            </w:r>
          </w:p>
        </w:tc>
        <w:tc>
          <w:tcPr>
            <w:tcW w:w="3255" w:type="dxa"/>
          </w:tcPr>
          <w:p w14:paraId="0DED7381" w14:textId="156216A0" w:rsidR="00C92B0A" w:rsidRPr="00091A61" w:rsidRDefault="00C92B0A" w:rsidP="009D4CD9">
            <w:pPr>
              <w:jc w:val="center"/>
              <w:rPr>
                <w:rFonts w:ascii="Arial" w:hAnsi="Arial" w:cs="Arial"/>
              </w:rPr>
            </w:pPr>
            <w:r w:rsidRPr="00091A61">
              <w:rPr>
                <w:rFonts w:ascii="Arial" w:hAnsi="Arial" w:cs="Arial"/>
              </w:rPr>
              <w:t>4.1</w:t>
            </w:r>
          </w:p>
        </w:tc>
      </w:tr>
    </w:tbl>
    <w:p w14:paraId="4DBD2843" w14:textId="2A82DF46" w:rsidR="00C92B0A" w:rsidRPr="00091A61" w:rsidRDefault="00C92B0A" w:rsidP="00C92B0A">
      <w:pPr>
        <w:rPr>
          <w:rFonts w:ascii="Arial" w:hAnsi="Arial" w:cs="Arial"/>
          <w:sz w:val="22"/>
        </w:rPr>
      </w:pPr>
    </w:p>
    <w:p w14:paraId="6026C8A0" w14:textId="094CF99E" w:rsidR="007F42C3" w:rsidRPr="00091A61" w:rsidRDefault="007F42C3" w:rsidP="007F42C3">
      <w:pPr>
        <w:pStyle w:val="Heading3"/>
        <w:numPr>
          <w:ilvl w:val="1"/>
          <w:numId w:val="2"/>
        </w:numPr>
        <w:rPr>
          <w:rFonts w:ascii="Arial" w:hAnsi="Arial" w:cs="Arial"/>
          <w:sz w:val="22"/>
          <w:szCs w:val="22"/>
        </w:rPr>
      </w:pPr>
      <w:r w:rsidRPr="00091A61">
        <w:rPr>
          <w:rFonts w:ascii="Arial" w:hAnsi="Arial" w:cs="Arial"/>
          <w:sz w:val="22"/>
          <w:szCs w:val="22"/>
        </w:rPr>
        <w:t>Scenarios considered</w:t>
      </w:r>
    </w:p>
    <w:p w14:paraId="4D61EC39" w14:textId="77777777" w:rsidR="007F42C3" w:rsidRPr="00091A61" w:rsidRDefault="007F42C3" w:rsidP="000C3A76">
      <w:pPr>
        <w:rPr>
          <w:rFonts w:ascii="Arial" w:hAnsi="Arial" w:cs="Arial"/>
        </w:rPr>
      </w:pPr>
    </w:p>
    <w:p w14:paraId="2ED503E9" w14:textId="74DEBA11" w:rsidR="000C3A76" w:rsidRPr="006B6838" w:rsidRDefault="009A0FE3" w:rsidP="000C3A76">
      <w:pPr>
        <w:rPr>
          <w:rFonts w:ascii="Arial" w:hAnsi="Arial" w:cs="Arial"/>
          <w:lang w:val="en-GB"/>
        </w:rPr>
      </w:pPr>
      <w:r w:rsidRPr="006B6838">
        <w:rPr>
          <w:rFonts w:ascii="Arial" w:hAnsi="Arial" w:cs="Arial"/>
          <w:sz w:val="22"/>
          <w:szCs w:val="22"/>
          <w:lang w:val="en-GB"/>
        </w:rPr>
        <w:t xml:space="preserve">Table S2 describes the salient features of the scenarios considered to </w:t>
      </w:r>
      <w:r w:rsidR="00E558D8" w:rsidRPr="006B6838">
        <w:rPr>
          <w:rFonts w:ascii="Arial" w:hAnsi="Arial" w:cs="Arial"/>
          <w:sz w:val="22"/>
          <w:szCs w:val="22"/>
          <w:lang w:val="en-GB"/>
        </w:rPr>
        <w:t>process LF. Scenarios S3 and S4 are</w:t>
      </w:r>
      <w:r w:rsidR="00BB3E6B" w:rsidRPr="006B6838">
        <w:rPr>
          <w:rFonts w:ascii="Arial" w:hAnsi="Arial" w:cs="Arial"/>
          <w:sz w:val="22"/>
          <w:szCs w:val="22"/>
          <w:lang w:val="en-GB"/>
        </w:rPr>
        <w:t xml:space="preserve"> </w:t>
      </w:r>
      <w:r w:rsidR="00950457" w:rsidRPr="006B6838">
        <w:rPr>
          <w:rFonts w:ascii="Arial" w:hAnsi="Arial" w:cs="Arial"/>
          <w:sz w:val="22"/>
          <w:szCs w:val="22"/>
          <w:lang w:val="en-GB"/>
        </w:rPr>
        <w:t>imaginary</w:t>
      </w:r>
      <w:r w:rsidR="00BB3E6B" w:rsidRPr="006B6838">
        <w:rPr>
          <w:rFonts w:ascii="Arial" w:hAnsi="Arial" w:cs="Arial"/>
          <w:sz w:val="22"/>
          <w:szCs w:val="22"/>
          <w:lang w:val="en-GB"/>
        </w:rPr>
        <w:t xml:space="preserve"> and do not take place at mentioned treatment facility</w:t>
      </w:r>
      <w:r w:rsidR="000C3A76" w:rsidRPr="006B6838">
        <w:rPr>
          <w:rFonts w:ascii="Arial" w:hAnsi="Arial" w:cs="Arial"/>
          <w:sz w:val="22"/>
          <w:szCs w:val="22"/>
          <w:lang w:val="en-GB"/>
        </w:rPr>
        <w:t>)</w:t>
      </w:r>
      <w:r w:rsidR="00BB3E6B" w:rsidRPr="006B6838">
        <w:rPr>
          <w:rFonts w:ascii="Arial" w:hAnsi="Arial" w:cs="Arial"/>
          <w:sz w:val="22"/>
          <w:szCs w:val="22"/>
          <w:lang w:val="en-GB"/>
        </w:rPr>
        <w:t xml:space="preserve">. </w:t>
      </w:r>
      <w:r w:rsidR="007A7852" w:rsidRPr="006B6838">
        <w:rPr>
          <w:rFonts w:ascii="Arial" w:hAnsi="Arial" w:cs="Arial"/>
          <w:sz w:val="22"/>
          <w:szCs w:val="22"/>
          <w:lang w:val="en-GB"/>
        </w:rPr>
        <w:t>However</w:t>
      </w:r>
      <w:r w:rsidR="007F3B1F" w:rsidRPr="006B6838">
        <w:rPr>
          <w:rFonts w:ascii="Arial" w:hAnsi="Arial" w:cs="Arial"/>
          <w:sz w:val="22"/>
          <w:szCs w:val="22"/>
          <w:lang w:val="en-GB"/>
        </w:rPr>
        <w:t>, the data fo</w:t>
      </w:r>
      <w:r w:rsidR="002B53CD" w:rsidRPr="006B6838">
        <w:rPr>
          <w:rFonts w:ascii="Arial" w:hAnsi="Arial" w:cs="Arial"/>
          <w:sz w:val="22"/>
          <w:szCs w:val="22"/>
          <w:lang w:val="en-GB"/>
        </w:rPr>
        <w:t>r S3 was obtained by the technology provider whereas the data for S4 was obtained from a</w:t>
      </w:r>
      <w:r w:rsidR="002B2BBA" w:rsidRPr="006B6838">
        <w:rPr>
          <w:rFonts w:ascii="Arial" w:hAnsi="Arial" w:cs="Arial"/>
          <w:sz w:val="22"/>
          <w:szCs w:val="22"/>
          <w:lang w:val="en-GB"/>
        </w:rPr>
        <w:t xml:space="preserve">nother full-scale treatment facility </w:t>
      </w:r>
      <w:r w:rsidR="004137D5" w:rsidRPr="006B6838">
        <w:rPr>
          <w:rFonts w:ascii="Arial" w:hAnsi="Arial" w:cs="Arial"/>
          <w:sz w:val="22"/>
          <w:szCs w:val="22"/>
          <w:lang w:val="en-GB"/>
        </w:rPr>
        <w:t xml:space="preserve">(Waterleau New Energy) </w:t>
      </w:r>
      <w:r w:rsidR="002B2BBA" w:rsidRPr="006B6838">
        <w:rPr>
          <w:rFonts w:ascii="Arial" w:hAnsi="Arial" w:cs="Arial"/>
          <w:sz w:val="22"/>
          <w:szCs w:val="22"/>
          <w:lang w:val="en-GB"/>
        </w:rPr>
        <w:t xml:space="preserve">and </w:t>
      </w:r>
      <w:r w:rsidR="001C422B" w:rsidRPr="006B6838">
        <w:rPr>
          <w:rFonts w:ascii="Arial" w:hAnsi="Arial" w:cs="Arial"/>
          <w:sz w:val="22"/>
          <w:szCs w:val="22"/>
          <w:lang w:val="en-GB"/>
        </w:rPr>
        <w:t xml:space="preserve">its relevant mass flows were </w:t>
      </w:r>
      <w:r w:rsidR="002B2BBA" w:rsidRPr="006B6838">
        <w:rPr>
          <w:rFonts w:ascii="Arial" w:hAnsi="Arial" w:cs="Arial"/>
          <w:sz w:val="22"/>
          <w:szCs w:val="22"/>
          <w:lang w:val="en-GB"/>
        </w:rPr>
        <w:t>adjusted as per the functional unit.</w:t>
      </w:r>
      <w:r w:rsidR="003526F6" w:rsidRPr="006B6838">
        <w:rPr>
          <w:rFonts w:ascii="Arial" w:hAnsi="Arial" w:cs="Arial"/>
          <w:sz w:val="22"/>
          <w:szCs w:val="22"/>
          <w:lang w:val="en-GB"/>
        </w:rPr>
        <w:t xml:space="preserve"> The life cycle inventory (LCI) for all scenarios has been em</w:t>
      </w:r>
      <w:r w:rsidR="009B3140" w:rsidRPr="006B6838">
        <w:rPr>
          <w:rFonts w:ascii="Arial" w:hAnsi="Arial" w:cs="Arial"/>
          <w:sz w:val="22"/>
          <w:szCs w:val="22"/>
          <w:lang w:val="en-GB"/>
        </w:rPr>
        <w:t>bedded in an excel document.</w:t>
      </w:r>
      <w:r w:rsidR="000C3A76" w:rsidRPr="006B6838">
        <w:rPr>
          <w:rFonts w:ascii="Arial" w:hAnsi="Arial" w:cs="Arial"/>
          <w:lang w:val="en-GB"/>
        </w:rPr>
        <w:br w:type="page"/>
      </w:r>
    </w:p>
    <w:p w14:paraId="2BACE975" w14:textId="3D35977F" w:rsidR="008C50AF" w:rsidRPr="00091A61" w:rsidRDefault="008C50AF" w:rsidP="008C50AF">
      <w:pPr>
        <w:pStyle w:val="Caption"/>
        <w:rPr>
          <w:rFonts w:ascii="Arial" w:hAnsi="Arial" w:cs="Arial"/>
          <w:sz w:val="22"/>
          <w:szCs w:val="22"/>
        </w:rPr>
      </w:pPr>
      <w:r w:rsidRPr="00091A61">
        <w:rPr>
          <w:rFonts w:ascii="Arial" w:hAnsi="Arial" w:cs="Arial"/>
          <w:sz w:val="22"/>
          <w:szCs w:val="22"/>
        </w:rPr>
        <w:lastRenderedPageBreak/>
        <w:t>Table S</w:t>
      </w:r>
      <w:r w:rsidRPr="00091A61">
        <w:rPr>
          <w:rFonts w:ascii="Arial" w:hAnsi="Arial" w:cs="Arial"/>
          <w:sz w:val="22"/>
          <w:szCs w:val="22"/>
        </w:rPr>
        <w:fldChar w:fldCharType="begin"/>
      </w:r>
      <w:r w:rsidRPr="00091A61">
        <w:rPr>
          <w:rFonts w:ascii="Arial" w:hAnsi="Arial" w:cs="Arial"/>
          <w:sz w:val="22"/>
          <w:szCs w:val="22"/>
        </w:rPr>
        <w:instrText xml:space="preserve"> SEQ Table_S \* ARABIC </w:instrText>
      </w:r>
      <w:r w:rsidRPr="00091A61">
        <w:rPr>
          <w:rFonts w:ascii="Arial" w:hAnsi="Arial" w:cs="Arial"/>
          <w:sz w:val="22"/>
          <w:szCs w:val="22"/>
        </w:rPr>
        <w:fldChar w:fldCharType="separate"/>
      </w:r>
      <w:r w:rsidR="00FF6AF1" w:rsidRPr="00091A61">
        <w:rPr>
          <w:rFonts w:ascii="Arial" w:hAnsi="Arial" w:cs="Arial"/>
          <w:noProof/>
          <w:sz w:val="22"/>
          <w:szCs w:val="22"/>
        </w:rPr>
        <w:t>2</w:t>
      </w:r>
      <w:r w:rsidRPr="00091A61">
        <w:rPr>
          <w:rFonts w:ascii="Arial" w:hAnsi="Arial" w:cs="Arial"/>
          <w:sz w:val="22"/>
          <w:szCs w:val="22"/>
        </w:rPr>
        <w:fldChar w:fldCharType="end"/>
      </w:r>
      <w:r w:rsidR="008853F7" w:rsidRPr="00091A61">
        <w:rPr>
          <w:rFonts w:ascii="Arial" w:hAnsi="Arial" w:cs="Arial"/>
          <w:sz w:val="22"/>
          <w:szCs w:val="22"/>
        </w:rPr>
        <w:t xml:space="preserve"> Salient aspects for all scenarios.</w:t>
      </w:r>
      <w:r w:rsidR="00063CC9" w:rsidRPr="00091A61">
        <w:rPr>
          <w:rFonts w:ascii="Arial" w:hAnsi="Arial" w:cs="Arial"/>
          <w:sz w:val="22"/>
          <w:szCs w:val="22"/>
        </w:rPr>
        <w:t>(</w:t>
      </w:r>
      <w:r w:rsidR="008853F7" w:rsidRPr="00091A61">
        <w:rPr>
          <w:rFonts w:ascii="Arial" w:hAnsi="Arial" w:cs="Arial"/>
          <w:sz w:val="22"/>
          <w:szCs w:val="22"/>
        </w:rPr>
        <w:t xml:space="preserve"> S1</w:t>
      </w:r>
      <w:r w:rsidR="00063CC9" w:rsidRPr="00091A61">
        <w:rPr>
          <w:rFonts w:ascii="Arial" w:hAnsi="Arial" w:cs="Arial"/>
          <w:sz w:val="22"/>
          <w:szCs w:val="22"/>
        </w:rPr>
        <w:t xml:space="preserve">: </w:t>
      </w:r>
      <w:r w:rsidR="008853F7" w:rsidRPr="00091A61">
        <w:rPr>
          <w:rFonts w:ascii="Arial" w:hAnsi="Arial" w:cs="Arial"/>
          <w:sz w:val="22"/>
          <w:szCs w:val="22"/>
        </w:rPr>
        <w:t>nitrification-denitrification (NDN)</w:t>
      </w:r>
      <w:r w:rsidR="00063CC9" w:rsidRPr="00091A61">
        <w:rPr>
          <w:rFonts w:ascii="Arial" w:hAnsi="Arial" w:cs="Arial"/>
          <w:sz w:val="22"/>
          <w:szCs w:val="22"/>
        </w:rPr>
        <w:t>; S2: Stripping-</w:t>
      </w:r>
      <w:r w:rsidR="00A95C3B" w:rsidRPr="00091A61">
        <w:rPr>
          <w:rFonts w:ascii="Arial" w:hAnsi="Arial" w:cs="Arial"/>
          <w:sz w:val="22"/>
          <w:szCs w:val="22"/>
        </w:rPr>
        <w:t>Scrubbing</w:t>
      </w:r>
      <w:r w:rsidR="00F46A86" w:rsidRPr="00091A61">
        <w:rPr>
          <w:rFonts w:ascii="Arial" w:hAnsi="Arial" w:cs="Arial"/>
          <w:sz w:val="22"/>
          <w:szCs w:val="22"/>
        </w:rPr>
        <w:t xml:space="preserve"> (SAS) </w:t>
      </w:r>
      <w:r w:rsidR="00A95C3B" w:rsidRPr="00091A61">
        <w:rPr>
          <w:rFonts w:ascii="Arial" w:hAnsi="Arial" w:cs="Arial"/>
          <w:sz w:val="22"/>
          <w:szCs w:val="22"/>
        </w:rPr>
        <w:t>+ NDN+ Constructed wetlands</w:t>
      </w:r>
      <w:r w:rsidR="002077A8" w:rsidRPr="00091A61">
        <w:rPr>
          <w:rFonts w:ascii="Arial" w:hAnsi="Arial" w:cs="Arial"/>
          <w:sz w:val="22"/>
          <w:szCs w:val="22"/>
        </w:rPr>
        <w:t xml:space="preserve"> (CW)</w:t>
      </w:r>
      <w:r w:rsidR="00A95C3B" w:rsidRPr="00091A61">
        <w:rPr>
          <w:rFonts w:ascii="Arial" w:hAnsi="Arial" w:cs="Arial"/>
          <w:sz w:val="22"/>
          <w:szCs w:val="22"/>
        </w:rPr>
        <w:t xml:space="preserve">; S3: </w:t>
      </w:r>
      <w:r w:rsidR="00BC06B7" w:rsidRPr="00091A61">
        <w:rPr>
          <w:rFonts w:ascii="Arial" w:hAnsi="Arial" w:cs="Arial"/>
          <w:sz w:val="22"/>
          <w:szCs w:val="22"/>
        </w:rPr>
        <w:t>Reverse osmosis</w:t>
      </w:r>
      <w:r w:rsidR="00D70338" w:rsidRPr="00091A61">
        <w:rPr>
          <w:rFonts w:ascii="Arial" w:hAnsi="Arial" w:cs="Arial"/>
          <w:sz w:val="22"/>
          <w:szCs w:val="22"/>
        </w:rPr>
        <w:t xml:space="preserve"> </w:t>
      </w:r>
      <w:r w:rsidR="004A28A8" w:rsidRPr="00091A61">
        <w:rPr>
          <w:rFonts w:ascii="Arial" w:hAnsi="Arial" w:cs="Arial"/>
          <w:sz w:val="22"/>
          <w:szCs w:val="22"/>
        </w:rPr>
        <w:t xml:space="preserve">(RO) </w:t>
      </w:r>
      <w:r w:rsidR="00BC06B7" w:rsidRPr="00091A61">
        <w:rPr>
          <w:rFonts w:ascii="Arial" w:hAnsi="Arial" w:cs="Arial"/>
          <w:sz w:val="22"/>
          <w:szCs w:val="22"/>
        </w:rPr>
        <w:t>+evaporation; S4: Evaporation</w:t>
      </w:r>
    </w:p>
    <w:tbl>
      <w:tblPr>
        <w:tblStyle w:val="TableGrid"/>
        <w:tblW w:w="8847" w:type="dxa"/>
        <w:tblLook w:val="0420" w:firstRow="1" w:lastRow="0" w:firstColumn="0" w:lastColumn="0" w:noHBand="0" w:noVBand="1"/>
      </w:tblPr>
      <w:tblGrid>
        <w:gridCol w:w="1630"/>
        <w:gridCol w:w="1715"/>
        <w:gridCol w:w="2001"/>
        <w:gridCol w:w="1803"/>
        <w:gridCol w:w="1698"/>
      </w:tblGrid>
      <w:tr w:rsidR="007270A2" w:rsidRPr="00091A61" w14:paraId="69FA0199" w14:textId="77777777" w:rsidTr="00AF390E">
        <w:trPr>
          <w:trHeight w:val="336"/>
        </w:trPr>
        <w:tc>
          <w:tcPr>
            <w:tcW w:w="1502" w:type="dxa"/>
            <w:hideMark/>
          </w:tcPr>
          <w:p w14:paraId="41197137" w14:textId="77777777" w:rsidR="007270A2" w:rsidRPr="006B6838" w:rsidRDefault="007270A2" w:rsidP="006B226C">
            <w:pPr>
              <w:rPr>
                <w:rFonts w:ascii="Arial" w:hAnsi="Arial" w:cs="Arial"/>
                <w:lang w:val="en-GB"/>
              </w:rPr>
            </w:pPr>
          </w:p>
        </w:tc>
        <w:tc>
          <w:tcPr>
            <w:tcW w:w="1835" w:type="dxa"/>
          </w:tcPr>
          <w:p w14:paraId="08193455" w14:textId="77777777" w:rsidR="007270A2" w:rsidRPr="00091A61" w:rsidRDefault="007270A2" w:rsidP="00D70338">
            <w:pPr>
              <w:jc w:val="center"/>
              <w:rPr>
                <w:rFonts w:ascii="Arial" w:hAnsi="Arial" w:cs="Arial"/>
                <w:b/>
                <w:bCs/>
              </w:rPr>
            </w:pPr>
            <w:r w:rsidRPr="00091A61">
              <w:rPr>
                <w:rFonts w:ascii="Arial" w:hAnsi="Arial" w:cs="Arial"/>
                <w:b/>
                <w:bCs/>
              </w:rPr>
              <w:t>S1</w:t>
            </w:r>
          </w:p>
        </w:tc>
        <w:tc>
          <w:tcPr>
            <w:tcW w:w="2077" w:type="dxa"/>
          </w:tcPr>
          <w:p w14:paraId="49F96331" w14:textId="77777777" w:rsidR="007270A2" w:rsidRPr="00091A61" w:rsidRDefault="007270A2" w:rsidP="00D70338">
            <w:pPr>
              <w:jc w:val="center"/>
              <w:rPr>
                <w:rFonts w:ascii="Arial" w:hAnsi="Arial" w:cs="Arial"/>
                <w:b/>
                <w:bCs/>
              </w:rPr>
            </w:pPr>
            <w:r w:rsidRPr="00091A61">
              <w:rPr>
                <w:rFonts w:ascii="Arial" w:hAnsi="Arial" w:cs="Arial"/>
                <w:b/>
                <w:bCs/>
              </w:rPr>
              <w:t>S2</w:t>
            </w:r>
          </w:p>
        </w:tc>
        <w:tc>
          <w:tcPr>
            <w:tcW w:w="1675" w:type="dxa"/>
          </w:tcPr>
          <w:p w14:paraId="7F5F1F1F" w14:textId="77777777" w:rsidR="007270A2" w:rsidRPr="00091A61" w:rsidRDefault="007270A2" w:rsidP="00D70338">
            <w:pPr>
              <w:jc w:val="center"/>
              <w:rPr>
                <w:rFonts w:ascii="Arial" w:hAnsi="Arial" w:cs="Arial"/>
                <w:b/>
                <w:bCs/>
              </w:rPr>
            </w:pPr>
            <w:r w:rsidRPr="00091A61">
              <w:rPr>
                <w:rFonts w:ascii="Arial" w:hAnsi="Arial" w:cs="Arial"/>
                <w:b/>
                <w:bCs/>
              </w:rPr>
              <w:t>S3</w:t>
            </w:r>
          </w:p>
        </w:tc>
        <w:tc>
          <w:tcPr>
            <w:tcW w:w="1758" w:type="dxa"/>
          </w:tcPr>
          <w:p w14:paraId="7F39DDAC" w14:textId="77777777" w:rsidR="007270A2" w:rsidRPr="00091A61" w:rsidRDefault="007270A2" w:rsidP="00D70338">
            <w:pPr>
              <w:jc w:val="center"/>
              <w:rPr>
                <w:rFonts w:ascii="Arial" w:hAnsi="Arial" w:cs="Arial"/>
                <w:b/>
                <w:bCs/>
              </w:rPr>
            </w:pPr>
            <w:r w:rsidRPr="00091A61">
              <w:rPr>
                <w:rFonts w:ascii="Arial" w:hAnsi="Arial" w:cs="Arial"/>
                <w:b/>
                <w:bCs/>
              </w:rPr>
              <w:t>S4</w:t>
            </w:r>
          </w:p>
        </w:tc>
      </w:tr>
      <w:tr w:rsidR="00E0516C" w:rsidRPr="00091A61" w14:paraId="3C920D1E" w14:textId="77777777" w:rsidTr="00AF390E">
        <w:trPr>
          <w:trHeight w:val="411"/>
        </w:trPr>
        <w:tc>
          <w:tcPr>
            <w:tcW w:w="1502" w:type="dxa"/>
            <w:vMerge w:val="restart"/>
            <w:hideMark/>
          </w:tcPr>
          <w:p w14:paraId="371C3D00" w14:textId="77777777" w:rsidR="00E0516C" w:rsidRPr="00091A61" w:rsidRDefault="00E0516C" w:rsidP="00D70338">
            <w:pPr>
              <w:jc w:val="center"/>
              <w:rPr>
                <w:rFonts w:ascii="Arial" w:hAnsi="Arial" w:cs="Arial"/>
              </w:rPr>
            </w:pPr>
            <w:r w:rsidRPr="00091A61">
              <w:rPr>
                <w:rFonts w:ascii="Arial" w:hAnsi="Arial" w:cs="Arial"/>
                <w:color w:val="000000"/>
                <w:kern w:val="24"/>
                <w:lang w:val="en-US"/>
              </w:rPr>
              <w:t>Mass flows</w:t>
            </w:r>
          </w:p>
        </w:tc>
        <w:tc>
          <w:tcPr>
            <w:tcW w:w="1835" w:type="dxa"/>
            <w:vMerge w:val="restart"/>
            <w:hideMark/>
          </w:tcPr>
          <w:p w14:paraId="515CEA7D" w14:textId="2B58FA8C" w:rsidR="00E0516C" w:rsidRPr="00091A61" w:rsidRDefault="00E0516C" w:rsidP="00D70338">
            <w:pPr>
              <w:jc w:val="center"/>
              <w:rPr>
                <w:rFonts w:ascii="Arial" w:hAnsi="Arial" w:cs="Arial"/>
              </w:rPr>
            </w:pPr>
            <w:r w:rsidRPr="00091A61">
              <w:rPr>
                <w:rFonts w:ascii="Arial" w:hAnsi="Arial" w:cs="Arial"/>
                <w:color w:val="000000"/>
                <w:kern w:val="24"/>
                <w:lang w:val="en-US"/>
              </w:rPr>
              <w:t xml:space="preserve">Estimated from STOAT </w:t>
            </w:r>
          </w:p>
        </w:tc>
        <w:tc>
          <w:tcPr>
            <w:tcW w:w="2077" w:type="dxa"/>
            <w:hideMark/>
          </w:tcPr>
          <w:p w14:paraId="749C8DCE" w14:textId="5A2855AB" w:rsidR="00E0516C" w:rsidRPr="00091A61" w:rsidRDefault="006918ED" w:rsidP="00D70338">
            <w:pPr>
              <w:jc w:val="center"/>
              <w:rPr>
                <w:rFonts w:ascii="Arial" w:hAnsi="Arial" w:cs="Arial"/>
              </w:rPr>
            </w:pPr>
            <w:r w:rsidRPr="00091A61">
              <w:rPr>
                <w:rFonts w:ascii="Arial" w:hAnsi="Arial" w:cs="Arial"/>
                <w:color w:val="000000"/>
                <w:kern w:val="24"/>
                <w:lang w:val="en-US"/>
              </w:rPr>
              <w:t xml:space="preserve">SAS: </w:t>
            </w:r>
            <w:r w:rsidR="00E0516C" w:rsidRPr="00091A61">
              <w:rPr>
                <w:rFonts w:ascii="Arial" w:hAnsi="Arial" w:cs="Arial"/>
                <w:color w:val="000000"/>
                <w:kern w:val="24"/>
                <w:lang w:val="en-US"/>
              </w:rPr>
              <w:t xml:space="preserve">Measured </w:t>
            </w:r>
          </w:p>
          <w:p w14:paraId="52896FE6" w14:textId="29FEF92A" w:rsidR="00E0516C" w:rsidRPr="00091A61" w:rsidRDefault="00E0516C" w:rsidP="00D70338">
            <w:pPr>
              <w:jc w:val="center"/>
              <w:rPr>
                <w:rFonts w:ascii="Arial" w:hAnsi="Arial" w:cs="Arial"/>
              </w:rPr>
            </w:pPr>
          </w:p>
        </w:tc>
        <w:tc>
          <w:tcPr>
            <w:tcW w:w="1675" w:type="dxa"/>
            <w:vMerge w:val="restart"/>
            <w:hideMark/>
          </w:tcPr>
          <w:p w14:paraId="7D96B64C" w14:textId="7E654969" w:rsidR="00E0516C" w:rsidRPr="00091A61" w:rsidRDefault="00D25539" w:rsidP="00D70338">
            <w:pPr>
              <w:jc w:val="center"/>
              <w:rPr>
                <w:rFonts w:ascii="Arial" w:hAnsi="Arial" w:cs="Arial"/>
              </w:rPr>
            </w:pPr>
            <w:r>
              <w:rPr>
                <w:rFonts w:ascii="Arial" w:hAnsi="Arial" w:cs="Arial"/>
              </w:rPr>
              <w:t>Strocon Inc (2021)</w:t>
            </w:r>
          </w:p>
        </w:tc>
        <w:tc>
          <w:tcPr>
            <w:tcW w:w="1758" w:type="dxa"/>
            <w:vMerge w:val="restart"/>
            <w:hideMark/>
          </w:tcPr>
          <w:p w14:paraId="19DC8975" w14:textId="708FA07D" w:rsidR="00E0516C" w:rsidRPr="00091A61" w:rsidRDefault="00E0516C" w:rsidP="00D70338">
            <w:pPr>
              <w:jc w:val="center"/>
              <w:rPr>
                <w:rFonts w:ascii="Arial" w:hAnsi="Arial" w:cs="Arial"/>
              </w:rPr>
            </w:pPr>
            <w:r w:rsidRPr="00091A61">
              <w:rPr>
                <w:rFonts w:ascii="Arial" w:hAnsi="Arial" w:cs="Arial"/>
              </w:rPr>
              <w:fldChar w:fldCharType="begin"/>
            </w:r>
            <w:r w:rsidR="006918ED" w:rsidRPr="00091A61">
              <w:rPr>
                <w:rFonts w:ascii="Arial" w:hAnsi="Arial" w:cs="Arial"/>
              </w:rPr>
              <w:instrText xml:space="preserve"> ADDIN EN.CITE &lt;EndNote&gt;&lt;Cite AuthorYear="1"&gt;&lt;Author&gt;Brienza&lt;/Author&gt;&lt;Year&gt;2021&lt;/Year&gt;&lt;RecNum&gt;189&lt;/RecNum&gt;&lt;DisplayText&gt;Brienza, van Puffelen et al. (2021)&lt;/DisplayText&gt;&lt;record&gt;&lt;rec-number&gt;189&lt;/rec-number&gt;&lt;foreign-keys&gt;&lt;key app="EN" db-id="xtsxtzaa9tewz5e0p0u52swgtp22dt9wx5ex" timestamp="1645535770" guid="eee763b9-3acf-4e55-b120-8566cbf928ae"&gt;189&lt;/key&gt;&lt;/foreign-keys&gt;&lt;ref-type name="Report"&gt;27&lt;/ref-type&gt;&lt;contributors&gt;&lt;authors&gt;&lt;author&gt;Brienza, Claudio&lt;/author&gt;&lt;author&gt;van Puffelen, Jasper&lt;/author&gt;&lt;author&gt;Regelink, Inge&lt;/author&gt;&lt;author&gt;Dedeyne, Henk&lt;/author&gt;&lt;author&gt;Giordano, Andrea&lt;/author&gt;&lt;author&gt;Schepis, Micol&lt;/author&gt;&lt;author&gt;Bauermeister, Ute&lt;/author&gt;&lt;author&gt;Meier, Thomas&lt;/author&gt;&lt;author&gt;Sigurnjak, Ivona&lt;/author&gt;&lt;/authors&gt;&lt;/contributors&gt;&lt;titles&gt;&lt;title&gt;Fourth annual updated report on mass and energy balances, product composition and quality and overall technical performance of the demonstration plants (year 4)&lt;/title&gt;&lt;/titles&gt;&lt;number&gt;Ref. Ares(2021)7199185 - 23/11/2021&lt;/number&gt;&lt;dates&gt;&lt;year&gt;2021&lt;/year&gt;&lt;/dates&gt;&lt;urls&gt;&lt;related-urls&gt;&lt;url&gt;https://systemicproject.eu/&lt;/url&gt;&lt;/related-urls&gt;&lt;/urls&gt;&lt;/record&gt;&lt;/Cite&gt;&lt;/EndNote&gt;</w:instrText>
            </w:r>
            <w:r w:rsidRPr="00091A61">
              <w:rPr>
                <w:rFonts w:ascii="Arial" w:hAnsi="Arial" w:cs="Arial"/>
              </w:rPr>
              <w:fldChar w:fldCharType="separate"/>
            </w:r>
            <w:r w:rsidR="006918ED" w:rsidRPr="00091A61">
              <w:rPr>
                <w:rFonts w:ascii="Arial" w:hAnsi="Arial" w:cs="Arial"/>
                <w:noProof/>
              </w:rPr>
              <w:t>Brienza, van Puffelen et al. (2021)</w:t>
            </w:r>
            <w:r w:rsidRPr="00091A61">
              <w:rPr>
                <w:rFonts w:ascii="Arial" w:hAnsi="Arial" w:cs="Arial"/>
              </w:rPr>
              <w:fldChar w:fldCharType="end"/>
            </w:r>
          </w:p>
        </w:tc>
      </w:tr>
      <w:tr w:rsidR="00E0516C" w:rsidRPr="00091A61" w14:paraId="7D1B215C" w14:textId="77777777" w:rsidTr="00AF390E">
        <w:trPr>
          <w:trHeight w:val="411"/>
        </w:trPr>
        <w:tc>
          <w:tcPr>
            <w:tcW w:w="1502" w:type="dxa"/>
            <w:vMerge/>
          </w:tcPr>
          <w:p w14:paraId="17447F8A" w14:textId="77777777" w:rsidR="00E0516C" w:rsidRPr="00091A61" w:rsidRDefault="00E0516C" w:rsidP="00D70338">
            <w:pPr>
              <w:jc w:val="center"/>
              <w:rPr>
                <w:rFonts w:ascii="Arial" w:hAnsi="Arial" w:cs="Arial"/>
                <w:color w:val="000000"/>
                <w:kern w:val="24"/>
                <w:lang w:val="en-US"/>
              </w:rPr>
            </w:pPr>
          </w:p>
        </w:tc>
        <w:tc>
          <w:tcPr>
            <w:tcW w:w="1835" w:type="dxa"/>
            <w:vMerge/>
          </w:tcPr>
          <w:p w14:paraId="39DDA009" w14:textId="77777777" w:rsidR="00E0516C" w:rsidRPr="00091A61" w:rsidRDefault="00E0516C" w:rsidP="00D70338">
            <w:pPr>
              <w:jc w:val="center"/>
              <w:rPr>
                <w:rFonts w:ascii="Arial" w:hAnsi="Arial" w:cs="Arial"/>
                <w:color w:val="000000"/>
                <w:kern w:val="24"/>
                <w:lang w:val="en-US"/>
              </w:rPr>
            </w:pPr>
          </w:p>
        </w:tc>
        <w:tc>
          <w:tcPr>
            <w:tcW w:w="2077" w:type="dxa"/>
          </w:tcPr>
          <w:p w14:paraId="0C08774B" w14:textId="38094FD2" w:rsidR="00E0516C" w:rsidRPr="00091A61" w:rsidRDefault="006918ED" w:rsidP="00D70338">
            <w:pPr>
              <w:jc w:val="center"/>
              <w:rPr>
                <w:rFonts w:ascii="Arial" w:hAnsi="Arial" w:cs="Arial"/>
                <w:color w:val="000000"/>
                <w:kern w:val="24"/>
                <w:lang w:val="en-US"/>
              </w:rPr>
            </w:pPr>
            <w:r w:rsidRPr="00091A61">
              <w:rPr>
                <w:rFonts w:ascii="Arial" w:hAnsi="Arial" w:cs="Arial"/>
                <w:color w:val="000000"/>
                <w:kern w:val="24"/>
                <w:lang w:val="en-US"/>
              </w:rPr>
              <w:t xml:space="preserve">NDN: </w:t>
            </w:r>
            <w:r w:rsidR="00E0516C" w:rsidRPr="00091A61">
              <w:rPr>
                <w:rFonts w:ascii="Arial" w:hAnsi="Arial" w:cs="Arial"/>
                <w:color w:val="000000"/>
                <w:kern w:val="24"/>
                <w:lang w:val="en-US"/>
              </w:rPr>
              <w:t>S</w:t>
            </w:r>
            <w:r w:rsidR="001F57EF" w:rsidRPr="00091A61">
              <w:rPr>
                <w:rFonts w:ascii="Arial" w:hAnsi="Arial" w:cs="Arial"/>
                <w:color w:val="000000"/>
                <w:kern w:val="24"/>
                <w:lang w:val="en-US"/>
              </w:rPr>
              <w:t>ame as S1</w:t>
            </w:r>
          </w:p>
          <w:p w14:paraId="06514284" w14:textId="77777777" w:rsidR="00E0516C" w:rsidRPr="00091A61" w:rsidRDefault="00E0516C" w:rsidP="00D70338">
            <w:pPr>
              <w:jc w:val="center"/>
              <w:rPr>
                <w:rFonts w:ascii="Arial" w:hAnsi="Arial" w:cs="Arial"/>
                <w:color w:val="000000"/>
                <w:kern w:val="24"/>
                <w:lang w:val="en-US"/>
              </w:rPr>
            </w:pPr>
          </w:p>
        </w:tc>
        <w:tc>
          <w:tcPr>
            <w:tcW w:w="1675" w:type="dxa"/>
            <w:vMerge/>
          </w:tcPr>
          <w:p w14:paraId="76717773" w14:textId="77777777" w:rsidR="00E0516C" w:rsidRPr="00091A61" w:rsidRDefault="00E0516C" w:rsidP="00D70338">
            <w:pPr>
              <w:jc w:val="center"/>
              <w:rPr>
                <w:rFonts w:ascii="Arial" w:hAnsi="Arial" w:cs="Arial"/>
              </w:rPr>
            </w:pPr>
          </w:p>
        </w:tc>
        <w:tc>
          <w:tcPr>
            <w:tcW w:w="1758" w:type="dxa"/>
            <w:vMerge/>
          </w:tcPr>
          <w:p w14:paraId="7A006B23" w14:textId="77777777" w:rsidR="00E0516C" w:rsidRPr="00091A61" w:rsidRDefault="00E0516C" w:rsidP="00D70338">
            <w:pPr>
              <w:jc w:val="center"/>
              <w:rPr>
                <w:rFonts w:ascii="Arial" w:hAnsi="Arial" w:cs="Arial"/>
              </w:rPr>
            </w:pPr>
          </w:p>
        </w:tc>
      </w:tr>
      <w:tr w:rsidR="00E0516C" w:rsidRPr="00091A61" w14:paraId="27A08594" w14:textId="77777777" w:rsidTr="00AF390E">
        <w:trPr>
          <w:trHeight w:val="411"/>
        </w:trPr>
        <w:tc>
          <w:tcPr>
            <w:tcW w:w="1502" w:type="dxa"/>
            <w:vMerge/>
          </w:tcPr>
          <w:p w14:paraId="14DBCC2C" w14:textId="77777777" w:rsidR="00E0516C" w:rsidRPr="00091A61" w:rsidRDefault="00E0516C" w:rsidP="00D70338">
            <w:pPr>
              <w:jc w:val="center"/>
              <w:rPr>
                <w:rFonts w:ascii="Arial" w:hAnsi="Arial" w:cs="Arial"/>
                <w:color w:val="000000"/>
                <w:kern w:val="24"/>
                <w:lang w:val="en-US"/>
              </w:rPr>
            </w:pPr>
          </w:p>
        </w:tc>
        <w:tc>
          <w:tcPr>
            <w:tcW w:w="1835" w:type="dxa"/>
            <w:vMerge/>
          </w:tcPr>
          <w:p w14:paraId="4F34704D" w14:textId="77777777" w:rsidR="00E0516C" w:rsidRPr="00091A61" w:rsidRDefault="00E0516C" w:rsidP="00D70338">
            <w:pPr>
              <w:jc w:val="center"/>
              <w:rPr>
                <w:rFonts w:ascii="Arial" w:hAnsi="Arial" w:cs="Arial"/>
                <w:color w:val="000000"/>
                <w:kern w:val="24"/>
                <w:lang w:val="en-US"/>
              </w:rPr>
            </w:pPr>
          </w:p>
        </w:tc>
        <w:tc>
          <w:tcPr>
            <w:tcW w:w="2077" w:type="dxa"/>
          </w:tcPr>
          <w:p w14:paraId="29C51C48" w14:textId="1394B6AC" w:rsidR="00E0516C" w:rsidRPr="00091A61" w:rsidRDefault="006918ED" w:rsidP="00D70338">
            <w:pPr>
              <w:jc w:val="center"/>
              <w:rPr>
                <w:rFonts w:ascii="Arial" w:hAnsi="Arial" w:cs="Arial"/>
                <w:color w:val="000000"/>
                <w:kern w:val="24"/>
                <w:lang w:val="en-US"/>
              </w:rPr>
            </w:pPr>
            <w:r w:rsidRPr="006B6838">
              <w:rPr>
                <w:rFonts w:ascii="Arial" w:hAnsi="Arial" w:cs="Arial"/>
                <w:color w:val="000000"/>
                <w:kern w:val="24"/>
                <w:lang w:val="nl-NL"/>
              </w:rPr>
              <w:t xml:space="preserve">CW: </w:t>
            </w:r>
            <w:r w:rsidR="00E0516C" w:rsidRPr="00091A61">
              <w:rPr>
                <w:rFonts w:ascii="Arial" w:hAnsi="Arial" w:cs="Arial"/>
                <w:color w:val="000000"/>
                <w:kern w:val="24"/>
                <w:lang w:val="en-US"/>
              </w:rPr>
              <w:fldChar w:fldCharType="begin"/>
            </w:r>
            <w:r w:rsidR="00E0516C" w:rsidRPr="006B6838">
              <w:rPr>
                <w:rFonts w:ascii="Arial" w:hAnsi="Arial" w:cs="Arial"/>
                <w:color w:val="000000"/>
                <w:kern w:val="24"/>
                <w:lang w:val="nl-NL"/>
              </w:rPr>
              <w:instrText xml:space="preserve"> ADDIN EN.CITE &lt;EndNote&gt;&lt;Cite AuthorYear="1"&gt;&lt;Author&gt;Meers&lt;/Author&gt;&lt;Year&gt;2008&lt;/Year&gt;&lt;RecNum&gt;39&lt;/RecNum&gt;&lt;DisplayText&gt;Meers, Tack et al. (2008)&lt;/DisplayText&gt;&lt;record&gt;&lt;rec-number&gt;39&lt;/rec-number&gt;&lt;foreign-keys&gt;&lt;key app="EN" db-id="xtsxtzaa9tewz5e0p0u52swgtp22dt9wx5ex" timestamp="1642754191" guid="ed80cdb4-ac4f-4e70-b6e9-7db159aaafc5"&gt;39&lt;/key&gt;&lt;/foreign-keys&gt;&lt;ref-type name="Journal Article"&gt;17&lt;/ref-type&gt;&lt;contributors&gt;&lt;authors&gt;&lt;author&gt;Meers, E.&lt;/author&gt;&lt;author&gt;Tack, F. M. G.&lt;/author&gt;&lt;author&gt;Tolpe, I.&lt;/author&gt;&lt;author&gt;Michels, E.&lt;/author&gt;&lt;/authors&gt;&lt;/contributors&gt;&lt;titles&gt;&lt;title&gt;Application of a Full-scale Constructed Wetland for Tertiary Treatment of Piggery Manure: Monitoring Results&lt;/title&gt;&lt;secondary-title&gt;Water, Air, and Soil Pollution&lt;/secondary-title&gt;&lt;/titles&gt;&lt;periodical&gt;&lt;full-title&gt;Water, Air, and Soil Pollution&lt;/full-title&gt;&lt;/periodical&gt;&lt;pages&gt;15-24&lt;/pages&gt;&lt;volume&gt;193&lt;/volume&gt;&lt;number&gt;1&lt;/number&gt;&lt;dates&gt;&lt;year&gt;2008&lt;/year&gt;&lt;pub-dates&gt;&lt;date&gt;2008/09/01&lt;/date&gt;&lt;/pub-dates&gt;&lt;/dates&gt;&lt;isbn&gt;1573-2932&lt;/isbn&gt;&lt;urls&gt;&lt;related-urls&gt;&lt;url&gt;https://doi.org/10.1007/s11270-008-9664-5&lt;/url&gt;&lt;/related-urls&gt;&lt;/urls&gt;&lt;electronic-resource-num&gt;10.1007/s11270-008-9664-5&lt;/electronic-resource-num&gt;&lt;/record&gt;&lt;/Cite&gt;&lt;/EndNote&gt;</w:instrText>
            </w:r>
            <w:r w:rsidR="00E0516C" w:rsidRPr="00091A61">
              <w:rPr>
                <w:rFonts w:ascii="Arial" w:hAnsi="Arial" w:cs="Arial"/>
                <w:color w:val="000000"/>
                <w:kern w:val="24"/>
                <w:lang w:val="en-US"/>
              </w:rPr>
              <w:fldChar w:fldCharType="separate"/>
            </w:r>
            <w:r w:rsidR="00E0516C" w:rsidRPr="006B6838">
              <w:rPr>
                <w:rFonts w:ascii="Arial" w:hAnsi="Arial" w:cs="Arial"/>
                <w:noProof/>
                <w:color w:val="000000"/>
                <w:kern w:val="24"/>
                <w:lang w:val="nl-NL"/>
              </w:rPr>
              <w:t xml:space="preserve">Meers, Tack et al. </w:t>
            </w:r>
            <w:r w:rsidR="00E0516C" w:rsidRPr="00091A61">
              <w:rPr>
                <w:rFonts w:ascii="Arial" w:hAnsi="Arial" w:cs="Arial"/>
                <w:noProof/>
                <w:color w:val="000000"/>
                <w:kern w:val="24"/>
                <w:lang w:val="en-US"/>
              </w:rPr>
              <w:t>(2008)</w:t>
            </w:r>
            <w:r w:rsidR="00E0516C" w:rsidRPr="00091A61">
              <w:rPr>
                <w:rFonts w:ascii="Arial" w:hAnsi="Arial" w:cs="Arial"/>
                <w:color w:val="000000"/>
                <w:kern w:val="24"/>
                <w:lang w:val="en-US"/>
              </w:rPr>
              <w:fldChar w:fldCharType="end"/>
            </w:r>
            <w:r w:rsidR="00E0516C" w:rsidRPr="00091A61">
              <w:rPr>
                <w:rFonts w:ascii="Arial" w:hAnsi="Arial" w:cs="Arial"/>
                <w:color w:val="000000"/>
                <w:kern w:val="24"/>
                <w:lang w:val="en-US"/>
              </w:rPr>
              <w:t xml:space="preserve"> </w:t>
            </w:r>
          </w:p>
        </w:tc>
        <w:tc>
          <w:tcPr>
            <w:tcW w:w="1675" w:type="dxa"/>
            <w:vMerge/>
          </w:tcPr>
          <w:p w14:paraId="09DAB5A0" w14:textId="77777777" w:rsidR="00E0516C" w:rsidRPr="00091A61" w:rsidRDefault="00E0516C" w:rsidP="00D70338">
            <w:pPr>
              <w:jc w:val="center"/>
              <w:rPr>
                <w:rFonts w:ascii="Arial" w:hAnsi="Arial" w:cs="Arial"/>
              </w:rPr>
            </w:pPr>
          </w:p>
        </w:tc>
        <w:tc>
          <w:tcPr>
            <w:tcW w:w="1758" w:type="dxa"/>
            <w:vMerge/>
          </w:tcPr>
          <w:p w14:paraId="267668D5" w14:textId="77777777" w:rsidR="00E0516C" w:rsidRPr="00091A61" w:rsidRDefault="00E0516C" w:rsidP="00D70338">
            <w:pPr>
              <w:jc w:val="center"/>
              <w:rPr>
                <w:rFonts w:ascii="Arial" w:hAnsi="Arial" w:cs="Arial"/>
              </w:rPr>
            </w:pPr>
          </w:p>
        </w:tc>
      </w:tr>
      <w:tr w:rsidR="006918ED" w:rsidRPr="00091A61" w14:paraId="4D1E3C40" w14:textId="77777777" w:rsidTr="00AF390E">
        <w:trPr>
          <w:trHeight w:val="411"/>
        </w:trPr>
        <w:tc>
          <w:tcPr>
            <w:tcW w:w="1502" w:type="dxa"/>
            <w:vMerge w:val="restart"/>
            <w:hideMark/>
          </w:tcPr>
          <w:p w14:paraId="4A0E19E8"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Energy requirements</w:t>
            </w:r>
          </w:p>
        </w:tc>
        <w:tc>
          <w:tcPr>
            <w:tcW w:w="1835" w:type="dxa"/>
            <w:vMerge w:val="restart"/>
            <w:hideMark/>
          </w:tcPr>
          <w:p w14:paraId="3EF7195A" w14:textId="72562A64" w:rsidR="006918ED" w:rsidRPr="00091A61" w:rsidRDefault="006918ED" w:rsidP="006918ED">
            <w:pPr>
              <w:jc w:val="center"/>
              <w:rPr>
                <w:rFonts w:ascii="Arial" w:hAnsi="Arial" w:cs="Arial"/>
              </w:rPr>
            </w:pPr>
            <w:r w:rsidRPr="00091A61">
              <w:rPr>
                <w:rFonts w:ascii="Arial" w:hAnsi="Arial" w:cs="Arial"/>
              </w:rPr>
              <w:fldChar w:fldCharType="begin"/>
            </w:r>
            <w:r w:rsidRPr="006B6838">
              <w:rPr>
                <w:rFonts w:ascii="Arial" w:hAnsi="Arial" w:cs="Arial"/>
                <w:lang w:val="en-GB"/>
              </w:rPr>
              <w:instrText xml:space="preserve"> ADDIN EN.CITE &lt;EndNote&gt;&lt;Cite AuthorYear="1"&gt;&lt;Author&gt;Corbala-Robles&lt;/Author&gt;&lt;Year&gt;2018&lt;/Year&gt;&lt;RecNum&gt;38&lt;/RecNum&gt;&lt;DisplayText&gt;Corbala-Robles, Sastafiana et al. (2018)&lt;/DisplayText&gt;&lt;record&gt;&lt;rec-number&gt;38&lt;/rec-number&gt;&lt;foreign-keys&gt;&lt;key app="EN" db-id="xtsxtzaa9tewz5e0p0u52swgtp22dt9wx5ex" timestamp="1642676993" guid="7c5ef378-cd4a-4d8f-a358-1e532bd130fb"&gt;38&lt;/key&gt;&lt;/foreign-keys&gt;&lt;ref-type name="Journal Article"&gt;17&lt;/ref-type&gt;&lt;contributors&gt;&lt;authors&gt;&lt;author&gt;Corbala-Robles, Luis&lt;/author&gt;&lt;author&gt;Sastafiana, Waode Nurzara Dwi&lt;/author&gt;&lt;author&gt;Volcke, Eveline IP&lt;/author&gt;&lt;author&gt;Schaubroeck, Thomas&lt;/author&gt;&lt;/authors&gt;&lt;/contributors&gt;&lt;titles&gt;&lt;title&gt;Life cycle assessment of biological pig manure treatment versus direct land application− a trade-off story&lt;/title&gt;&lt;secondary-title&gt;Resources, Conservation and Recycling&lt;/secondary-title&gt;&lt;/titles&gt;&lt;periodical&gt;&lt;full-title&gt;Resources, Conservation and Recycling&lt;/full-title&gt;&lt;/periodical&gt;&lt;pages&gt;86-98&lt;/pages&gt;&lt;volume&gt;131&lt;/volume&gt;&lt;dates&gt;&lt;year&gt;2018&lt;/year&gt;&lt;/dates&gt;&lt;isbn&gt;0921-3449&lt;/isbn&gt;&lt;urls&gt;&lt;/urls&gt;&lt;/record&gt;&lt;/Cite&gt;&lt;/EndNote&gt;</w:instrText>
            </w:r>
            <w:r w:rsidRPr="00091A61">
              <w:rPr>
                <w:rFonts w:ascii="Arial" w:hAnsi="Arial" w:cs="Arial"/>
              </w:rPr>
              <w:fldChar w:fldCharType="separate"/>
            </w:r>
            <w:r w:rsidRPr="006B6838">
              <w:rPr>
                <w:rFonts w:ascii="Arial" w:hAnsi="Arial" w:cs="Arial"/>
                <w:noProof/>
                <w:lang w:val="en-GB"/>
              </w:rPr>
              <w:t xml:space="preserve">Corbala-Robles, Sastafiana et al. </w:t>
            </w:r>
            <w:r w:rsidRPr="00091A61">
              <w:rPr>
                <w:rFonts w:ascii="Arial" w:hAnsi="Arial" w:cs="Arial"/>
                <w:noProof/>
              </w:rPr>
              <w:t>(2018)</w:t>
            </w:r>
            <w:r w:rsidRPr="00091A61">
              <w:rPr>
                <w:rFonts w:ascii="Arial" w:hAnsi="Arial" w:cs="Arial"/>
              </w:rPr>
              <w:fldChar w:fldCharType="end"/>
            </w:r>
          </w:p>
        </w:tc>
        <w:tc>
          <w:tcPr>
            <w:tcW w:w="2077" w:type="dxa"/>
            <w:hideMark/>
          </w:tcPr>
          <w:p w14:paraId="2069A9C8" w14:textId="50AE023F" w:rsidR="006918ED" w:rsidRPr="00091A61" w:rsidRDefault="006918ED" w:rsidP="006918ED">
            <w:pPr>
              <w:jc w:val="center"/>
              <w:rPr>
                <w:rFonts w:ascii="Arial" w:hAnsi="Arial" w:cs="Arial"/>
                <w:color w:val="000000"/>
                <w:kern w:val="24"/>
                <w:lang w:val="en-US"/>
              </w:rPr>
            </w:pPr>
            <w:r w:rsidRPr="00091A61">
              <w:rPr>
                <w:rFonts w:ascii="Arial" w:hAnsi="Arial" w:cs="Arial"/>
                <w:color w:val="000000"/>
                <w:kern w:val="24"/>
                <w:lang w:val="en-US"/>
              </w:rPr>
              <w:t xml:space="preserve">SAS: Measured </w:t>
            </w:r>
          </w:p>
        </w:tc>
        <w:tc>
          <w:tcPr>
            <w:tcW w:w="1675" w:type="dxa"/>
            <w:vMerge w:val="restart"/>
            <w:hideMark/>
          </w:tcPr>
          <w:p w14:paraId="10A3248B" w14:textId="11B624F1" w:rsidR="006918ED" w:rsidRPr="00091A61" w:rsidRDefault="007245A0" w:rsidP="006918ED">
            <w:pPr>
              <w:jc w:val="center"/>
              <w:rPr>
                <w:rFonts w:ascii="Arial" w:hAnsi="Arial" w:cs="Arial"/>
              </w:rPr>
            </w:pPr>
            <w:r>
              <w:rPr>
                <w:rFonts w:ascii="Arial" w:hAnsi="Arial" w:cs="Arial"/>
              </w:rPr>
              <w:t>Strocon Inc (2021)</w:t>
            </w:r>
          </w:p>
        </w:tc>
        <w:tc>
          <w:tcPr>
            <w:tcW w:w="1758" w:type="dxa"/>
            <w:vMerge w:val="restart"/>
            <w:hideMark/>
          </w:tcPr>
          <w:p w14:paraId="5DBD9587" w14:textId="5910AE0F" w:rsidR="006918ED" w:rsidRPr="00091A61" w:rsidRDefault="006918ED" w:rsidP="006918ED">
            <w:pPr>
              <w:jc w:val="center"/>
              <w:rPr>
                <w:rFonts w:ascii="Arial" w:hAnsi="Arial" w:cs="Arial"/>
              </w:rPr>
            </w:pPr>
            <w:r w:rsidRPr="00091A61">
              <w:rPr>
                <w:rFonts w:ascii="Arial" w:hAnsi="Arial" w:cs="Arial"/>
              </w:rPr>
              <w:fldChar w:fldCharType="begin"/>
            </w:r>
            <w:r w:rsidRPr="00091A61">
              <w:rPr>
                <w:rFonts w:ascii="Arial" w:hAnsi="Arial" w:cs="Arial"/>
              </w:rPr>
              <w:instrText xml:space="preserve"> ADDIN EN.CITE &lt;EndNote&gt;&lt;Cite AuthorYear="1"&gt;&lt;Author&gt;Brienza&lt;/Author&gt;&lt;Year&gt;2021&lt;/Year&gt;&lt;RecNum&gt;189&lt;/RecNum&gt;&lt;DisplayText&gt;Brienza, van Puffelen et al. (2021)&lt;/DisplayText&gt;&lt;record&gt;&lt;rec-number&gt;189&lt;/rec-number&gt;&lt;foreign-keys&gt;&lt;key app="EN" db-id="xtsxtzaa9tewz5e0p0u52swgtp22dt9wx5ex" timestamp="1645535770" guid="eee763b9-3acf-4e55-b120-8566cbf928ae"&gt;189&lt;/key&gt;&lt;/foreign-keys&gt;&lt;ref-type name="Report"&gt;27&lt;/ref-type&gt;&lt;contributors&gt;&lt;authors&gt;&lt;author&gt;Brienza, Claudio&lt;/author&gt;&lt;author&gt;van Puffelen, Jasper&lt;/author&gt;&lt;author&gt;Regelink, Inge&lt;/author&gt;&lt;author&gt;Dedeyne, Henk&lt;/author&gt;&lt;author&gt;Giordano, Andrea&lt;/author&gt;&lt;author&gt;Schepis, Micol&lt;/author&gt;&lt;author&gt;Bauermeister, Ute&lt;/author&gt;&lt;author&gt;Meier, Thomas&lt;/author&gt;&lt;author&gt;Sigurnjak, Ivona&lt;/author&gt;&lt;/authors&gt;&lt;/contributors&gt;&lt;titles&gt;&lt;title&gt;Fourth annual updated report on mass and energy balances, product composition and quality and overall technical performance of the demonstration plants (year 4)&lt;/title&gt;&lt;/titles&gt;&lt;number&gt;Ref. Ares(2021)7199185 - 23/11/2021&lt;/number&gt;&lt;dates&gt;&lt;year&gt;2021&lt;/year&gt;&lt;/dates&gt;&lt;urls&gt;&lt;related-urls&gt;&lt;url&gt;https://systemicproject.eu/&lt;/url&gt;&lt;/related-urls&gt;&lt;/urls&gt;&lt;/record&gt;&lt;/Cite&gt;&lt;/EndNote&gt;</w:instrText>
            </w:r>
            <w:r w:rsidRPr="00091A61">
              <w:rPr>
                <w:rFonts w:ascii="Arial" w:hAnsi="Arial" w:cs="Arial"/>
              </w:rPr>
              <w:fldChar w:fldCharType="separate"/>
            </w:r>
            <w:r w:rsidRPr="00091A61">
              <w:rPr>
                <w:rFonts w:ascii="Arial" w:hAnsi="Arial" w:cs="Arial"/>
                <w:noProof/>
              </w:rPr>
              <w:t>Brienza, van Puffelen et al. (2021)</w:t>
            </w:r>
            <w:r w:rsidRPr="00091A61">
              <w:rPr>
                <w:rFonts w:ascii="Arial" w:hAnsi="Arial" w:cs="Arial"/>
              </w:rPr>
              <w:fldChar w:fldCharType="end"/>
            </w:r>
          </w:p>
        </w:tc>
      </w:tr>
      <w:tr w:rsidR="006918ED" w:rsidRPr="00091A61" w14:paraId="075EF899" w14:textId="77777777" w:rsidTr="00AF390E">
        <w:trPr>
          <w:trHeight w:val="411"/>
        </w:trPr>
        <w:tc>
          <w:tcPr>
            <w:tcW w:w="1502" w:type="dxa"/>
            <w:vMerge/>
          </w:tcPr>
          <w:p w14:paraId="5E7C8AD2" w14:textId="77777777" w:rsidR="006918ED" w:rsidRPr="00091A61" w:rsidRDefault="006918ED" w:rsidP="006918ED">
            <w:pPr>
              <w:jc w:val="center"/>
              <w:rPr>
                <w:rFonts w:ascii="Arial" w:hAnsi="Arial" w:cs="Arial"/>
                <w:color w:val="000000"/>
                <w:kern w:val="24"/>
                <w:lang w:val="en-US"/>
              </w:rPr>
            </w:pPr>
          </w:p>
        </w:tc>
        <w:tc>
          <w:tcPr>
            <w:tcW w:w="1835" w:type="dxa"/>
            <w:vMerge/>
          </w:tcPr>
          <w:p w14:paraId="6AE68AE7" w14:textId="77777777" w:rsidR="006918ED" w:rsidRPr="00091A61" w:rsidRDefault="006918ED" w:rsidP="006918ED">
            <w:pPr>
              <w:jc w:val="center"/>
              <w:rPr>
                <w:rFonts w:ascii="Arial" w:hAnsi="Arial" w:cs="Arial"/>
                <w:lang w:val="en-GB" w:eastAsia="en-US"/>
              </w:rPr>
            </w:pPr>
          </w:p>
        </w:tc>
        <w:tc>
          <w:tcPr>
            <w:tcW w:w="2077" w:type="dxa"/>
          </w:tcPr>
          <w:p w14:paraId="296BC059" w14:textId="75A3C52A" w:rsidR="006918ED" w:rsidRPr="00091A61" w:rsidRDefault="006918ED" w:rsidP="00E46D7B">
            <w:pPr>
              <w:jc w:val="center"/>
              <w:rPr>
                <w:rFonts w:ascii="Arial" w:hAnsi="Arial" w:cs="Arial"/>
                <w:color w:val="000000"/>
                <w:kern w:val="24"/>
                <w:lang w:val="en-US"/>
              </w:rPr>
            </w:pPr>
            <w:r w:rsidRPr="00091A61">
              <w:rPr>
                <w:rFonts w:ascii="Arial" w:hAnsi="Arial" w:cs="Arial"/>
                <w:color w:val="000000"/>
                <w:kern w:val="24"/>
                <w:lang w:val="en-US"/>
              </w:rPr>
              <w:t>NDN: Same as S1</w:t>
            </w:r>
          </w:p>
        </w:tc>
        <w:tc>
          <w:tcPr>
            <w:tcW w:w="1675" w:type="dxa"/>
            <w:vMerge/>
          </w:tcPr>
          <w:p w14:paraId="25BED6B3" w14:textId="77777777" w:rsidR="006918ED" w:rsidRPr="00091A61" w:rsidRDefault="006918ED" w:rsidP="006918ED">
            <w:pPr>
              <w:jc w:val="center"/>
              <w:rPr>
                <w:rFonts w:ascii="Arial" w:hAnsi="Arial" w:cs="Arial"/>
              </w:rPr>
            </w:pPr>
          </w:p>
        </w:tc>
        <w:tc>
          <w:tcPr>
            <w:tcW w:w="1758" w:type="dxa"/>
            <w:vMerge/>
          </w:tcPr>
          <w:p w14:paraId="253F45A1" w14:textId="77777777" w:rsidR="006918ED" w:rsidRPr="00091A61" w:rsidRDefault="006918ED" w:rsidP="006918ED">
            <w:pPr>
              <w:jc w:val="center"/>
              <w:rPr>
                <w:rFonts w:ascii="Arial" w:hAnsi="Arial" w:cs="Arial"/>
              </w:rPr>
            </w:pPr>
          </w:p>
        </w:tc>
      </w:tr>
      <w:tr w:rsidR="006918ED" w:rsidRPr="00091A61" w14:paraId="3DAFBCD6" w14:textId="77777777" w:rsidTr="00AF390E">
        <w:trPr>
          <w:trHeight w:val="411"/>
        </w:trPr>
        <w:tc>
          <w:tcPr>
            <w:tcW w:w="1502" w:type="dxa"/>
            <w:vMerge/>
          </w:tcPr>
          <w:p w14:paraId="6173C784" w14:textId="77777777" w:rsidR="006918ED" w:rsidRPr="00091A61" w:rsidRDefault="006918ED" w:rsidP="006918ED">
            <w:pPr>
              <w:jc w:val="center"/>
              <w:rPr>
                <w:rFonts w:ascii="Arial" w:hAnsi="Arial" w:cs="Arial"/>
                <w:color w:val="000000"/>
                <w:kern w:val="24"/>
                <w:lang w:val="en-US"/>
              </w:rPr>
            </w:pPr>
          </w:p>
        </w:tc>
        <w:tc>
          <w:tcPr>
            <w:tcW w:w="1835" w:type="dxa"/>
            <w:vMerge/>
          </w:tcPr>
          <w:p w14:paraId="31BA0D2A" w14:textId="77777777" w:rsidR="006918ED" w:rsidRPr="00091A61" w:rsidRDefault="006918ED" w:rsidP="006918ED">
            <w:pPr>
              <w:jc w:val="center"/>
              <w:rPr>
                <w:rFonts w:ascii="Arial" w:hAnsi="Arial" w:cs="Arial"/>
                <w:lang w:val="en-GB" w:eastAsia="en-US"/>
              </w:rPr>
            </w:pPr>
          </w:p>
        </w:tc>
        <w:tc>
          <w:tcPr>
            <w:tcW w:w="2077" w:type="dxa"/>
          </w:tcPr>
          <w:p w14:paraId="4997C18D" w14:textId="0876D6D7" w:rsidR="006918ED" w:rsidRPr="00091A61" w:rsidRDefault="006918ED" w:rsidP="006918ED">
            <w:pPr>
              <w:jc w:val="center"/>
              <w:rPr>
                <w:rFonts w:ascii="Arial" w:hAnsi="Arial" w:cs="Arial"/>
                <w:color w:val="000000"/>
                <w:kern w:val="24"/>
                <w:lang w:val="en-US"/>
              </w:rPr>
            </w:pPr>
            <w:r w:rsidRPr="006B6838">
              <w:rPr>
                <w:rFonts w:ascii="Arial" w:hAnsi="Arial" w:cs="Arial"/>
                <w:color w:val="000000"/>
                <w:kern w:val="24"/>
                <w:lang w:val="nl-NL"/>
              </w:rPr>
              <w:t xml:space="preserve">CW: </w:t>
            </w:r>
            <w:r w:rsidRPr="00091A61">
              <w:rPr>
                <w:rFonts w:ascii="Arial" w:hAnsi="Arial" w:cs="Arial"/>
                <w:color w:val="000000"/>
                <w:kern w:val="24"/>
                <w:lang w:val="en-US"/>
              </w:rPr>
              <w:fldChar w:fldCharType="begin"/>
            </w:r>
            <w:r w:rsidRPr="006B6838">
              <w:rPr>
                <w:rFonts w:ascii="Arial" w:hAnsi="Arial" w:cs="Arial"/>
                <w:color w:val="000000"/>
                <w:kern w:val="24"/>
                <w:lang w:val="nl-NL"/>
              </w:rPr>
              <w:instrText xml:space="preserve"> ADDIN EN.CITE &lt;EndNote&gt;&lt;Cite AuthorYear="1"&gt;&lt;Author&gt;Corbella&lt;/Author&gt;&lt;Year&gt;2017&lt;/Year&gt;&lt;RecNum&gt;43&lt;/RecNum&gt;&lt;DisplayText&gt;Corbella, Puigagut et al. (2017)&lt;/DisplayText&gt;&lt;record&gt;&lt;rec-number&gt;43&lt;/rec-number&gt;&lt;foreign-keys&gt;&lt;key app="EN" db-id="xtsxtzaa9tewz5e0p0u52swgtp22dt9wx5ex" timestamp="1642754625" guid="a181c9b4-fe53-45d2-8210-4999b52772dc"&gt;43&lt;/key&gt;&lt;/foreign-keys&gt;&lt;ref-type name="Journal Article"&gt;17&lt;/ref-type&gt;&lt;contributors&gt;&lt;authors&gt;&lt;author&gt;Corbella, Clara&lt;/author&gt;&lt;author&gt;Puigagut, Jaume&lt;/author&gt;&lt;author&gt;Garfí, Marianna&lt;/author&gt;&lt;/authors&gt;&lt;/contributors&gt;&lt;titles&gt;&lt;title&gt;Life cycle assessment of constructed wetland systems for wastewater treatment coupled with microbial fuel cells&lt;/title&gt;&lt;secondary-title&gt;Science of The Total Environment&lt;/secondary-title&gt;&lt;/titles&gt;&lt;periodical&gt;&lt;full-title&gt;Science of The Total Environment&lt;/full-title&gt;&lt;/periodical&gt;&lt;pages&gt;355-362&lt;/pages&gt;&lt;volume&gt;584-585&lt;/volume&gt;&lt;keywords&gt;&lt;keyword&gt;Constructed wetland&lt;/keyword&gt;&lt;keyword&gt;Environmental impact assessment&lt;/keyword&gt;&lt;keyword&gt;Decentralised wastewater treatment system&lt;/keyword&gt;&lt;keyword&gt;Life cycle assessment&lt;/keyword&gt;&lt;keyword&gt;Microbial fuel cells&lt;/keyword&gt;&lt;keyword&gt;Wastewater treatment&lt;/keyword&gt;&lt;/keywords&gt;&lt;dates&gt;&lt;year&gt;2017&lt;/year&gt;&lt;pub-dates&gt;&lt;date&gt;2017/04/15/&lt;/date&gt;&lt;/pub-dates&gt;&lt;/dates&gt;&lt;isbn&gt;0048-9697&lt;/isbn&gt;&lt;urls&gt;&lt;related-urls&gt;&lt;url&gt;https://www.sciencedirect.com/science/article/pii/S0048969716328820&lt;/url&gt;&lt;/related-urls&gt;&lt;/urls&gt;&lt;electronic-resource-num&gt;https://doi.org/10.1016/j.scitotenv.2016.12.186&lt;/electronic-resource-num&gt;&lt;/record&gt;&lt;/Cite&gt;&lt;/EndNote&gt;</w:instrText>
            </w:r>
            <w:r w:rsidRPr="00091A61">
              <w:rPr>
                <w:rFonts w:ascii="Arial" w:hAnsi="Arial" w:cs="Arial"/>
                <w:color w:val="000000"/>
                <w:kern w:val="24"/>
                <w:lang w:val="en-US"/>
              </w:rPr>
              <w:fldChar w:fldCharType="separate"/>
            </w:r>
            <w:r w:rsidRPr="006B6838">
              <w:rPr>
                <w:rFonts w:ascii="Arial" w:hAnsi="Arial" w:cs="Arial"/>
                <w:noProof/>
                <w:color w:val="000000"/>
                <w:kern w:val="24"/>
                <w:lang w:val="nl-NL"/>
              </w:rPr>
              <w:t xml:space="preserve">Corbella, Puigagut et al. </w:t>
            </w:r>
            <w:r w:rsidRPr="00091A61">
              <w:rPr>
                <w:rFonts w:ascii="Arial" w:hAnsi="Arial" w:cs="Arial"/>
                <w:noProof/>
                <w:color w:val="000000"/>
                <w:kern w:val="24"/>
                <w:lang w:val="en-US"/>
              </w:rPr>
              <w:t>(2017)</w:t>
            </w:r>
            <w:r w:rsidRPr="00091A61">
              <w:rPr>
                <w:rFonts w:ascii="Arial" w:hAnsi="Arial" w:cs="Arial"/>
                <w:color w:val="000000"/>
                <w:kern w:val="24"/>
                <w:lang w:val="en-US"/>
              </w:rPr>
              <w:fldChar w:fldCharType="end"/>
            </w:r>
          </w:p>
        </w:tc>
        <w:tc>
          <w:tcPr>
            <w:tcW w:w="1675" w:type="dxa"/>
            <w:vMerge/>
          </w:tcPr>
          <w:p w14:paraId="5DE90807" w14:textId="77777777" w:rsidR="006918ED" w:rsidRPr="00091A61" w:rsidRDefault="006918ED" w:rsidP="006918ED">
            <w:pPr>
              <w:jc w:val="center"/>
              <w:rPr>
                <w:rFonts w:ascii="Arial" w:hAnsi="Arial" w:cs="Arial"/>
              </w:rPr>
            </w:pPr>
          </w:p>
        </w:tc>
        <w:tc>
          <w:tcPr>
            <w:tcW w:w="1758" w:type="dxa"/>
            <w:vMerge/>
          </w:tcPr>
          <w:p w14:paraId="4FE5CB29" w14:textId="77777777" w:rsidR="006918ED" w:rsidRPr="00091A61" w:rsidRDefault="006918ED" w:rsidP="006918ED">
            <w:pPr>
              <w:jc w:val="center"/>
              <w:rPr>
                <w:rFonts w:ascii="Arial" w:hAnsi="Arial" w:cs="Arial"/>
              </w:rPr>
            </w:pPr>
          </w:p>
        </w:tc>
      </w:tr>
      <w:tr w:rsidR="006918ED" w:rsidRPr="00091A61" w14:paraId="70BA653B" w14:textId="77777777" w:rsidTr="00AF390E">
        <w:trPr>
          <w:trHeight w:val="450"/>
        </w:trPr>
        <w:tc>
          <w:tcPr>
            <w:tcW w:w="1502" w:type="dxa"/>
            <w:vMerge w:val="restart"/>
            <w:hideMark/>
          </w:tcPr>
          <w:p w14:paraId="1BFA45C9"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Auxiliaries</w:t>
            </w:r>
          </w:p>
        </w:tc>
        <w:tc>
          <w:tcPr>
            <w:tcW w:w="1835" w:type="dxa"/>
            <w:vMerge w:val="restart"/>
            <w:hideMark/>
          </w:tcPr>
          <w:p w14:paraId="0B797A41" w14:textId="207E7AF1" w:rsidR="006918ED" w:rsidRPr="00091A61" w:rsidRDefault="006918ED" w:rsidP="00E46D7B">
            <w:pPr>
              <w:jc w:val="center"/>
              <w:rPr>
                <w:rFonts w:ascii="Arial" w:hAnsi="Arial" w:cs="Arial"/>
                <w:lang w:val="en-GB" w:eastAsia="en-US"/>
              </w:rPr>
            </w:pPr>
            <w:r w:rsidRPr="00091A61">
              <w:rPr>
                <w:rFonts w:ascii="Arial" w:hAnsi="Arial" w:cs="Arial"/>
                <w:lang w:val="en-GB" w:eastAsia="en-US"/>
              </w:rPr>
              <w:fldChar w:fldCharType="begin"/>
            </w:r>
            <w:r w:rsidRPr="00091A61">
              <w:rPr>
                <w:rFonts w:ascii="Arial" w:hAnsi="Arial" w:cs="Arial"/>
                <w:lang w:val="en-GB" w:eastAsia="en-US"/>
              </w:rPr>
              <w:instrText xml:space="preserve"> ADDIN EN.CITE &lt;EndNote&gt;&lt;Cite AuthorYear="1"&gt;&lt;Author&gt;Corbala-Robles&lt;/Author&gt;&lt;Year&gt;2018&lt;/Year&gt;&lt;RecNum&gt;38&lt;/RecNum&gt;&lt;DisplayText&gt;Corbala-Robles, Sastafiana et al. (2018)&lt;/DisplayText&gt;&lt;record&gt;&lt;rec-number&gt;38&lt;/rec-number&gt;&lt;foreign-keys&gt;&lt;key app="EN" db-id="xtsxtzaa9tewz5e0p0u52swgtp22dt9wx5ex" timestamp="1642676993" guid="7c5ef378-cd4a-4d8f-a358-1e532bd130fb"&gt;38&lt;/key&gt;&lt;/foreign-keys&gt;&lt;ref-type name="Journal Article"&gt;17&lt;/ref-type&gt;&lt;contributors&gt;&lt;authors&gt;&lt;author&gt;Corbala-Robles, Luis&lt;/author&gt;&lt;author&gt;Sastafiana, Waode Nurzara Dwi&lt;/author&gt;&lt;author&gt;Volcke, Eveline IP&lt;/author&gt;&lt;author&gt;Schaubroeck, Thomas&lt;/author&gt;&lt;/authors&gt;&lt;/contributors&gt;&lt;titles&gt;&lt;title&gt;Life cycle assessment of biological pig manure treatment versus direct land application− a trade-off story&lt;/title&gt;&lt;secondary-title&gt;Resources, Conservation and Recycling&lt;/secondary-title&gt;&lt;/titles&gt;&lt;periodical&gt;&lt;full-title&gt;Resources, Conservation and Recycling&lt;/full-title&gt;&lt;/periodical&gt;&lt;pages&gt;86-98&lt;/pages&gt;&lt;volume&gt;131&lt;/volume&gt;&lt;dates&gt;&lt;year&gt;2018&lt;/year&gt;&lt;/dates&gt;&lt;isbn&gt;0921-3449&lt;/isbn&gt;&lt;urls&gt;&lt;/urls&gt;&lt;/record&gt;&lt;/Cite&gt;&lt;/EndNote&gt;</w:instrText>
            </w:r>
            <w:r w:rsidRPr="00091A61">
              <w:rPr>
                <w:rFonts w:ascii="Arial" w:hAnsi="Arial" w:cs="Arial"/>
                <w:lang w:val="en-GB" w:eastAsia="en-US"/>
              </w:rPr>
              <w:fldChar w:fldCharType="separate"/>
            </w:r>
            <w:r w:rsidRPr="00091A61">
              <w:rPr>
                <w:rFonts w:ascii="Arial" w:hAnsi="Arial" w:cs="Arial"/>
                <w:noProof/>
                <w:lang w:val="en-GB" w:eastAsia="en-US"/>
              </w:rPr>
              <w:t>Corbala-Robles, Sastafiana et al. (2018)</w:t>
            </w:r>
            <w:r w:rsidRPr="00091A61">
              <w:rPr>
                <w:rFonts w:ascii="Arial" w:hAnsi="Arial" w:cs="Arial"/>
                <w:lang w:val="en-GB" w:eastAsia="en-US"/>
              </w:rPr>
              <w:fldChar w:fldCharType="end"/>
            </w:r>
          </w:p>
        </w:tc>
        <w:tc>
          <w:tcPr>
            <w:tcW w:w="2077" w:type="dxa"/>
            <w:hideMark/>
          </w:tcPr>
          <w:p w14:paraId="22222256" w14:textId="5B13A9EB" w:rsidR="006918ED" w:rsidRPr="00091A61" w:rsidRDefault="006918ED" w:rsidP="00E46D7B">
            <w:pPr>
              <w:jc w:val="center"/>
              <w:rPr>
                <w:rFonts w:ascii="Arial" w:hAnsi="Arial" w:cs="Arial"/>
              </w:rPr>
            </w:pPr>
            <w:r w:rsidRPr="00091A61">
              <w:rPr>
                <w:rFonts w:ascii="Arial" w:hAnsi="Arial" w:cs="Arial"/>
              </w:rPr>
              <w:t xml:space="preserve">SAS:Measured </w:t>
            </w:r>
          </w:p>
        </w:tc>
        <w:tc>
          <w:tcPr>
            <w:tcW w:w="1675" w:type="dxa"/>
            <w:vMerge w:val="restart"/>
            <w:hideMark/>
          </w:tcPr>
          <w:p w14:paraId="128C11B1" w14:textId="0E28A0A4" w:rsidR="006918ED" w:rsidRPr="00091A61" w:rsidRDefault="007245A0" w:rsidP="006918ED">
            <w:pPr>
              <w:jc w:val="center"/>
              <w:rPr>
                <w:rFonts w:ascii="Arial" w:hAnsi="Arial" w:cs="Arial"/>
              </w:rPr>
            </w:pPr>
            <w:r>
              <w:rPr>
                <w:rFonts w:ascii="Arial" w:hAnsi="Arial" w:cs="Arial"/>
              </w:rPr>
              <w:t>Strocon Inc (2021)</w:t>
            </w:r>
          </w:p>
        </w:tc>
        <w:tc>
          <w:tcPr>
            <w:tcW w:w="1758" w:type="dxa"/>
            <w:vMerge w:val="restart"/>
            <w:hideMark/>
          </w:tcPr>
          <w:p w14:paraId="228F5B9D" w14:textId="67E0FD69" w:rsidR="006918ED" w:rsidRPr="00091A61" w:rsidRDefault="006918ED" w:rsidP="006918ED">
            <w:pPr>
              <w:jc w:val="center"/>
              <w:rPr>
                <w:rFonts w:ascii="Arial" w:hAnsi="Arial" w:cs="Arial"/>
              </w:rPr>
            </w:pPr>
            <w:r w:rsidRPr="00091A61">
              <w:rPr>
                <w:rFonts w:ascii="Arial" w:hAnsi="Arial" w:cs="Arial"/>
              </w:rPr>
              <w:fldChar w:fldCharType="begin"/>
            </w:r>
            <w:r w:rsidRPr="00091A61">
              <w:rPr>
                <w:rFonts w:ascii="Arial" w:hAnsi="Arial" w:cs="Arial"/>
              </w:rPr>
              <w:instrText xml:space="preserve"> ADDIN EN.CITE &lt;EndNote&gt;&lt;Cite AuthorYear="1"&gt;&lt;Author&gt;Brienza&lt;/Author&gt;&lt;Year&gt;2021&lt;/Year&gt;&lt;RecNum&gt;189&lt;/RecNum&gt;&lt;DisplayText&gt;Brienza, van Puffelen et al. (2021)&lt;/DisplayText&gt;&lt;record&gt;&lt;rec-number&gt;189&lt;/rec-number&gt;&lt;foreign-keys&gt;&lt;key app="EN" db-id="xtsxtzaa9tewz5e0p0u52swgtp22dt9wx5ex" timestamp="1645535770" guid="eee763b9-3acf-4e55-b120-8566cbf928ae"&gt;189&lt;/key&gt;&lt;/foreign-keys&gt;&lt;ref-type name="Report"&gt;27&lt;/ref-type&gt;&lt;contributors&gt;&lt;authors&gt;&lt;author&gt;Brienza, Claudio&lt;/author&gt;&lt;author&gt;van Puffelen, Jasper&lt;/author&gt;&lt;author&gt;Regelink, Inge&lt;/author&gt;&lt;author&gt;Dedeyne, Henk&lt;/author&gt;&lt;author&gt;Giordano, Andrea&lt;/author&gt;&lt;author&gt;Schepis, Micol&lt;/author&gt;&lt;author&gt;Bauermeister, Ute&lt;/author&gt;&lt;author&gt;Meier, Thomas&lt;/author&gt;&lt;author&gt;Sigurnjak, Ivona&lt;/author&gt;&lt;/authors&gt;&lt;/contributors&gt;&lt;titles&gt;&lt;title&gt;Fourth annual updated report on mass and energy balances, product composition and quality and overall technical performance of the demonstration plants (year 4)&lt;/title&gt;&lt;/titles&gt;&lt;number&gt;Ref. Ares(2021)7199185 - 23/11/2021&lt;/number&gt;&lt;dates&gt;&lt;year&gt;2021&lt;/year&gt;&lt;/dates&gt;&lt;urls&gt;&lt;related-urls&gt;&lt;url&gt;https://systemicproject.eu/&lt;/url&gt;&lt;/related-urls&gt;&lt;/urls&gt;&lt;/record&gt;&lt;/Cite&gt;&lt;/EndNote&gt;</w:instrText>
            </w:r>
            <w:r w:rsidRPr="00091A61">
              <w:rPr>
                <w:rFonts w:ascii="Arial" w:hAnsi="Arial" w:cs="Arial"/>
              </w:rPr>
              <w:fldChar w:fldCharType="separate"/>
            </w:r>
            <w:r w:rsidRPr="00091A61">
              <w:rPr>
                <w:rFonts w:ascii="Arial" w:hAnsi="Arial" w:cs="Arial"/>
                <w:noProof/>
              </w:rPr>
              <w:t>Brienza, van Puffelen et al. (2021)</w:t>
            </w:r>
            <w:r w:rsidRPr="00091A61">
              <w:rPr>
                <w:rFonts w:ascii="Arial" w:hAnsi="Arial" w:cs="Arial"/>
              </w:rPr>
              <w:fldChar w:fldCharType="end"/>
            </w:r>
          </w:p>
        </w:tc>
      </w:tr>
      <w:tr w:rsidR="006918ED" w:rsidRPr="00091A61" w14:paraId="09E75CB9" w14:textId="77777777" w:rsidTr="00AF390E">
        <w:trPr>
          <w:trHeight w:val="449"/>
        </w:trPr>
        <w:tc>
          <w:tcPr>
            <w:tcW w:w="1502" w:type="dxa"/>
            <w:vMerge/>
          </w:tcPr>
          <w:p w14:paraId="73B45B40" w14:textId="77777777" w:rsidR="006918ED" w:rsidRPr="00091A61" w:rsidRDefault="006918ED" w:rsidP="006918ED">
            <w:pPr>
              <w:jc w:val="center"/>
              <w:rPr>
                <w:rFonts w:ascii="Arial" w:hAnsi="Arial" w:cs="Arial"/>
                <w:color w:val="000000"/>
                <w:kern w:val="24"/>
                <w:lang w:val="en-US"/>
              </w:rPr>
            </w:pPr>
          </w:p>
        </w:tc>
        <w:tc>
          <w:tcPr>
            <w:tcW w:w="1835" w:type="dxa"/>
            <w:vMerge/>
          </w:tcPr>
          <w:p w14:paraId="691DAE64" w14:textId="77777777" w:rsidR="006918ED" w:rsidRPr="00091A61" w:rsidRDefault="006918ED" w:rsidP="006918ED">
            <w:pPr>
              <w:jc w:val="center"/>
              <w:rPr>
                <w:rFonts w:ascii="Arial" w:hAnsi="Arial" w:cs="Arial"/>
                <w:lang w:val="en-GB" w:eastAsia="en-US"/>
              </w:rPr>
            </w:pPr>
          </w:p>
        </w:tc>
        <w:tc>
          <w:tcPr>
            <w:tcW w:w="2077" w:type="dxa"/>
          </w:tcPr>
          <w:p w14:paraId="32B8342E" w14:textId="7B1B387E" w:rsidR="006918ED" w:rsidRPr="00091A61" w:rsidRDefault="006918ED" w:rsidP="00E46D7B">
            <w:pPr>
              <w:jc w:val="center"/>
              <w:rPr>
                <w:rFonts w:ascii="Arial" w:hAnsi="Arial" w:cs="Arial"/>
                <w:color w:val="000000"/>
                <w:kern w:val="24"/>
                <w:lang w:val="en-US"/>
              </w:rPr>
            </w:pPr>
            <w:r w:rsidRPr="00091A61">
              <w:rPr>
                <w:rFonts w:ascii="Arial" w:hAnsi="Arial" w:cs="Arial"/>
                <w:color w:val="000000"/>
                <w:kern w:val="24"/>
                <w:lang w:val="en-US"/>
              </w:rPr>
              <w:t>NDN: Same as S1</w:t>
            </w:r>
          </w:p>
        </w:tc>
        <w:tc>
          <w:tcPr>
            <w:tcW w:w="1675" w:type="dxa"/>
            <w:vMerge/>
          </w:tcPr>
          <w:p w14:paraId="5FB69A3B" w14:textId="77777777" w:rsidR="006918ED" w:rsidRPr="00091A61" w:rsidRDefault="006918ED" w:rsidP="006918ED">
            <w:pPr>
              <w:jc w:val="center"/>
              <w:rPr>
                <w:rFonts w:ascii="Arial" w:hAnsi="Arial" w:cs="Arial"/>
              </w:rPr>
            </w:pPr>
          </w:p>
        </w:tc>
        <w:tc>
          <w:tcPr>
            <w:tcW w:w="1758" w:type="dxa"/>
            <w:vMerge/>
          </w:tcPr>
          <w:p w14:paraId="7B47BB3F" w14:textId="77777777" w:rsidR="006918ED" w:rsidRPr="00091A61" w:rsidRDefault="006918ED" w:rsidP="006918ED">
            <w:pPr>
              <w:jc w:val="center"/>
              <w:rPr>
                <w:rFonts w:ascii="Arial" w:hAnsi="Arial" w:cs="Arial"/>
              </w:rPr>
            </w:pPr>
          </w:p>
        </w:tc>
      </w:tr>
      <w:tr w:rsidR="006918ED" w:rsidRPr="00091A61" w14:paraId="6175554F" w14:textId="77777777" w:rsidTr="00AF390E">
        <w:trPr>
          <w:trHeight w:val="152"/>
        </w:trPr>
        <w:tc>
          <w:tcPr>
            <w:tcW w:w="1502" w:type="dxa"/>
            <w:vMerge w:val="restart"/>
          </w:tcPr>
          <w:p w14:paraId="06CE3A49" w14:textId="07FED848" w:rsidR="006918ED" w:rsidRPr="00091A61" w:rsidRDefault="006918ED" w:rsidP="006918ED">
            <w:pPr>
              <w:jc w:val="center"/>
              <w:rPr>
                <w:rFonts w:ascii="Arial" w:hAnsi="Arial" w:cs="Arial"/>
                <w:color w:val="000000"/>
                <w:kern w:val="24"/>
                <w:lang w:val="en-US"/>
              </w:rPr>
            </w:pPr>
            <w:r w:rsidRPr="00091A61">
              <w:rPr>
                <w:rFonts w:ascii="Arial" w:hAnsi="Arial" w:cs="Arial"/>
                <w:color w:val="000000"/>
                <w:kern w:val="24"/>
                <w:lang w:val="en-US"/>
              </w:rPr>
              <w:t>Infrastructure</w:t>
            </w:r>
          </w:p>
        </w:tc>
        <w:tc>
          <w:tcPr>
            <w:tcW w:w="1835" w:type="dxa"/>
            <w:vMerge w:val="restart"/>
          </w:tcPr>
          <w:p w14:paraId="309EC8F4" w14:textId="27B190B4" w:rsidR="006918ED" w:rsidRPr="00091A61" w:rsidRDefault="006918ED" w:rsidP="006918ED">
            <w:pPr>
              <w:jc w:val="center"/>
              <w:rPr>
                <w:rFonts w:ascii="Arial" w:hAnsi="Arial" w:cs="Arial"/>
                <w:lang w:val="en-GB" w:eastAsia="en-US"/>
              </w:rPr>
            </w:pPr>
            <w:r w:rsidRPr="00091A61">
              <w:rPr>
                <w:rFonts w:ascii="Arial" w:hAnsi="Arial" w:cs="Arial"/>
                <w:lang w:val="en-GB" w:eastAsia="en-US"/>
              </w:rPr>
              <w:fldChar w:fldCharType="begin"/>
            </w:r>
            <w:r w:rsidRPr="00091A61">
              <w:rPr>
                <w:rFonts w:ascii="Arial" w:hAnsi="Arial" w:cs="Arial"/>
                <w:lang w:val="en-GB" w:eastAsia="en-US"/>
              </w:rPr>
              <w:instrText xml:space="preserve"> ADDIN EN.CITE &lt;EndNote&gt;&lt;Cite AuthorYear="1"&gt;&lt;Author&gt;Doka&lt;/Author&gt;&lt;Year&gt;2021&lt;/Year&gt;&lt;RecNum&gt;45&lt;/RecNum&gt;&lt;DisplayText&gt;Doka (2021)&lt;/DisplayText&gt;&lt;record&gt;&lt;rec-number&gt;45&lt;/rec-number&gt;&lt;foreign-keys&gt;&lt;key app="EN" db-id="xtsxtzaa9tewz5e0p0u52swgtp22dt9wx5ex" timestamp="1643301812" guid="3923d69c-d274-4912-bfae-9d17b7202c94"&gt;45&lt;/key&gt;&lt;/foreign-keys&gt;&lt;ref-type name="Report"&gt;27&lt;/ref-type&gt;&lt;contributors&gt;&lt;authors&gt;&lt;author&gt;Doka, G&lt;/author&gt;&lt;/authors&gt;&lt;/contributors&gt;&lt;titles&gt;&lt;title&gt;A model for composition-specific life cycle inventories of regionalised wastewater fates.&lt;/title&gt;&lt;secondary-title&gt;Doka Life Cycle Assessments, Zurich, Switzerland&lt;/secondary-title&gt;&lt;/titles&gt;&lt;number&gt;13&lt;/number&gt;&lt;dates&gt;&lt;year&gt;2021&lt;/year&gt;&lt;/dates&gt;&lt;urls&gt;&lt;/urls&gt;&lt;/record&gt;&lt;/Cite&gt;&lt;/EndNote&gt;</w:instrText>
            </w:r>
            <w:r w:rsidRPr="00091A61">
              <w:rPr>
                <w:rFonts w:ascii="Arial" w:hAnsi="Arial" w:cs="Arial"/>
                <w:lang w:val="en-GB" w:eastAsia="en-US"/>
              </w:rPr>
              <w:fldChar w:fldCharType="separate"/>
            </w:r>
            <w:r w:rsidRPr="00091A61">
              <w:rPr>
                <w:rFonts w:ascii="Arial" w:hAnsi="Arial" w:cs="Arial"/>
                <w:noProof/>
                <w:lang w:val="en-GB" w:eastAsia="en-US"/>
              </w:rPr>
              <w:t>Doka (2021)</w:t>
            </w:r>
            <w:r w:rsidRPr="00091A61">
              <w:rPr>
                <w:rFonts w:ascii="Arial" w:hAnsi="Arial" w:cs="Arial"/>
                <w:lang w:val="en-GB" w:eastAsia="en-US"/>
              </w:rPr>
              <w:fldChar w:fldCharType="end"/>
            </w:r>
          </w:p>
        </w:tc>
        <w:tc>
          <w:tcPr>
            <w:tcW w:w="2077" w:type="dxa"/>
            <w:vMerge w:val="restart"/>
          </w:tcPr>
          <w:p w14:paraId="56900897" w14:textId="41D1B7A5" w:rsidR="006918ED" w:rsidRPr="00091A61" w:rsidRDefault="006918ED" w:rsidP="006918ED">
            <w:pPr>
              <w:jc w:val="center"/>
              <w:rPr>
                <w:rFonts w:ascii="Arial" w:hAnsi="Arial" w:cs="Arial"/>
              </w:rPr>
            </w:pPr>
            <w:r w:rsidRPr="00091A61">
              <w:rPr>
                <w:rFonts w:ascii="Arial" w:hAnsi="Arial" w:cs="Arial"/>
                <w:color w:val="000000"/>
                <w:kern w:val="24"/>
                <w:lang w:val="en-US"/>
              </w:rPr>
              <w:fldChar w:fldCharType="begin"/>
            </w:r>
            <w:r w:rsidRPr="00091A61">
              <w:rPr>
                <w:rFonts w:ascii="Arial" w:hAnsi="Arial" w:cs="Arial"/>
                <w:color w:val="000000"/>
                <w:kern w:val="24"/>
                <w:lang w:val="en-US"/>
              </w:rPr>
              <w:instrText xml:space="preserve"> ADDIN EN.CITE &lt;EndNote&gt;&lt;Cite AuthorYear="1"&gt;&lt;Author&gt;Corbella&lt;/Author&gt;&lt;Year&gt;2017&lt;/Year&gt;&lt;RecNum&gt;43&lt;/RecNum&gt;&lt;DisplayText&gt;Corbella, Puigagut et al. (2017)&lt;/DisplayText&gt;&lt;record&gt;&lt;rec-number&gt;43&lt;/rec-number&gt;&lt;foreign-keys&gt;&lt;key app="EN" db-id="xtsxtzaa9tewz5e0p0u52swgtp22dt9wx5ex" timestamp="1642754625" guid="a181c9b4-fe53-45d2-8210-4999b52772dc"&gt;43&lt;/key&gt;&lt;/foreign-keys&gt;&lt;ref-type name="Journal Article"&gt;17&lt;/ref-type&gt;&lt;contributors&gt;&lt;authors&gt;&lt;author&gt;Corbella, Clara&lt;/author&gt;&lt;author&gt;Puigagut, Jaume&lt;/author&gt;&lt;author&gt;Garfí, Marianna&lt;/author&gt;&lt;/authors&gt;&lt;/contributors&gt;&lt;titles&gt;&lt;title&gt;Life cycle assessment of constructed wetland systems for wastewater treatment coupled with microbial fuel cells&lt;/title&gt;&lt;secondary-title&gt;Science of The Total Environment&lt;/secondary-title&gt;&lt;/titles&gt;&lt;periodical&gt;&lt;full-title&gt;Science of The Total Environment&lt;/full-title&gt;&lt;/periodical&gt;&lt;pages&gt;355-362&lt;/pages&gt;&lt;volume&gt;584-585&lt;/volume&gt;&lt;keywords&gt;&lt;keyword&gt;Constructed wetland&lt;/keyword&gt;&lt;keyword&gt;Environmental impact assessment&lt;/keyword&gt;&lt;keyword&gt;Decentralised wastewater treatment system&lt;/keyword&gt;&lt;keyword&gt;Life cycle assessment&lt;/keyword&gt;&lt;keyword&gt;Microbial fuel cells&lt;/keyword&gt;&lt;keyword&gt;Wastewater treatment&lt;/keyword&gt;&lt;/keywords&gt;&lt;dates&gt;&lt;year&gt;2017&lt;/year&gt;&lt;pub-dates&gt;&lt;date&gt;2017/04/15/&lt;/date&gt;&lt;/pub-dates&gt;&lt;/dates&gt;&lt;isbn&gt;0048-9697&lt;/isbn&gt;&lt;urls&gt;&lt;related-urls&gt;&lt;url&gt;https://www.sciencedirect.com/science/article/pii/S0048969716328820&lt;/url&gt;&lt;/related-urls&gt;&lt;/urls&gt;&lt;electronic-resource-num&gt;https://doi.org/10.1016/j.scitotenv.2016.12.186&lt;/electronic-resource-num&gt;&lt;/record&gt;&lt;/Cite&gt;&lt;/EndNote&gt;</w:instrText>
            </w:r>
            <w:r w:rsidRPr="00091A61">
              <w:rPr>
                <w:rFonts w:ascii="Arial" w:hAnsi="Arial" w:cs="Arial"/>
                <w:color w:val="000000"/>
                <w:kern w:val="24"/>
                <w:lang w:val="en-US"/>
              </w:rPr>
              <w:fldChar w:fldCharType="separate"/>
            </w:r>
            <w:r w:rsidRPr="00091A61">
              <w:rPr>
                <w:rFonts w:ascii="Arial" w:hAnsi="Arial" w:cs="Arial"/>
                <w:noProof/>
                <w:color w:val="000000"/>
                <w:kern w:val="24"/>
                <w:lang w:val="en-US"/>
              </w:rPr>
              <w:t>Corbella, Puigagut et al. (2017)</w:t>
            </w:r>
            <w:r w:rsidRPr="00091A61">
              <w:rPr>
                <w:rFonts w:ascii="Arial" w:hAnsi="Arial" w:cs="Arial"/>
                <w:color w:val="000000"/>
                <w:kern w:val="24"/>
                <w:lang w:val="en-US"/>
              </w:rPr>
              <w:fldChar w:fldCharType="end"/>
            </w:r>
          </w:p>
        </w:tc>
        <w:tc>
          <w:tcPr>
            <w:tcW w:w="1675" w:type="dxa"/>
          </w:tcPr>
          <w:p w14:paraId="6EA65B6D" w14:textId="201B039C" w:rsidR="006918ED" w:rsidRPr="00091A61" w:rsidRDefault="006918ED" w:rsidP="006918ED">
            <w:pPr>
              <w:jc w:val="center"/>
              <w:rPr>
                <w:rFonts w:ascii="Arial" w:hAnsi="Arial" w:cs="Arial"/>
              </w:rPr>
            </w:pPr>
            <w:r w:rsidRPr="00091A61">
              <w:rPr>
                <w:rFonts w:ascii="Arial" w:hAnsi="Arial" w:cs="Arial"/>
              </w:rPr>
              <w:t xml:space="preserve">RO: </w:t>
            </w:r>
            <w:r w:rsidRPr="00091A61">
              <w:rPr>
                <w:rFonts w:ascii="Arial" w:hAnsi="Arial" w:cs="Arial"/>
              </w:rPr>
              <w:fldChar w:fldCharType="begin"/>
            </w:r>
            <w:r w:rsidRPr="00091A61">
              <w:rPr>
                <w:rFonts w:ascii="Arial" w:hAnsi="Arial" w:cs="Arial"/>
              </w:rPr>
              <w:instrText xml:space="preserve"> ADDIN EN.CITE &lt;EndNote&gt;&lt;Cite&gt;&lt;Author&gt;AICE&lt;/Author&gt;&lt;Year&gt;2018&lt;/Year&gt;&lt;RecNum&gt;185&lt;/RecNum&gt;&lt;DisplayText&gt;(AICE 2018)&lt;/DisplayText&gt;&lt;record&gt;&lt;rec-number&gt;185&lt;/rec-number&gt;&lt;foreign-keys&gt;&lt;key app="EN" db-id="xtsxtzaa9tewz5e0p0u52swgtp22dt9wx5ex" timestamp="1643876724" guid="6ffb050e-6a2d-41bb-860f-2b63083b4fed"&gt;185&lt;/key&gt;&lt;/foreign-keys&gt;&lt;ref-type name="Report"&gt;27&lt;/ref-type&gt;&lt;contributors&gt;&lt;authors&gt;&lt;author&gt;AICE&lt;/author&gt;&lt;/authors&gt;&lt;/contributors&gt;&lt;titles&gt;&lt;title&gt;Life Cycle Assessment of REMEB MBR&lt;/title&gt;&lt;/titles&gt;&lt;pages&gt;21&lt;/pages&gt;&lt;number&gt;Ref. Ares(2018)4477003 - 31/08/2018&lt;/number&gt;&lt;dates&gt;&lt;year&gt;2018&lt;/year&gt;&lt;/dates&gt;&lt;urls&gt;&lt;related-urls&gt;&lt;url&gt;https://ec.europa.eu/research/participants/documents/downloadPublic?documentIds=080166e5bd4cfddb&amp;amp;appId=PPGMS&lt;/url&gt;&lt;/related-urls&gt;&lt;/urls&gt;&lt;/record&gt;&lt;/Cite&gt;&lt;/EndNote&gt;</w:instrText>
            </w:r>
            <w:r w:rsidRPr="00091A61">
              <w:rPr>
                <w:rFonts w:ascii="Arial" w:hAnsi="Arial" w:cs="Arial"/>
              </w:rPr>
              <w:fldChar w:fldCharType="separate"/>
            </w:r>
            <w:r w:rsidRPr="00091A61">
              <w:rPr>
                <w:rFonts w:ascii="Arial" w:hAnsi="Arial" w:cs="Arial"/>
                <w:noProof/>
              </w:rPr>
              <w:t>(AICE 2018)</w:t>
            </w:r>
            <w:r w:rsidRPr="00091A61">
              <w:rPr>
                <w:rFonts w:ascii="Arial" w:hAnsi="Arial" w:cs="Arial"/>
              </w:rPr>
              <w:fldChar w:fldCharType="end"/>
            </w:r>
          </w:p>
        </w:tc>
        <w:tc>
          <w:tcPr>
            <w:tcW w:w="1758" w:type="dxa"/>
            <w:vMerge w:val="restart"/>
          </w:tcPr>
          <w:p w14:paraId="7F0E44E1" w14:textId="1D17B3C3" w:rsidR="006918ED" w:rsidRPr="00091A61" w:rsidRDefault="00E24BB6" w:rsidP="006918ED">
            <w:pPr>
              <w:jc w:val="center"/>
              <w:rPr>
                <w:rFonts w:ascii="Arial" w:hAnsi="Arial" w:cs="Arial"/>
              </w:rPr>
            </w:pPr>
            <w:r w:rsidRPr="00091A61">
              <w:rPr>
                <w:rFonts w:ascii="Arial" w:hAnsi="Arial" w:cs="Arial"/>
              </w:rPr>
              <w:fldChar w:fldCharType="begin"/>
            </w:r>
            <w:r w:rsidRPr="00091A61">
              <w:rPr>
                <w:rFonts w:ascii="Arial" w:hAnsi="Arial" w:cs="Arial"/>
              </w:rPr>
              <w:instrText xml:space="preserve"> ADDIN EN.CITE &lt;EndNote&gt;&lt;Cite&gt;&lt;Author&gt;Anonymous&lt;/Author&gt;&lt;Year&gt;2021&lt;/Year&gt;&lt;RecNum&gt;188&lt;/RecNum&gt;&lt;DisplayText&gt;(Anonymous 2021)&lt;/DisplayText&gt;&lt;record&gt;&lt;rec-number&gt;188&lt;/rec-number&gt;&lt;foreign-keys&gt;&lt;key app="EN" db-id="xtsxtzaa9tewz5e0p0u52swgtp22dt9wx5ex" timestamp="1645528388" guid="ed09c986-dced-4fe6-8f2d-0aaef6e11bea"&gt;188&lt;/key&gt;&lt;/foreign-keys&gt;&lt;ref-type name="Personal Communication"&gt;26&lt;/ref-type&gt;&lt;contributors&gt;&lt;authors&gt;&lt;author&gt;Anonymous&lt;/author&gt;&lt;/authors&gt;&lt;/contributors&gt;&lt;titles&gt;&lt;title&gt;Reverse osmosis and evaporation to treat liquid manure-Mass and energy flows&lt;/title&gt;&lt;/titles&gt;&lt;dates&gt;&lt;year&gt;2021&lt;/year&gt;&lt;/dates&gt;&lt;urls&gt;&lt;/urls&gt;&lt;/record&gt;&lt;/Cite&gt;&lt;/EndNote&gt;</w:instrText>
            </w:r>
            <w:r w:rsidRPr="00091A61">
              <w:rPr>
                <w:rFonts w:ascii="Arial" w:hAnsi="Arial" w:cs="Arial"/>
              </w:rPr>
              <w:fldChar w:fldCharType="separate"/>
            </w:r>
            <w:r w:rsidRPr="00091A61">
              <w:rPr>
                <w:rFonts w:ascii="Arial" w:hAnsi="Arial" w:cs="Arial"/>
                <w:noProof/>
              </w:rPr>
              <w:t>(Anonymous 2021)</w:t>
            </w:r>
            <w:r w:rsidRPr="00091A61">
              <w:rPr>
                <w:rFonts w:ascii="Arial" w:hAnsi="Arial" w:cs="Arial"/>
              </w:rPr>
              <w:fldChar w:fldCharType="end"/>
            </w:r>
          </w:p>
        </w:tc>
      </w:tr>
      <w:tr w:rsidR="00E24BB6" w:rsidRPr="00091A61" w14:paraId="5AE1D118" w14:textId="77777777" w:rsidTr="00AF390E">
        <w:trPr>
          <w:trHeight w:val="914"/>
        </w:trPr>
        <w:tc>
          <w:tcPr>
            <w:tcW w:w="1502" w:type="dxa"/>
            <w:vMerge/>
          </w:tcPr>
          <w:p w14:paraId="00C4400D" w14:textId="77777777" w:rsidR="00E24BB6" w:rsidRPr="00091A61" w:rsidRDefault="00E24BB6" w:rsidP="006918ED">
            <w:pPr>
              <w:jc w:val="center"/>
              <w:rPr>
                <w:rFonts w:ascii="Arial" w:hAnsi="Arial" w:cs="Arial"/>
                <w:color w:val="000000"/>
                <w:kern w:val="24"/>
                <w:lang w:val="en-US"/>
              </w:rPr>
            </w:pPr>
          </w:p>
        </w:tc>
        <w:tc>
          <w:tcPr>
            <w:tcW w:w="1835" w:type="dxa"/>
            <w:vMerge/>
          </w:tcPr>
          <w:p w14:paraId="03D9E53A" w14:textId="77777777" w:rsidR="00E24BB6" w:rsidRPr="00091A61" w:rsidRDefault="00E24BB6" w:rsidP="006918ED">
            <w:pPr>
              <w:jc w:val="center"/>
              <w:rPr>
                <w:rFonts w:ascii="Arial" w:hAnsi="Arial" w:cs="Arial"/>
                <w:lang w:val="en-GB" w:eastAsia="en-US"/>
              </w:rPr>
            </w:pPr>
          </w:p>
        </w:tc>
        <w:tc>
          <w:tcPr>
            <w:tcW w:w="2077" w:type="dxa"/>
            <w:vMerge/>
          </w:tcPr>
          <w:p w14:paraId="593BA5E1" w14:textId="77777777" w:rsidR="00E24BB6" w:rsidRPr="00091A61" w:rsidRDefault="00E24BB6" w:rsidP="006918ED">
            <w:pPr>
              <w:jc w:val="center"/>
              <w:rPr>
                <w:rFonts w:ascii="Arial" w:hAnsi="Arial" w:cs="Arial"/>
                <w:color w:val="000000"/>
                <w:kern w:val="24"/>
                <w:lang w:val="en-US"/>
              </w:rPr>
            </w:pPr>
          </w:p>
        </w:tc>
        <w:tc>
          <w:tcPr>
            <w:tcW w:w="1675" w:type="dxa"/>
          </w:tcPr>
          <w:p w14:paraId="60579CD5" w14:textId="1AF2A332" w:rsidR="00E24BB6" w:rsidRPr="00091A61" w:rsidRDefault="007245A0" w:rsidP="006918ED">
            <w:pPr>
              <w:jc w:val="center"/>
              <w:rPr>
                <w:rFonts w:ascii="Arial" w:hAnsi="Arial" w:cs="Arial"/>
              </w:rPr>
            </w:pPr>
            <w:r>
              <w:rPr>
                <w:rFonts w:ascii="Arial" w:hAnsi="Arial" w:cs="Arial"/>
              </w:rPr>
              <w:t>Strocon Inc (2021)</w:t>
            </w:r>
          </w:p>
        </w:tc>
        <w:tc>
          <w:tcPr>
            <w:tcW w:w="1758" w:type="dxa"/>
            <w:vMerge/>
          </w:tcPr>
          <w:p w14:paraId="1C288E25" w14:textId="77777777" w:rsidR="00E24BB6" w:rsidRPr="00091A61" w:rsidRDefault="00E24BB6" w:rsidP="006918ED">
            <w:pPr>
              <w:jc w:val="center"/>
              <w:rPr>
                <w:rFonts w:ascii="Arial" w:hAnsi="Arial" w:cs="Arial"/>
              </w:rPr>
            </w:pPr>
          </w:p>
        </w:tc>
      </w:tr>
      <w:tr w:rsidR="006918ED" w:rsidRPr="00091A61" w14:paraId="2308A903" w14:textId="77777777" w:rsidTr="00AF390E">
        <w:trPr>
          <w:trHeight w:val="990"/>
        </w:trPr>
        <w:tc>
          <w:tcPr>
            <w:tcW w:w="1502" w:type="dxa"/>
            <w:vMerge w:val="restart"/>
            <w:hideMark/>
          </w:tcPr>
          <w:p w14:paraId="39CA8869"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End product</w:t>
            </w:r>
          </w:p>
        </w:tc>
        <w:tc>
          <w:tcPr>
            <w:tcW w:w="1835" w:type="dxa"/>
            <w:vMerge w:val="restart"/>
            <w:hideMark/>
          </w:tcPr>
          <w:p w14:paraId="29E00747" w14:textId="77777777" w:rsidR="006918ED" w:rsidRPr="006B6838" w:rsidRDefault="006918ED" w:rsidP="006918ED">
            <w:pPr>
              <w:jc w:val="center"/>
              <w:rPr>
                <w:rFonts w:ascii="Arial" w:hAnsi="Arial" w:cs="Arial"/>
                <w:lang w:val="en-GB"/>
              </w:rPr>
            </w:pPr>
            <w:r w:rsidRPr="00091A61">
              <w:rPr>
                <w:rFonts w:ascii="Arial" w:hAnsi="Arial" w:cs="Arial"/>
                <w:color w:val="000000"/>
                <w:kern w:val="24"/>
                <w:lang w:val="en-US"/>
              </w:rPr>
              <w:t>Biological effluent (Transport + field application)</w:t>
            </w:r>
          </w:p>
        </w:tc>
        <w:tc>
          <w:tcPr>
            <w:tcW w:w="2077" w:type="dxa"/>
            <w:vMerge w:val="restart"/>
            <w:hideMark/>
          </w:tcPr>
          <w:p w14:paraId="1283EE2F"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Ammonium nitrate</w:t>
            </w:r>
          </w:p>
          <w:p w14:paraId="6A554E2C"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(field application)</w:t>
            </w:r>
          </w:p>
        </w:tc>
        <w:tc>
          <w:tcPr>
            <w:tcW w:w="1675" w:type="dxa"/>
            <w:hideMark/>
          </w:tcPr>
          <w:p w14:paraId="65A4EAAA"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Filtrate (microfiltration)</w:t>
            </w:r>
          </w:p>
          <w:p w14:paraId="02CB5F31"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Transport</w:t>
            </w:r>
          </w:p>
        </w:tc>
        <w:tc>
          <w:tcPr>
            <w:tcW w:w="1758" w:type="dxa"/>
            <w:hideMark/>
          </w:tcPr>
          <w:p w14:paraId="4F0F8FB3"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NK concentrate (field application)</w:t>
            </w:r>
          </w:p>
        </w:tc>
      </w:tr>
      <w:tr w:rsidR="006918ED" w:rsidRPr="00091A61" w14:paraId="0A6AD40D" w14:textId="77777777" w:rsidTr="00AF390E">
        <w:trPr>
          <w:trHeight w:val="639"/>
        </w:trPr>
        <w:tc>
          <w:tcPr>
            <w:tcW w:w="1502" w:type="dxa"/>
            <w:vMerge/>
            <w:hideMark/>
          </w:tcPr>
          <w:p w14:paraId="1E48A08C" w14:textId="77777777" w:rsidR="006918ED" w:rsidRPr="00091A61" w:rsidRDefault="006918ED" w:rsidP="006918ED">
            <w:pPr>
              <w:jc w:val="center"/>
              <w:rPr>
                <w:rFonts w:ascii="Arial" w:hAnsi="Arial" w:cs="Arial"/>
              </w:rPr>
            </w:pPr>
          </w:p>
        </w:tc>
        <w:tc>
          <w:tcPr>
            <w:tcW w:w="1835" w:type="dxa"/>
            <w:vMerge/>
            <w:hideMark/>
          </w:tcPr>
          <w:p w14:paraId="6343E722" w14:textId="77777777" w:rsidR="006918ED" w:rsidRPr="00091A61" w:rsidRDefault="006918ED" w:rsidP="006918ED">
            <w:pPr>
              <w:jc w:val="center"/>
              <w:rPr>
                <w:rFonts w:ascii="Arial" w:hAnsi="Arial" w:cs="Arial"/>
              </w:rPr>
            </w:pPr>
          </w:p>
        </w:tc>
        <w:tc>
          <w:tcPr>
            <w:tcW w:w="2077" w:type="dxa"/>
            <w:vMerge/>
            <w:hideMark/>
          </w:tcPr>
          <w:p w14:paraId="3F07001C" w14:textId="77777777" w:rsidR="006918ED" w:rsidRPr="00091A61" w:rsidRDefault="006918ED" w:rsidP="006918ED">
            <w:pPr>
              <w:jc w:val="center"/>
              <w:rPr>
                <w:rFonts w:ascii="Arial" w:hAnsi="Arial" w:cs="Arial"/>
              </w:rPr>
            </w:pPr>
          </w:p>
        </w:tc>
        <w:tc>
          <w:tcPr>
            <w:tcW w:w="1675" w:type="dxa"/>
            <w:hideMark/>
          </w:tcPr>
          <w:p w14:paraId="0A9BF636" w14:textId="77777777" w:rsidR="006918ED" w:rsidRPr="00091A61" w:rsidRDefault="006918ED" w:rsidP="006918ED">
            <w:pPr>
              <w:jc w:val="center"/>
              <w:rPr>
                <w:rFonts w:ascii="Arial" w:hAnsi="Arial" w:cs="Arial"/>
              </w:rPr>
            </w:pPr>
            <w:r w:rsidRPr="00091A61">
              <w:rPr>
                <w:rFonts w:ascii="Arial" w:hAnsi="Arial" w:cs="Arial"/>
                <w:color w:val="000000"/>
                <w:kern w:val="24"/>
                <w:lang w:val="en-US"/>
              </w:rPr>
              <w:t>NK concentrate (field application)</w:t>
            </w:r>
          </w:p>
        </w:tc>
        <w:tc>
          <w:tcPr>
            <w:tcW w:w="1758" w:type="dxa"/>
            <w:hideMark/>
          </w:tcPr>
          <w:p w14:paraId="1C412666" w14:textId="77777777" w:rsidR="006918ED" w:rsidRPr="00091A61" w:rsidRDefault="006918ED" w:rsidP="006918ED">
            <w:pPr>
              <w:jc w:val="center"/>
              <w:rPr>
                <w:rFonts w:ascii="Arial" w:hAnsi="Arial" w:cs="Arial"/>
              </w:rPr>
            </w:pPr>
            <w:r w:rsidRPr="00091A61">
              <w:rPr>
                <w:rFonts w:ascii="Arial" w:hAnsi="Arial" w:cs="Arial"/>
              </w:rPr>
              <w:t>Condensed ammonia water</w:t>
            </w:r>
          </w:p>
        </w:tc>
      </w:tr>
    </w:tbl>
    <w:p w14:paraId="7219F1FF" w14:textId="20590F0B" w:rsidR="00FA0339" w:rsidRPr="00091A61" w:rsidRDefault="00FA0339" w:rsidP="00FA0339">
      <w:pPr>
        <w:rPr>
          <w:rFonts w:ascii="Arial" w:hAnsi="Arial" w:cs="Arial"/>
          <w:lang w:val="en-GB" w:eastAsia="en-US"/>
        </w:rPr>
      </w:pPr>
    </w:p>
    <w:p w14:paraId="39C1EEBE" w14:textId="47159EC2" w:rsidR="008F6217" w:rsidRPr="00091A61" w:rsidRDefault="008F6217" w:rsidP="008F6217">
      <w:pPr>
        <w:pStyle w:val="Heading3"/>
        <w:numPr>
          <w:ilvl w:val="1"/>
          <w:numId w:val="2"/>
        </w:numPr>
        <w:rPr>
          <w:rFonts w:ascii="Arial" w:hAnsi="Arial" w:cs="Arial"/>
        </w:rPr>
      </w:pPr>
      <w:r w:rsidRPr="00091A61">
        <w:rPr>
          <w:rFonts w:ascii="Arial" w:hAnsi="Arial" w:cs="Arial"/>
        </w:rPr>
        <w:t>Emissions calculation from field application of end product</w:t>
      </w:r>
    </w:p>
    <w:p w14:paraId="5FF0BFA5" w14:textId="77777777" w:rsidR="008F6217" w:rsidRPr="006B6838" w:rsidRDefault="008F6217" w:rsidP="008F6217">
      <w:pPr>
        <w:rPr>
          <w:rFonts w:ascii="Arial" w:hAnsi="Arial" w:cs="Arial"/>
          <w:lang w:val="en-GB"/>
        </w:rPr>
      </w:pPr>
    </w:p>
    <w:p w14:paraId="31F507DE" w14:textId="478DE38A" w:rsidR="008F6217" w:rsidRPr="00091A61" w:rsidRDefault="008F6217" w:rsidP="008F6217">
      <w:pPr>
        <w:rPr>
          <w:rFonts w:ascii="Arial" w:hAnsi="Arial" w:cs="Arial"/>
          <w:sz w:val="22"/>
          <w:lang w:val="en-US"/>
        </w:rPr>
      </w:pPr>
      <w:r w:rsidRPr="00091A61">
        <w:rPr>
          <w:rFonts w:ascii="Arial" w:hAnsi="Arial" w:cs="Arial"/>
          <w:sz w:val="22"/>
          <w:lang w:val="en-US"/>
        </w:rPr>
        <w:t xml:space="preserve">In Flanders, </w:t>
      </w:r>
      <w:commentRangeStart w:id="4"/>
      <w:r w:rsidRPr="00091A61">
        <w:rPr>
          <w:rFonts w:ascii="Arial" w:hAnsi="Arial" w:cs="Arial"/>
          <w:sz w:val="22"/>
          <w:lang w:val="en-US"/>
        </w:rPr>
        <w:t>the effluent from NDN is applied on the fields</w:t>
      </w:r>
      <w:commentRangeEnd w:id="4"/>
      <w:r w:rsidR="006B6838">
        <w:rPr>
          <w:rStyle w:val="CommentReference"/>
        </w:rPr>
        <w:commentReference w:id="4"/>
      </w:r>
      <w:r w:rsidRPr="00091A61">
        <w:rPr>
          <w:rFonts w:ascii="Arial" w:hAnsi="Arial" w:cs="Arial"/>
          <w:sz w:val="22"/>
          <w:lang w:val="en-US"/>
        </w:rPr>
        <w:t xml:space="preserve">. We consider that this practice </w:t>
      </w:r>
      <w:r w:rsidRPr="00091A61">
        <w:rPr>
          <w:rFonts w:ascii="Arial" w:hAnsi="Arial" w:cs="Arial"/>
          <w:sz w:val="22"/>
          <w:szCs w:val="22"/>
          <w:lang w:val="en-US"/>
        </w:rPr>
        <w:t>as</w:t>
      </w:r>
      <w:r w:rsidRPr="00091A61">
        <w:rPr>
          <w:rFonts w:ascii="Arial" w:hAnsi="Arial" w:cs="Arial"/>
          <w:sz w:val="22"/>
          <w:lang w:val="en-US"/>
        </w:rPr>
        <w:t xml:space="preserve"> effluent disposal rather than </w:t>
      </w:r>
      <w:r w:rsidRPr="00091A61">
        <w:rPr>
          <w:rFonts w:ascii="Arial" w:hAnsi="Arial" w:cs="Arial"/>
          <w:sz w:val="22"/>
          <w:szCs w:val="22"/>
          <w:lang w:val="en-US"/>
        </w:rPr>
        <w:t xml:space="preserve">as </w:t>
      </w:r>
      <w:r w:rsidRPr="00091A61">
        <w:rPr>
          <w:rFonts w:ascii="Arial" w:hAnsi="Arial" w:cs="Arial"/>
          <w:sz w:val="22"/>
          <w:lang w:val="en-US"/>
        </w:rPr>
        <w:t>fertiliz</w:t>
      </w:r>
      <w:r w:rsidRPr="00091A61">
        <w:rPr>
          <w:rFonts w:ascii="Arial" w:hAnsi="Arial" w:cs="Arial"/>
          <w:sz w:val="22"/>
          <w:szCs w:val="22"/>
          <w:lang w:val="en-US"/>
        </w:rPr>
        <w:t>ation</w:t>
      </w:r>
      <w:r w:rsidRPr="00091A61">
        <w:rPr>
          <w:rFonts w:ascii="Arial" w:hAnsi="Arial" w:cs="Arial"/>
          <w:sz w:val="22"/>
          <w:lang w:val="en-US"/>
        </w:rPr>
        <w:t xml:space="preserve">. Therefore, the burdens from field application are included, whereas the fertilizer credits are not. The emissions from field application of the biological effluent </w:t>
      </w:r>
      <w:r w:rsidRPr="00091A61">
        <w:rPr>
          <w:rFonts w:ascii="Arial" w:hAnsi="Arial" w:cs="Arial"/>
          <w:lang w:val="en-US"/>
        </w:rPr>
        <w:t>are</w:t>
      </w:r>
      <w:r w:rsidRPr="00091A61">
        <w:rPr>
          <w:rFonts w:ascii="Arial" w:hAnsi="Arial" w:cs="Arial"/>
          <w:sz w:val="22"/>
          <w:lang w:val="en-US"/>
        </w:rPr>
        <w:t xml:space="preserve"> provided in </w:t>
      </w:r>
      <w:r w:rsidRPr="00091A61">
        <w:rPr>
          <w:rFonts w:ascii="Arial" w:hAnsi="Arial" w:cs="Arial"/>
          <w:sz w:val="22"/>
          <w:lang w:val="en-US"/>
        </w:rPr>
        <w:fldChar w:fldCharType="begin"/>
      </w:r>
      <w:r w:rsidRPr="00091A61">
        <w:rPr>
          <w:rFonts w:ascii="Arial" w:hAnsi="Arial" w:cs="Arial"/>
          <w:sz w:val="22"/>
          <w:szCs w:val="22"/>
          <w:lang w:val="en-US"/>
        </w:rPr>
        <w:instrText xml:space="preserve"> REF _Ref93580065 \h  \* MERGEFORMAT </w:instrText>
      </w:r>
      <w:r w:rsidRPr="00091A61">
        <w:rPr>
          <w:rFonts w:ascii="Arial" w:hAnsi="Arial" w:cs="Arial"/>
          <w:sz w:val="22"/>
          <w:lang w:val="en-US"/>
        </w:rPr>
      </w:r>
      <w:r w:rsidRPr="00091A61">
        <w:rPr>
          <w:rFonts w:ascii="Arial" w:hAnsi="Arial" w:cs="Arial"/>
          <w:sz w:val="22"/>
          <w:lang w:val="en-US"/>
        </w:rPr>
        <w:fldChar w:fldCharType="separate"/>
      </w:r>
      <w:r w:rsidRPr="006B6838">
        <w:rPr>
          <w:rFonts w:ascii="Arial" w:hAnsi="Arial" w:cs="Arial"/>
          <w:sz w:val="22"/>
          <w:lang w:val="en-GB"/>
        </w:rPr>
        <w:t>Table</w:t>
      </w:r>
      <w:r w:rsidRPr="00091A61">
        <w:rPr>
          <w:rFonts w:ascii="Arial" w:hAnsi="Arial" w:cs="Arial"/>
          <w:sz w:val="22"/>
          <w:lang w:val="en-US"/>
        </w:rPr>
        <w:fldChar w:fldCharType="end"/>
      </w:r>
      <w:r w:rsidRPr="00091A61">
        <w:rPr>
          <w:rFonts w:ascii="Arial" w:hAnsi="Arial" w:cs="Arial"/>
          <w:sz w:val="22"/>
          <w:lang w:val="en-US"/>
        </w:rPr>
        <w:t xml:space="preserve"> S</w:t>
      </w:r>
      <w:r w:rsidR="001F57EF" w:rsidRPr="00091A61">
        <w:rPr>
          <w:rFonts w:ascii="Arial" w:hAnsi="Arial" w:cs="Arial"/>
          <w:sz w:val="22"/>
          <w:lang w:val="en-US"/>
        </w:rPr>
        <w:t>3</w:t>
      </w:r>
    </w:p>
    <w:p w14:paraId="203B8AD8" w14:textId="38454E01" w:rsidR="008F6217" w:rsidRPr="006B6838" w:rsidRDefault="008F6217">
      <w:pPr>
        <w:spacing w:after="160" w:line="259" w:lineRule="auto"/>
        <w:rPr>
          <w:rFonts w:ascii="Arial" w:hAnsi="Arial" w:cs="Arial"/>
          <w:lang w:val="en-GB"/>
        </w:rPr>
      </w:pPr>
      <w:r w:rsidRPr="006B6838">
        <w:rPr>
          <w:rFonts w:ascii="Arial" w:hAnsi="Arial" w:cs="Arial"/>
          <w:lang w:val="en-GB"/>
        </w:rPr>
        <w:br w:type="page"/>
      </w:r>
    </w:p>
    <w:p w14:paraId="274A46FA" w14:textId="44A7D7D9" w:rsidR="008F6217" w:rsidRPr="00091A61" w:rsidRDefault="008F6217" w:rsidP="008F6217">
      <w:pPr>
        <w:pStyle w:val="Caption"/>
        <w:rPr>
          <w:rFonts w:ascii="Arial" w:hAnsi="Arial" w:cs="Arial"/>
          <w:color w:val="000000" w:themeColor="text1"/>
          <w:sz w:val="22"/>
        </w:rPr>
      </w:pPr>
      <w:r w:rsidRPr="00091A61">
        <w:rPr>
          <w:rFonts w:ascii="Arial" w:hAnsi="Arial" w:cs="Arial"/>
          <w:color w:val="000000" w:themeColor="text1"/>
          <w:sz w:val="22"/>
        </w:rPr>
        <w:lastRenderedPageBreak/>
        <w:t>Table S</w:t>
      </w:r>
      <w:r w:rsidR="001F57EF" w:rsidRPr="00091A61">
        <w:rPr>
          <w:rFonts w:ascii="Arial" w:hAnsi="Arial" w:cs="Arial"/>
          <w:color w:val="000000" w:themeColor="text1"/>
          <w:sz w:val="22"/>
        </w:rPr>
        <w:t>3</w:t>
      </w:r>
      <w:r w:rsidRPr="00091A61">
        <w:rPr>
          <w:rFonts w:ascii="Arial" w:hAnsi="Arial" w:cs="Arial"/>
          <w:color w:val="000000" w:themeColor="text1"/>
          <w:sz w:val="22"/>
        </w:rPr>
        <w:t xml:space="preserve">: Emissions from field application </w:t>
      </w:r>
    </w:p>
    <w:tbl>
      <w:tblPr>
        <w:tblStyle w:val="TableGrid"/>
        <w:tblW w:w="9035" w:type="dxa"/>
        <w:tblLook w:val="04A0" w:firstRow="1" w:lastRow="0" w:firstColumn="1" w:lastColumn="0" w:noHBand="0" w:noVBand="1"/>
      </w:tblPr>
      <w:tblGrid>
        <w:gridCol w:w="1916"/>
        <w:gridCol w:w="1014"/>
        <w:gridCol w:w="1244"/>
        <w:gridCol w:w="1343"/>
        <w:gridCol w:w="33"/>
        <w:gridCol w:w="1053"/>
        <w:gridCol w:w="1335"/>
        <w:gridCol w:w="25"/>
        <w:gridCol w:w="1072"/>
      </w:tblGrid>
      <w:tr w:rsidR="00945E63" w:rsidRPr="00091A61" w14:paraId="3F976D93" w14:textId="77777777" w:rsidTr="00AF390E">
        <w:trPr>
          <w:trHeight w:val="162"/>
        </w:trPr>
        <w:tc>
          <w:tcPr>
            <w:tcW w:w="1929" w:type="dxa"/>
            <w:vMerge w:val="restart"/>
          </w:tcPr>
          <w:p w14:paraId="41A7C9D8" w14:textId="77777777" w:rsidR="00945E63" w:rsidRPr="00091A61" w:rsidRDefault="00945E63" w:rsidP="000E79AC">
            <w:pPr>
              <w:spacing w:after="160" w:line="259" w:lineRule="auto"/>
              <w:jc w:val="center"/>
              <w:rPr>
                <w:rFonts w:ascii="Arial" w:hAnsi="Arial" w:cs="Arial"/>
                <w:lang w:val="en-US"/>
              </w:rPr>
            </w:pPr>
            <w:r w:rsidRPr="00091A61">
              <w:rPr>
                <w:rFonts w:ascii="Arial" w:hAnsi="Arial" w:cs="Arial"/>
                <w:lang w:val="en-US"/>
              </w:rPr>
              <w:t>Emission/</w:t>
            </w:r>
          </w:p>
          <w:p w14:paraId="6791BBBC" w14:textId="28578C22" w:rsidR="00945E63" w:rsidRPr="00091A61" w:rsidRDefault="00945E63" w:rsidP="000E79AC">
            <w:pPr>
              <w:spacing w:after="160" w:line="259" w:lineRule="auto"/>
              <w:jc w:val="center"/>
              <w:rPr>
                <w:rFonts w:ascii="Arial" w:hAnsi="Arial" w:cs="Arial"/>
                <w:lang w:val="en-US"/>
              </w:rPr>
            </w:pPr>
            <w:r w:rsidRPr="00091A61">
              <w:rPr>
                <w:rFonts w:ascii="Arial" w:hAnsi="Arial" w:cs="Arial"/>
                <w:lang w:val="en-US"/>
              </w:rPr>
              <w:t>substitution</w:t>
            </w:r>
          </w:p>
        </w:tc>
        <w:tc>
          <w:tcPr>
            <w:tcW w:w="1017" w:type="dxa"/>
            <w:vMerge w:val="restart"/>
          </w:tcPr>
          <w:p w14:paraId="5CDC101C" w14:textId="77777777" w:rsidR="00945E63" w:rsidRPr="00091A61" w:rsidRDefault="00945E63" w:rsidP="006B226C">
            <w:pPr>
              <w:spacing w:after="160" w:line="259" w:lineRule="auto"/>
              <w:rPr>
                <w:rFonts w:ascii="Arial" w:hAnsi="Arial" w:cs="Arial"/>
                <w:lang w:val="en-US"/>
              </w:rPr>
            </w:pPr>
            <w:r w:rsidRPr="00091A61">
              <w:rPr>
                <w:rFonts w:ascii="Arial" w:hAnsi="Arial" w:cs="Arial"/>
                <w:lang w:val="en-US"/>
              </w:rPr>
              <w:t>Unit</w:t>
            </w:r>
          </w:p>
        </w:tc>
        <w:tc>
          <w:tcPr>
            <w:tcW w:w="1216" w:type="dxa"/>
            <w:vMerge w:val="restart"/>
          </w:tcPr>
          <w:p w14:paraId="0162E2D5" w14:textId="56391560" w:rsidR="00945E63" w:rsidRPr="00091A61" w:rsidRDefault="00945E63" w:rsidP="006B226C">
            <w:pPr>
              <w:spacing w:after="160" w:line="259" w:lineRule="auto"/>
              <w:rPr>
                <w:rFonts w:ascii="Arial" w:hAnsi="Arial" w:cs="Arial"/>
                <w:lang w:val="en-US"/>
              </w:rPr>
            </w:pPr>
            <w:r w:rsidRPr="00091A61">
              <w:rPr>
                <w:rFonts w:ascii="Arial" w:hAnsi="Arial" w:cs="Arial"/>
                <w:lang w:val="en-US"/>
              </w:rPr>
              <w:t>Biological effluent</w:t>
            </w:r>
          </w:p>
        </w:tc>
        <w:tc>
          <w:tcPr>
            <w:tcW w:w="2435" w:type="dxa"/>
            <w:gridSpan w:val="3"/>
          </w:tcPr>
          <w:p w14:paraId="49A4C4FE" w14:textId="46BA2B23" w:rsidR="00945E63" w:rsidRPr="00091A61" w:rsidRDefault="00945E63" w:rsidP="006B226C">
            <w:pPr>
              <w:spacing w:after="160" w:line="259" w:lineRule="auto"/>
              <w:rPr>
                <w:rFonts w:ascii="Arial" w:hAnsi="Arial" w:cs="Arial"/>
                <w:vertAlign w:val="superscript"/>
                <w:lang w:val="en-US"/>
              </w:rPr>
            </w:pPr>
            <w:r w:rsidRPr="00091A61">
              <w:rPr>
                <w:rFonts w:ascii="Arial" w:hAnsi="Arial" w:cs="Arial"/>
                <w:lang w:val="en-US"/>
              </w:rPr>
              <w:t>Ammonium nitrate</w:t>
            </w:r>
            <w:r w:rsidR="000E79AC" w:rsidRPr="00091A61">
              <w:rPr>
                <w:rFonts w:ascii="Arial" w:hAnsi="Arial" w:cs="Arial"/>
                <w:lang w:val="en-US"/>
              </w:rPr>
              <w:t xml:space="preserve"> </w:t>
            </w:r>
            <w:r w:rsidR="000E79AC" w:rsidRPr="00091A61">
              <w:rPr>
                <w:rFonts w:ascii="Arial" w:hAnsi="Arial" w:cs="Arial"/>
                <w:vertAlign w:val="superscript"/>
                <w:lang w:val="en-US"/>
              </w:rPr>
              <w:t>a</w:t>
            </w:r>
          </w:p>
        </w:tc>
        <w:tc>
          <w:tcPr>
            <w:tcW w:w="2438" w:type="dxa"/>
            <w:gridSpan w:val="3"/>
          </w:tcPr>
          <w:p w14:paraId="51262648" w14:textId="0C7F3C29" w:rsidR="00945E63" w:rsidRPr="00091A61" w:rsidRDefault="00945E63" w:rsidP="006B226C">
            <w:pPr>
              <w:spacing w:after="160" w:line="259" w:lineRule="auto"/>
              <w:rPr>
                <w:rFonts w:ascii="Arial" w:hAnsi="Arial" w:cs="Arial"/>
                <w:vertAlign w:val="superscript"/>
                <w:lang w:val="en-US"/>
              </w:rPr>
            </w:pPr>
            <w:r w:rsidRPr="00091A61">
              <w:rPr>
                <w:rFonts w:ascii="Arial" w:hAnsi="Arial" w:cs="Arial"/>
                <w:lang w:val="en-US"/>
              </w:rPr>
              <w:t>Mineral concentrate</w:t>
            </w:r>
            <w:r w:rsidR="000E79AC" w:rsidRPr="00091A61">
              <w:rPr>
                <w:rFonts w:ascii="Arial" w:hAnsi="Arial" w:cs="Arial"/>
                <w:lang w:val="en-US"/>
              </w:rPr>
              <w:t xml:space="preserve"> </w:t>
            </w:r>
            <w:r w:rsidR="000E79AC" w:rsidRPr="00091A61">
              <w:rPr>
                <w:rFonts w:ascii="Arial" w:hAnsi="Arial" w:cs="Arial"/>
                <w:vertAlign w:val="superscript"/>
                <w:lang w:val="en-US"/>
              </w:rPr>
              <w:t>a</w:t>
            </w:r>
          </w:p>
        </w:tc>
      </w:tr>
      <w:tr w:rsidR="00945E63" w:rsidRPr="00091A61" w14:paraId="19BC678B" w14:textId="77777777" w:rsidTr="00AF390E">
        <w:trPr>
          <w:trHeight w:val="162"/>
        </w:trPr>
        <w:tc>
          <w:tcPr>
            <w:tcW w:w="1929" w:type="dxa"/>
            <w:vMerge/>
          </w:tcPr>
          <w:p w14:paraId="2F537CF1" w14:textId="77777777" w:rsidR="00945E63" w:rsidRPr="00091A61" w:rsidRDefault="00945E63" w:rsidP="006B226C">
            <w:pPr>
              <w:spacing w:after="160" w:line="259" w:lineRule="auto"/>
              <w:rPr>
                <w:rFonts w:ascii="Arial" w:hAnsi="Arial" w:cs="Arial"/>
                <w:lang w:val="en-US"/>
              </w:rPr>
            </w:pPr>
          </w:p>
        </w:tc>
        <w:tc>
          <w:tcPr>
            <w:tcW w:w="1017" w:type="dxa"/>
            <w:vMerge/>
          </w:tcPr>
          <w:p w14:paraId="30ECE98A" w14:textId="77777777" w:rsidR="00945E63" w:rsidRPr="00091A61" w:rsidRDefault="00945E63" w:rsidP="006B226C">
            <w:pPr>
              <w:spacing w:after="160" w:line="259" w:lineRule="auto"/>
              <w:rPr>
                <w:rFonts w:ascii="Arial" w:hAnsi="Arial" w:cs="Arial"/>
                <w:lang w:val="en-US"/>
              </w:rPr>
            </w:pPr>
          </w:p>
        </w:tc>
        <w:tc>
          <w:tcPr>
            <w:tcW w:w="1216" w:type="dxa"/>
            <w:vMerge/>
          </w:tcPr>
          <w:p w14:paraId="0BC8319F" w14:textId="77777777" w:rsidR="00945E63" w:rsidRPr="00091A61" w:rsidRDefault="00945E63" w:rsidP="006B226C">
            <w:pPr>
              <w:spacing w:after="160" w:line="259" w:lineRule="auto"/>
              <w:rPr>
                <w:rFonts w:ascii="Arial" w:hAnsi="Arial" w:cs="Arial"/>
                <w:lang w:val="en-US"/>
              </w:rPr>
            </w:pPr>
          </w:p>
        </w:tc>
        <w:tc>
          <w:tcPr>
            <w:tcW w:w="1378" w:type="dxa"/>
            <w:gridSpan w:val="2"/>
          </w:tcPr>
          <w:p w14:paraId="1A24561D" w14:textId="77777777" w:rsidR="00945E63" w:rsidRPr="00091A61" w:rsidRDefault="00945E63" w:rsidP="006B226C">
            <w:pPr>
              <w:spacing w:after="160" w:line="259" w:lineRule="auto"/>
              <w:rPr>
                <w:rFonts w:ascii="Arial" w:hAnsi="Arial" w:cs="Arial"/>
                <w:lang w:val="en-US"/>
              </w:rPr>
            </w:pPr>
            <w:r w:rsidRPr="00091A61">
              <w:rPr>
                <w:rFonts w:ascii="Arial" w:hAnsi="Arial" w:cs="Arial"/>
                <w:lang w:val="en-US"/>
              </w:rPr>
              <w:t>Grassland</w:t>
            </w:r>
          </w:p>
        </w:tc>
        <w:tc>
          <w:tcPr>
            <w:tcW w:w="1057" w:type="dxa"/>
          </w:tcPr>
          <w:p w14:paraId="7F085698" w14:textId="77777777" w:rsidR="00945E63" w:rsidRPr="00091A61" w:rsidRDefault="00945E63" w:rsidP="006B226C">
            <w:pPr>
              <w:spacing w:after="160" w:line="259" w:lineRule="auto"/>
              <w:rPr>
                <w:rFonts w:ascii="Arial" w:hAnsi="Arial" w:cs="Arial"/>
                <w:lang w:val="en-US"/>
              </w:rPr>
            </w:pPr>
            <w:r w:rsidRPr="00091A61">
              <w:rPr>
                <w:rFonts w:ascii="Arial" w:hAnsi="Arial" w:cs="Arial"/>
                <w:lang w:val="en-US"/>
              </w:rPr>
              <w:t>Arable land</w:t>
            </w:r>
          </w:p>
        </w:tc>
        <w:tc>
          <w:tcPr>
            <w:tcW w:w="1336" w:type="dxa"/>
          </w:tcPr>
          <w:p w14:paraId="7DEF1108" w14:textId="77777777" w:rsidR="00945E63" w:rsidRPr="00091A61" w:rsidRDefault="00945E63" w:rsidP="006B226C">
            <w:pPr>
              <w:spacing w:after="160" w:line="259" w:lineRule="auto"/>
              <w:rPr>
                <w:rFonts w:ascii="Arial" w:hAnsi="Arial" w:cs="Arial"/>
                <w:lang w:val="en-US"/>
              </w:rPr>
            </w:pPr>
            <w:r w:rsidRPr="00091A61">
              <w:rPr>
                <w:rFonts w:ascii="Arial" w:hAnsi="Arial" w:cs="Arial"/>
                <w:lang w:val="en-US"/>
              </w:rPr>
              <w:t>Grassland</w:t>
            </w:r>
          </w:p>
        </w:tc>
        <w:tc>
          <w:tcPr>
            <w:tcW w:w="1102" w:type="dxa"/>
            <w:gridSpan w:val="2"/>
          </w:tcPr>
          <w:p w14:paraId="576D5E02" w14:textId="77777777" w:rsidR="00945E63" w:rsidRPr="00091A61" w:rsidRDefault="00945E63" w:rsidP="006B226C">
            <w:pPr>
              <w:spacing w:after="160" w:line="259" w:lineRule="auto"/>
              <w:rPr>
                <w:rFonts w:ascii="Arial" w:hAnsi="Arial" w:cs="Arial"/>
                <w:lang w:val="en-US"/>
              </w:rPr>
            </w:pPr>
            <w:r w:rsidRPr="00091A61">
              <w:rPr>
                <w:rFonts w:ascii="Arial" w:hAnsi="Arial" w:cs="Arial"/>
                <w:lang w:val="en-US"/>
              </w:rPr>
              <w:t>Arable land</w:t>
            </w:r>
          </w:p>
        </w:tc>
      </w:tr>
      <w:tr w:rsidR="008F6217" w:rsidRPr="00091A61" w14:paraId="282F37FD" w14:textId="77777777" w:rsidTr="00AF390E">
        <w:trPr>
          <w:trHeight w:val="424"/>
        </w:trPr>
        <w:tc>
          <w:tcPr>
            <w:tcW w:w="1929" w:type="dxa"/>
          </w:tcPr>
          <w:p w14:paraId="6BDCF9CA" w14:textId="68B47E48" w:rsidR="008F6217" w:rsidRPr="00091A61" w:rsidRDefault="008F6217" w:rsidP="000E79AC">
            <w:pPr>
              <w:spacing w:after="160" w:line="259" w:lineRule="auto"/>
              <w:jc w:val="center"/>
              <w:rPr>
                <w:rFonts w:ascii="Arial" w:hAnsi="Arial" w:cs="Arial"/>
                <w:vertAlign w:val="superscript"/>
                <w:lang w:val="en-US"/>
              </w:rPr>
            </w:pPr>
            <w:r w:rsidRPr="00091A61">
              <w:rPr>
                <w:rFonts w:ascii="Arial" w:hAnsi="Arial" w:cs="Arial"/>
                <w:lang w:val="en-US"/>
              </w:rPr>
              <w:t>NH</w:t>
            </w:r>
            <w:r w:rsidRPr="00091A61">
              <w:rPr>
                <w:rFonts w:ascii="Arial" w:hAnsi="Arial" w:cs="Arial"/>
                <w:vertAlign w:val="subscript"/>
                <w:lang w:val="en-US"/>
              </w:rPr>
              <w:t>3</w:t>
            </w:r>
            <w:r w:rsidRPr="00091A61">
              <w:rPr>
                <w:rFonts w:ascii="Arial" w:hAnsi="Arial" w:cs="Arial"/>
                <w:lang w:val="en-US"/>
              </w:rPr>
              <w:t>-N</w:t>
            </w:r>
            <w:r w:rsidR="000E79AC" w:rsidRPr="00091A61">
              <w:rPr>
                <w:rFonts w:ascii="Arial" w:hAnsi="Arial" w:cs="Arial"/>
                <w:lang w:val="en-US"/>
              </w:rPr>
              <w:t xml:space="preserve"> </w:t>
            </w:r>
            <w:r w:rsidR="000E79AC" w:rsidRPr="00091A61">
              <w:rPr>
                <w:rFonts w:ascii="Arial" w:hAnsi="Arial" w:cs="Arial"/>
                <w:vertAlign w:val="superscript"/>
                <w:lang w:val="en-US"/>
              </w:rPr>
              <w:t>a</w:t>
            </w:r>
          </w:p>
        </w:tc>
        <w:tc>
          <w:tcPr>
            <w:tcW w:w="1017" w:type="dxa"/>
          </w:tcPr>
          <w:p w14:paraId="1767A05D" w14:textId="77777777" w:rsidR="008F6217" w:rsidRPr="00091A61" w:rsidRDefault="008F6217" w:rsidP="006B226C">
            <w:pPr>
              <w:spacing w:after="160" w:line="259" w:lineRule="auto"/>
              <w:rPr>
                <w:rFonts w:ascii="Arial" w:hAnsi="Arial" w:cs="Arial"/>
                <w:lang w:val="en-US"/>
              </w:rPr>
            </w:pPr>
            <w:r w:rsidRPr="00091A61">
              <w:rPr>
                <w:rFonts w:ascii="Arial" w:hAnsi="Arial" w:cs="Arial"/>
                <w:lang w:val="en-US"/>
              </w:rPr>
              <w:t>%TAN</w:t>
            </w:r>
          </w:p>
        </w:tc>
        <w:tc>
          <w:tcPr>
            <w:tcW w:w="1216" w:type="dxa"/>
          </w:tcPr>
          <w:p w14:paraId="7D7FCB80" w14:textId="1C05BAE0" w:rsidR="008F6217" w:rsidRPr="00091A61" w:rsidRDefault="00282DD4" w:rsidP="006B226C">
            <w:pPr>
              <w:spacing w:after="160" w:line="259" w:lineRule="auto"/>
              <w:jc w:val="center"/>
              <w:rPr>
                <w:rFonts w:ascii="Arial" w:hAnsi="Arial" w:cs="Arial"/>
                <w:lang w:val="en-US"/>
              </w:rPr>
            </w:pPr>
            <w:r w:rsidRPr="00091A61">
              <w:rPr>
                <w:rFonts w:ascii="Arial" w:hAnsi="Arial" w:cs="Arial"/>
                <w:lang w:val="en-US"/>
              </w:rPr>
              <w:t>2.5</w:t>
            </w:r>
          </w:p>
        </w:tc>
        <w:tc>
          <w:tcPr>
            <w:tcW w:w="2435" w:type="dxa"/>
            <w:gridSpan w:val="3"/>
          </w:tcPr>
          <w:p w14:paraId="2AAEE4CA"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2.5</w:t>
            </w:r>
          </w:p>
        </w:tc>
        <w:tc>
          <w:tcPr>
            <w:tcW w:w="1336" w:type="dxa"/>
          </w:tcPr>
          <w:p w14:paraId="128BD375"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6</w:t>
            </w:r>
          </w:p>
        </w:tc>
        <w:tc>
          <w:tcPr>
            <w:tcW w:w="1102" w:type="dxa"/>
            <w:gridSpan w:val="2"/>
          </w:tcPr>
          <w:p w14:paraId="193BDA37"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0.64</w:t>
            </w:r>
          </w:p>
        </w:tc>
      </w:tr>
      <w:tr w:rsidR="008F6217" w:rsidRPr="00091A61" w14:paraId="18FA4C39" w14:textId="77777777" w:rsidTr="00AF390E">
        <w:trPr>
          <w:trHeight w:val="424"/>
        </w:trPr>
        <w:tc>
          <w:tcPr>
            <w:tcW w:w="1929" w:type="dxa"/>
          </w:tcPr>
          <w:p w14:paraId="3683ADBE" w14:textId="63917FEE" w:rsidR="008F6217" w:rsidRPr="00091A61" w:rsidRDefault="008F6217" w:rsidP="000E79AC">
            <w:pPr>
              <w:spacing w:after="160" w:line="259" w:lineRule="auto"/>
              <w:jc w:val="center"/>
              <w:rPr>
                <w:rFonts w:ascii="Arial" w:hAnsi="Arial" w:cs="Arial"/>
                <w:vertAlign w:val="superscript"/>
                <w:lang w:val="en-US"/>
              </w:rPr>
            </w:pPr>
            <w:r w:rsidRPr="00091A61">
              <w:rPr>
                <w:rFonts w:ascii="Arial" w:hAnsi="Arial" w:cs="Arial"/>
                <w:lang w:val="en-US"/>
              </w:rPr>
              <w:t>N</w:t>
            </w:r>
            <w:r w:rsidRPr="00091A61">
              <w:rPr>
                <w:rFonts w:ascii="Arial" w:hAnsi="Arial" w:cs="Arial"/>
                <w:vertAlign w:val="subscript"/>
                <w:lang w:val="en-US"/>
              </w:rPr>
              <w:t>2</w:t>
            </w:r>
            <w:r w:rsidRPr="00091A61">
              <w:rPr>
                <w:rFonts w:ascii="Arial" w:hAnsi="Arial" w:cs="Arial"/>
                <w:lang w:val="en-US"/>
              </w:rPr>
              <w:t>O-N</w:t>
            </w:r>
            <w:r w:rsidR="000E79AC" w:rsidRPr="00091A61">
              <w:rPr>
                <w:rFonts w:ascii="Arial" w:hAnsi="Arial" w:cs="Arial"/>
                <w:lang w:val="en-US"/>
              </w:rPr>
              <w:t xml:space="preserve"> </w:t>
            </w:r>
            <w:r w:rsidR="000E79AC" w:rsidRPr="00091A61">
              <w:rPr>
                <w:rFonts w:ascii="Arial" w:hAnsi="Arial" w:cs="Arial"/>
                <w:vertAlign w:val="superscript"/>
                <w:lang w:val="en-US"/>
              </w:rPr>
              <w:t>a</w:t>
            </w:r>
          </w:p>
        </w:tc>
        <w:tc>
          <w:tcPr>
            <w:tcW w:w="1017" w:type="dxa"/>
          </w:tcPr>
          <w:p w14:paraId="74AD1AC7" w14:textId="77777777" w:rsidR="008F6217" w:rsidRPr="00091A61" w:rsidRDefault="008F6217" w:rsidP="006B226C">
            <w:pPr>
              <w:spacing w:after="160" w:line="259" w:lineRule="auto"/>
              <w:rPr>
                <w:rFonts w:ascii="Arial" w:hAnsi="Arial" w:cs="Arial"/>
                <w:lang w:val="en-US"/>
              </w:rPr>
            </w:pPr>
            <w:r w:rsidRPr="00091A61">
              <w:rPr>
                <w:rFonts w:ascii="Arial" w:hAnsi="Arial" w:cs="Arial"/>
                <w:lang w:val="en-US"/>
              </w:rPr>
              <w:t>%N</w:t>
            </w:r>
          </w:p>
        </w:tc>
        <w:tc>
          <w:tcPr>
            <w:tcW w:w="1216" w:type="dxa"/>
          </w:tcPr>
          <w:p w14:paraId="2FE92C72" w14:textId="662C6B9F" w:rsidR="008F6217" w:rsidRPr="00091A61" w:rsidRDefault="00282DD4" w:rsidP="006B226C">
            <w:pPr>
              <w:spacing w:after="160" w:line="259" w:lineRule="auto"/>
              <w:jc w:val="center"/>
              <w:rPr>
                <w:rFonts w:ascii="Arial" w:hAnsi="Arial" w:cs="Arial"/>
                <w:lang w:val="en-US"/>
              </w:rPr>
            </w:pPr>
            <w:r w:rsidRPr="00091A61">
              <w:rPr>
                <w:rFonts w:ascii="Arial" w:hAnsi="Arial" w:cs="Arial"/>
                <w:lang w:val="en-US"/>
              </w:rPr>
              <w:t>1</w:t>
            </w:r>
          </w:p>
        </w:tc>
        <w:tc>
          <w:tcPr>
            <w:tcW w:w="1344" w:type="dxa"/>
          </w:tcPr>
          <w:p w14:paraId="1F5AD779"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1.2</w:t>
            </w:r>
          </w:p>
        </w:tc>
        <w:tc>
          <w:tcPr>
            <w:tcW w:w="1090" w:type="dxa"/>
            <w:gridSpan w:val="2"/>
          </w:tcPr>
          <w:p w14:paraId="7B09106D"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1</w:t>
            </w:r>
          </w:p>
        </w:tc>
        <w:tc>
          <w:tcPr>
            <w:tcW w:w="1336" w:type="dxa"/>
          </w:tcPr>
          <w:p w14:paraId="25C80CC7"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0.6</w:t>
            </w:r>
          </w:p>
        </w:tc>
        <w:tc>
          <w:tcPr>
            <w:tcW w:w="1102" w:type="dxa"/>
            <w:gridSpan w:val="2"/>
          </w:tcPr>
          <w:p w14:paraId="069EE66B"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1.95</w:t>
            </w:r>
          </w:p>
        </w:tc>
      </w:tr>
      <w:tr w:rsidR="008F6217" w:rsidRPr="00091A61" w14:paraId="6571A0EF" w14:textId="77777777" w:rsidTr="00AF390E">
        <w:trPr>
          <w:trHeight w:val="408"/>
        </w:trPr>
        <w:tc>
          <w:tcPr>
            <w:tcW w:w="1929" w:type="dxa"/>
          </w:tcPr>
          <w:p w14:paraId="554AE6C5" w14:textId="20663FED" w:rsidR="008F6217" w:rsidRPr="00091A61" w:rsidRDefault="008F6217" w:rsidP="000E79AC">
            <w:pPr>
              <w:spacing w:after="160" w:line="259" w:lineRule="auto"/>
              <w:jc w:val="center"/>
              <w:rPr>
                <w:rFonts w:ascii="Arial" w:hAnsi="Arial" w:cs="Arial"/>
                <w:vertAlign w:val="superscript"/>
                <w:lang w:val="en-US"/>
              </w:rPr>
            </w:pPr>
            <w:r w:rsidRPr="00091A61">
              <w:rPr>
                <w:rFonts w:ascii="Arial" w:hAnsi="Arial" w:cs="Arial"/>
                <w:lang w:val="en-US"/>
              </w:rPr>
              <w:t>NO-N</w:t>
            </w:r>
            <w:r w:rsidR="000E79AC" w:rsidRPr="00091A61">
              <w:rPr>
                <w:rFonts w:ascii="Arial" w:hAnsi="Arial" w:cs="Arial"/>
                <w:lang w:val="en-US"/>
              </w:rPr>
              <w:t xml:space="preserve"> </w:t>
            </w:r>
            <w:r w:rsidR="000E79AC" w:rsidRPr="00091A61">
              <w:rPr>
                <w:rFonts w:ascii="Arial" w:hAnsi="Arial" w:cs="Arial"/>
                <w:vertAlign w:val="superscript"/>
                <w:lang w:val="en-US"/>
              </w:rPr>
              <w:t>a</w:t>
            </w:r>
          </w:p>
        </w:tc>
        <w:tc>
          <w:tcPr>
            <w:tcW w:w="1017" w:type="dxa"/>
          </w:tcPr>
          <w:p w14:paraId="3583F905" w14:textId="77777777" w:rsidR="008F6217" w:rsidRPr="00091A61" w:rsidRDefault="008F6217" w:rsidP="006B226C">
            <w:pPr>
              <w:spacing w:after="160" w:line="259" w:lineRule="auto"/>
              <w:rPr>
                <w:rFonts w:ascii="Arial" w:hAnsi="Arial" w:cs="Arial"/>
                <w:lang w:val="en-US"/>
              </w:rPr>
            </w:pPr>
            <w:r w:rsidRPr="00091A61">
              <w:rPr>
                <w:rFonts w:ascii="Arial" w:hAnsi="Arial" w:cs="Arial"/>
                <w:lang w:val="en-US"/>
              </w:rPr>
              <w:t>%N</w:t>
            </w:r>
          </w:p>
        </w:tc>
        <w:tc>
          <w:tcPr>
            <w:tcW w:w="1216" w:type="dxa"/>
          </w:tcPr>
          <w:p w14:paraId="22F50C69" w14:textId="07E6D4DF" w:rsidR="008F6217" w:rsidRPr="00091A61" w:rsidRDefault="00282DD4" w:rsidP="006B226C">
            <w:pPr>
              <w:spacing w:after="160" w:line="259" w:lineRule="auto"/>
              <w:jc w:val="center"/>
              <w:rPr>
                <w:rFonts w:ascii="Arial" w:hAnsi="Arial" w:cs="Arial"/>
                <w:lang w:val="en-US"/>
              </w:rPr>
            </w:pPr>
            <w:r w:rsidRPr="00091A61">
              <w:rPr>
                <w:rFonts w:ascii="Arial" w:hAnsi="Arial" w:cs="Arial"/>
                <w:lang w:val="en-US"/>
              </w:rPr>
              <w:t>0</w:t>
            </w:r>
          </w:p>
        </w:tc>
        <w:tc>
          <w:tcPr>
            <w:tcW w:w="2435" w:type="dxa"/>
            <w:gridSpan w:val="3"/>
          </w:tcPr>
          <w:p w14:paraId="2DE9D896" w14:textId="7167BFF2"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0</w:t>
            </w:r>
          </w:p>
        </w:tc>
        <w:tc>
          <w:tcPr>
            <w:tcW w:w="1336" w:type="dxa"/>
          </w:tcPr>
          <w:p w14:paraId="7F26AE0F"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0.55</w:t>
            </w:r>
          </w:p>
        </w:tc>
        <w:tc>
          <w:tcPr>
            <w:tcW w:w="1102" w:type="dxa"/>
            <w:gridSpan w:val="2"/>
          </w:tcPr>
          <w:p w14:paraId="09F05ECD" w14:textId="343BA505"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0</w:t>
            </w:r>
          </w:p>
        </w:tc>
      </w:tr>
      <w:tr w:rsidR="008F6217" w:rsidRPr="00091A61" w14:paraId="79F4D7DD" w14:textId="77777777" w:rsidTr="00AF390E">
        <w:trPr>
          <w:trHeight w:val="424"/>
        </w:trPr>
        <w:tc>
          <w:tcPr>
            <w:tcW w:w="1929" w:type="dxa"/>
          </w:tcPr>
          <w:p w14:paraId="5337CF15" w14:textId="5237F751" w:rsidR="008F6217" w:rsidRPr="00091A61" w:rsidRDefault="008F6217" w:rsidP="000E79AC">
            <w:pPr>
              <w:spacing w:after="160" w:line="259" w:lineRule="auto"/>
              <w:jc w:val="center"/>
              <w:rPr>
                <w:rFonts w:ascii="Arial" w:hAnsi="Arial" w:cs="Arial"/>
                <w:vertAlign w:val="superscript"/>
                <w:lang w:val="en-US"/>
              </w:rPr>
            </w:pPr>
            <w:r w:rsidRPr="00091A61">
              <w:rPr>
                <w:rFonts w:ascii="Arial" w:hAnsi="Arial" w:cs="Arial"/>
                <w:lang w:val="en-US"/>
              </w:rPr>
              <w:t>NO</w:t>
            </w:r>
            <w:r w:rsidRPr="00091A61">
              <w:rPr>
                <w:rFonts w:ascii="Arial" w:hAnsi="Arial" w:cs="Arial"/>
                <w:vertAlign w:val="subscript"/>
                <w:lang w:val="en-US"/>
              </w:rPr>
              <w:t>3</w:t>
            </w:r>
            <w:r w:rsidRPr="00091A61">
              <w:rPr>
                <w:rFonts w:ascii="Arial" w:hAnsi="Arial" w:cs="Arial"/>
                <w:lang w:val="en-US"/>
              </w:rPr>
              <w:t>-N</w:t>
            </w:r>
            <w:r w:rsidR="000E79AC" w:rsidRPr="00091A61">
              <w:rPr>
                <w:rFonts w:ascii="Arial" w:hAnsi="Arial" w:cs="Arial"/>
                <w:lang w:val="en-US"/>
              </w:rPr>
              <w:t xml:space="preserve"> </w:t>
            </w:r>
            <w:r w:rsidR="000E79AC" w:rsidRPr="00091A61">
              <w:rPr>
                <w:rFonts w:ascii="Arial" w:hAnsi="Arial" w:cs="Arial"/>
                <w:vertAlign w:val="superscript"/>
                <w:lang w:val="en-US"/>
              </w:rPr>
              <w:t>b</w:t>
            </w:r>
          </w:p>
        </w:tc>
        <w:tc>
          <w:tcPr>
            <w:tcW w:w="1017" w:type="dxa"/>
          </w:tcPr>
          <w:p w14:paraId="1F1045CD" w14:textId="77777777" w:rsidR="008F6217" w:rsidRPr="00091A61" w:rsidRDefault="008F6217" w:rsidP="006B226C">
            <w:pPr>
              <w:spacing w:after="160" w:line="259" w:lineRule="auto"/>
              <w:rPr>
                <w:rFonts w:ascii="Arial" w:hAnsi="Arial" w:cs="Arial"/>
                <w:lang w:val="en-US"/>
              </w:rPr>
            </w:pPr>
            <w:r w:rsidRPr="00091A61">
              <w:rPr>
                <w:rFonts w:ascii="Arial" w:hAnsi="Arial" w:cs="Arial"/>
                <w:lang w:val="en-US"/>
              </w:rPr>
              <w:t>%N</w:t>
            </w:r>
          </w:p>
        </w:tc>
        <w:tc>
          <w:tcPr>
            <w:tcW w:w="1216" w:type="dxa"/>
          </w:tcPr>
          <w:p w14:paraId="4E5295E6" w14:textId="459E54EA" w:rsidR="008F6217" w:rsidRPr="00091A61" w:rsidRDefault="00995C95" w:rsidP="006B226C">
            <w:pPr>
              <w:spacing w:after="160" w:line="259" w:lineRule="auto"/>
              <w:jc w:val="center"/>
              <w:rPr>
                <w:rFonts w:ascii="Arial" w:hAnsi="Arial" w:cs="Arial"/>
                <w:lang w:val="en-US"/>
              </w:rPr>
            </w:pPr>
            <w:r w:rsidRPr="00091A61">
              <w:rPr>
                <w:rFonts w:ascii="Arial" w:hAnsi="Arial" w:cs="Arial"/>
                <w:lang w:val="en-US"/>
              </w:rPr>
              <w:t>5</w:t>
            </w:r>
          </w:p>
        </w:tc>
        <w:tc>
          <w:tcPr>
            <w:tcW w:w="2435" w:type="dxa"/>
            <w:gridSpan w:val="3"/>
          </w:tcPr>
          <w:p w14:paraId="514D7CE2"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15.8</w:t>
            </w:r>
          </w:p>
        </w:tc>
        <w:tc>
          <w:tcPr>
            <w:tcW w:w="2438" w:type="dxa"/>
            <w:gridSpan w:val="3"/>
          </w:tcPr>
          <w:p w14:paraId="24BCCC42"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18.1</w:t>
            </w:r>
          </w:p>
        </w:tc>
      </w:tr>
      <w:tr w:rsidR="00282DD4" w:rsidRPr="00091A61" w14:paraId="4770D240" w14:textId="77777777" w:rsidTr="00AF390E">
        <w:trPr>
          <w:trHeight w:val="672"/>
        </w:trPr>
        <w:tc>
          <w:tcPr>
            <w:tcW w:w="1929" w:type="dxa"/>
          </w:tcPr>
          <w:p w14:paraId="4ACE803A" w14:textId="7EEFB358" w:rsidR="00282DD4" w:rsidRPr="00091A61" w:rsidRDefault="00BE44E4" w:rsidP="000E79AC">
            <w:pPr>
              <w:spacing w:after="160" w:line="259" w:lineRule="auto"/>
              <w:jc w:val="center"/>
              <w:rPr>
                <w:rFonts w:ascii="Arial" w:hAnsi="Arial" w:cs="Arial"/>
                <w:vertAlign w:val="superscript"/>
                <w:lang w:val="en-US"/>
              </w:rPr>
            </w:pPr>
            <w:r w:rsidRPr="00091A61">
              <w:rPr>
                <w:rFonts w:ascii="Arial" w:hAnsi="Arial" w:cs="Arial"/>
                <w:lang w:val="en-US"/>
              </w:rPr>
              <w:t>P</w:t>
            </w:r>
            <w:r w:rsidR="000E79AC" w:rsidRPr="00091A61">
              <w:rPr>
                <w:rFonts w:ascii="Arial" w:hAnsi="Arial" w:cs="Arial"/>
                <w:lang w:val="en-US"/>
              </w:rPr>
              <w:t xml:space="preserve"> </w:t>
            </w:r>
            <w:r w:rsidR="000E79AC" w:rsidRPr="00091A61">
              <w:rPr>
                <w:rFonts w:ascii="Arial" w:hAnsi="Arial" w:cs="Arial"/>
                <w:vertAlign w:val="superscript"/>
                <w:lang w:val="en-US"/>
              </w:rPr>
              <w:t>c</w:t>
            </w:r>
          </w:p>
        </w:tc>
        <w:tc>
          <w:tcPr>
            <w:tcW w:w="1017" w:type="dxa"/>
          </w:tcPr>
          <w:p w14:paraId="6F19FF7B" w14:textId="1A48A766" w:rsidR="00282DD4" w:rsidRPr="00091A61" w:rsidRDefault="00BB665C" w:rsidP="006B226C">
            <w:pPr>
              <w:spacing w:after="160" w:line="259" w:lineRule="auto"/>
              <w:rPr>
                <w:rFonts w:ascii="Arial" w:hAnsi="Arial" w:cs="Arial"/>
                <w:lang w:val="en-US"/>
              </w:rPr>
            </w:pPr>
            <w:r w:rsidRPr="00091A61">
              <w:rPr>
                <w:rFonts w:ascii="Arial" w:hAnsi="Arial" w:cs="Arial"/>
                <w:lang w:val="en-US"/>
              </w:rPr>
              <w:t>kg / kg P</w:t>
            </w:r>
            <w:r w:rsidRPr="00091A61">
              <w:rPr>
                <w:rFonts w:ascii="Arial" w:hAnsi="Arial" w:cs="Arial"/>
                <w:vertAlign w:val="subscript"/>
                <w:lang w:val="en-US"/>
              </w:rPr>
              <w:t>2</w:t>
            </w:r>
            <w:r w:rsidRPr="00091A61">
              <w:rPr>
                <w:rFonts w:ascii="Arial" w:hAnsi="Arial" w:cs="Arial"/>
                <w:lang w:val="en-US"/>
              </w:rPr>
              <w:t>O</w:t>
            </w:r>
            <w:r w:rsidRPr="00091A61">
              <w:rPr>
                <w:rFonts w:ascii="Arial" w:hAnsi="Arial" w:cs="Arial"/>
                <w:vertAlign w:val="subscript"/>
                <w:lang w:val="en-US"/>
              </w:rPr>
              <w:t>5</w:t>
            </w:r>
          </w:p>
        </w:tc>
        <w:tc>
          <w:tcPr>
            <w:tcW w:w="1216" w:type="dxa"/>
          </w:tcPr>
          <w:p w14:paraId="536B0213" w14:textId="463EF2C2" w:rsidR="00282DD4" w:rsidRPr="00091A61" w:rsidRDefault="00D53C5E" w:rsidP="006B226C">
            <w:pPr>
              <w:spacing w:after="160" w:line="259" w:lineRule="auto"/>
              <w:jc w:val="center"/>
              <w:rPr>
                <w:rFonts w:ascii="Arial" w:hAnsi="Arial" w:cs="Arial"/>
                <w:lang w:val="en-US"/>
              </w:rPr>
            </w:pPr>
            <w:r w:rsidRPr="00091A61">
              <w:rPr>
                <w:rFonts w:ascii="Arial" w:hAnsi="Arial" w:cs="Arial"/>
                <w:lang w:val="en-US"/>
              </w:rPr>
              <w:t>0.00184</w:t>
            </w:r>
          </w:p>
        </w:tc>
        <w:tc>
          <w:tcPr>
            <w:tcW w:w="2435" w:type="dxa"/>
            <w:gridSpan w:val="3"/>
          </w:tcPr>
          <w:p w14:paraId="4B3B7E6D" w14:textId="7550E685" w:rsidR="00282DD4" w:rsidRPr="00091A61" w:rsidRDefault="006F3F97" w:rsidP="006B226C">
            <w:pPr>
              <w:spacing w:after="160" w:line="259" w:lineRule="auto"/>
              <w:jc w:val="center"/>
              <w:rPr>
                <w:rFonts w:ascii="Arial" w:hAnsi="Arial" w:cs="Arial"/>
                <w:lang w:val="en-US"/>
              </w:rPr>
            </w:pPr>
            <w:r w:rsidRPr="00091A61">
              <w:rPr>
                <w:rFonts w:ascii="Arial" w:hAnsi="Arial" w:cs="Arial"/>
                <w:lang w:val="en-US"/>
              </w:rPr>
              <w:t>0</w:t>
            </w:r>
          </w:p>
        </w:tc>
        <w:tc>
          <w:tcPr>
            <w:tcW w:w="2438" w:type="dxa"/>
            <w:gridSpan w:val="3"/>
          </w:tcPr>
          <w:p w14:paraId="446DE82D" w14:textId="3BA861EB" w:rsidR="00282DD4" w:rsidRPr="00091A61" w:rsidRDefault="006F3F97" w:rsidP="006B226C">
            <w:pPr>
              <w:spacing w:after="160" w:line="259" w:lineRule="auto"/>
              <w:jc w:val="center"/>
              <w:rPr>
                <w:rFonts w:ascii="Arial" w:hAnsi="Arial" w:cs="Arial"/>
                <w:lang w:val="en-US"/>
              </w:rPr>
            </w:pPr>
            <w:commentRangeStart w:id="5"/>
            <w:r w:rsidRPr="00091A61">
              <w:rPr>
                <w:rFonts w:ascii="Arial" w:hAnsi="Arial" w:cs="Arial"/>
                <w:lang w:val="en-US"/>
              </w:rPr>
              <w:t>0</w:t>
            </w:r>
            <w:commentRangeEnd w:id="5"/>
            <w:r w:rsidR="006B6838">
              <w:rPr>
                <w:rStyle w:val="CommentReference"/>
              </w:rPr>
              <w:commentReference w:id="5"/>
            </w:r>
          </w:p>
        </w:tc>
      </w:tr>
      <w:tr w:rsidR="008F6217" w:rsidRPr="00091A61" w14:paraId="1A6C6471" w14:textId="77777777" w:rsidTr="00AF390E">
        <w:trPr>
          <w:trHeight w:val="950"/>
        </w:trPr>
        <w:tc>
          <w:tcPr>
            <w:tcW w:w="1929" w:type="dxa"/>
          </w:tcPr>
          <w:p w14:paraId="410A3BF6" w14:textId="1987055B" w:rsidR="008F6217" w:rsidRPr="00091A61" w:rsidRDefault="008F6217" w:rsidP="000E79AC">
            <w:pPr>
              <w:spacing w:after="160" w:line="259" w:lineRule="auto"/>
              <w:jc w:val="center"/>
              <w:rPr>
                <w:rFonts w:ascii="Arial" w:hAnsi="Arial" w:cs="Arial"/>
                <w:vertAlign w:val="superscript"/>
                <w:lang w:val="en-US"/>
              </w:rPr>
            </w:pPr>
            <w:r w:rsidRPr="00091A61">
              <w:rPr>
                <w:rFonts w:ascii="Arial" w:hAnsi="Arial" w:cs="Arial"/>
                <w:lang w:val="en-US"/>
              </w:rPr>
              <w:t>N fertilizer replacement value</w:t>
            </w:r>
            <w:r w:rsidR="000E79AC" w:rsidRPr="00091A61">
              <w:rPr>
                <w:rFonts w:ascii="Arial" w:hAnsi="Arial" w:cs="Arial"/>
                <w:lang w:val="en-US"/>
              </w:rPr>
              <w:t xml:space="preserve"> </w:t>
            </w:r>
            <w:r w:rsidR="000E79AC" w:rsidRPr="00091A61">
              <w:rPr>
                <w:rFonts w:ascii="Arial" w:hAnsi="Arial" w:cs="Arial"/>
                <w:vertAlign w:val="superscript"/>
                <w:lang w:val="en-US"/>
              </w:rPr>
              <w:t>a</w:t>
            </w:r>
          </w:p>
        </w:tc>
        <w:tc>
          <w:tcPr>
            <w:tcW w:w="1017" w:type="dxa"/>
          </w:tcPr>
          <w:p w14:paraId="40AB1DD1" w14:textId="77777777" w:rsidR="008F6217" w:rsidRPr="00091A61" w:rsidRDefault="008F6217" w:rsidP="006B226C">
            <w:pPr>
              <w:spacing w:after="160" w:line="259" w:lineRule="auto"/>
              <w:rPr>
                <w:rFonts w:ascii="Arial" w:hAnsi="Arial" w:cs="Arial"/>
                <w:lang w:val="en-US"/>
              </w:rPr>
            </w:pPr>
            <w:r w:rsidRPr="00091A61">
              <w:rPr>
                <w:rFonts w:ascii="Arial" w:hAnsi="Arial" w:cs="Arial"/>
                <w:lang w:val="en-US"/>
              </w:rPr>
              <w:t>%</w:t>
            </w:r>
          </w:p>
        </w:tc>
        <w:tc>
          <w:tcPr>
            <w:tcW w:w="1216" w:type="dxa"/>
          </w:tcPr>
          <w:p w14:paraId="7FA39F68" w14:textId="08C9439A" w:rsidR="008F6217" w:rsidRPr="00091A61" w:rsidRDefault="00282DD4" w:rsidP="006B226C">
            <w:pPr>
              <w:spacing w:after="160" w:line="259" w:lineRule="auto"/>
              <w:jc w:val="center"/>
              <w:rPr>
                <w:rFonts w:ascii="Arial" w:hAnsi="Arial" w:cs="Arial"/>
                <w:lang w:val="en-US"/>
              </w:rPr>
            </w:pPr>
            <w:r w:rsidRPr="00091A61">
              <w:rPr>
                <w:rFonts w:ascii="Arial" w:hAnsi="Arial" w:cs="Arial"/>
                <w:lang w:val="en-US"/>
              </w:rPr>
              <w:t>0</w:t>
            </w:r>
          </w:p>
        </w:tc>
        <w:tc>
          <w:tcPr>
            <w:tcW w:w="2435" w:type="dxa"/>
            <w:gridSpan w:val="3"/>
          </w:tcPr>
          <w:p w14:paraId="432759BC"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100</w:t>
            </w:r>
          </w:p>
        </w:tc>
        <w:tc>
          <w:tcPr>
            <w:tcW w:w="1361" w:type="dxa"/>
            <w:gridSpan w:val="2"/>
          </w:tcPr>
          <w:p w14:paraId="57AA4C00" w14:textId="77777777" w:rsidR="008F6217" w:rsidRPr="00091A61" w:rsidRDefault="008F6217" w:rsidP="006B226C">
            <w:pPr>
              <w:spacing w:after="160" w:line="259" w:lineRule="auto"/>
              <w:jc w:val="center"/>
              <w:rPr>
                <w:rFonts w:ascii="Arial" w:hAnsi="Arial" w:cs="Arial"/>
                <w:lang w:val="en-US"/>
              </w:rPr>
            </w:pPr>
            <w:r w:rsidRPr="00091A61">
              <w:rPr>
                <w:rFonts w:ascii="Arial" w:hAnsi="Arial" w:cs="Arial"/>
                <w:lang w:val="en-US"/>
              </w:rPr>
              <w:t>60</w:t>
            </w:r>
          </w:p>
        </w:tc>
        <w:tc>
          <w:tcPr>
            <w:tcW w:w="1077" w:type="dxa"/>
          </w:tcPr>
          <w:p w14:paraId="3B327983" w14:textId="6D5BAF7A" w:rsidR="008F6217" w:rsidRPr="00091A61" w:rsidRDefault="00DF3C6E" w:rsidP="006B226C">
            <w:pPr>
              <w:spacing w:after="160" w:line="259" w:lineRule="auto"/>
              <w:jc w:val="center"/>
              <w:rPr>
                <w:rFonts w:ascii="Arial" w:hAnsi="Arial" w:cs="Arial"/>
                <w:lang w:val="en-US"/>
              </w:rPr>
            </w:pPr>
            <w:r w:rsidRPr="00091A61">
              <w:rPr>
                <w:rFonts w:ascii="Arial" w:hAnsi="Arial" w:cs="Arial"/>
                <w:lang w:val="en-US"/>
              </w:rPr>
              <w:t>70%</w:t>
            </w:r>
          </w:p>
        </w:tc>
      </w:tr>
    </w:tbl>
    <w:p w14:paraId="0A6CB0D7" w14:textId="5F5904E4" w:rsidR="006B226C" w:rsidRPr="00091A61" w:rsidRDefault="000E79AC" w:rsidP="00AC48A7">
      <w:pPr>
        <w:rPr>
          <w:rFonts w:ascii="Arial" w:hAnsi="Arial" w:cs="Arial"/>
          <w:sz w:val="22"/>
          <w:szCs w:val="22"/>
        </w:rPr>
      </w:pPr>
      <w:r w:rsidRPr="00091A61">
        <w:rPr>
          <w:rFonts w:ascii="Arial" w:hAnsi="Arial" w:cs="Arial"/>
          <w:sz w:val="22"/>
          <w:szCs w:val="22"/>
          <w:vertAlign w:val="superscript"/>
        </w:rPr>
        <w:t>a</w:t>
      </w:r>
      <w:r w:rsidR="00BE44E4" w:rsidRPr="00091A61">
        <w:rPr>
          <w:rFonts w:ascii="Arial" w:hAnsi="Arial" w:cs="Arial"/>
          <w:sz w:val="22"/>
          <w:szCs w:val="22"/>
          <w:vertAlign w:val="superscript"/>
        </w:rPr>
        <w:t xml:space="preserve"> </w:t>
      </w:r>
      <w:r w:rsidR="00244675" w:rsidRPr="00091A61">
        <w:rPr>
          <w:rFonts w:ascii="Arial" w:hAnsi="Arial" w:cs="Arial"/>
          <w:sz w:val="22"/>
          <w:szCs w:val="22"/>
        </w:rPr>
        <w:fldChar w:fldCharType="begin"/>
      </w:r>
      <w:r w:rsidR="00244675" w:rsidRPr="00091A61">
        <w:rPr>
          <w:rFonts w:ascii="Arial" w:hAnsi="Arial" w:cs="Arial"/>
          <w:sz w:val="22"/>
          <w:szCs w:val="22"/>
        </w:rPr>
        <w:instrText xml:space="preserve"> ADDIN EN.CITE &lt;EndNote&gt;&lt;Cite AuthorYear="1"&gt;&lt;Author&gt;Lagerwerf&lt;/Author&gt;&lt;Year&gt;2019&lt;/Year&gt;&lt;RecNum&gt;61&lt;/RecNum&gt;&lt;DisplayText&gt;Lagerwerf, Bannink et al. (2019)&lt;/DisplayText&gt;&lt;record&gt;&lt;rec-number&gt;61&lt;/rec-number&gt;&lt;foreign-keys&gt;&lt;key app="EN" db-id="xtsxtzaa9tewz5e0p0u52swgtp22dt9wx5ex" timestamp="1643301902" guid="ffa53390-0bbf-4524-bc1d-b13c39faec96"&gt;61&lt;/key&gt;&lt;/foreign-keys&gt;&lt;ref-type name="Report"&gt;27&lt;/ref-type&gt;&lt;contributors&gt;&lt;authors&gt;&lt;author&gt;Lagerwerf, L.A.&lt;/author&gt;&lt;author&gt;Bannink, A.&lt;/author&gt;&lt;author&gt;van Bruggen, C.&lt;/author&gt;&lt;author&gt;Groenestein, C.M.&lt;/author&gt;&lt;author&gt;Huijsmans, J.F.M.&lt;/author&gt;&lt;author&gt;van der Kolk, J.W.H.&lt;/author&gt;&lt;author&gt;Luesink, H.H.&lt;/author&gt;&lt;author&gt;van der Sluis, S.M.&lt;/author&gt;&lt;author&gt;Velthof, G.L.&lt;/author&gt;&lt;author&gt;Vonk, J.&lt;/author&gt;&lt;/authors&gt;&lt;subsidiary-authors&gt;&lt;author&gt;Statutory Research Tasks Unit for Nature &amp;amp; the Environment&lt;/author&gt;&lt;/subsidiary-authors&gt;&lt;/contributors&gt;&lt;titles&gt;&lt;title&gt;Methodology for estimating emissions from agriculture in the Netherlands: Calculations of CH4, NH3, N2O, NOx, NMVOC, PM10, PM2.5 and CO2 with the National Emission Model for Agriculture (NEMA), Update 2019&lt;/title&gt;&lt;/titles&gt;&lt;number&gt;WOt technical report; No. 148&lt;/number&gt;&lt;dates&gt;&lt;year&gt;2019&lt;/year&gt;&lt;/dates&gt;&lt;pub-location&gt;Wageningen&lt;/pub-location&gt;&lt;urls&gt;&lt;/urls&gt;&lt;electronic-resource-num&gt;https://doi.org/10.18174/472366&lt;/electronic-resource-num&gt;&lt;/record&gt;&lt;/Cite&gt;&lt;/EndNote&gt;</w:instrText>
      </w:r>
      <w:r w:rsidR="00244675" w:rsidRPr="00091A61">
        <w:rPr>
          <w:rFonts w:ascii="Arial" w:hAnsi="Arial" w:cs="Arial"/>
          <w:sz w:val="22"/>
          <w:szCs w:val="22"/>
        </w:rPr>
        <w:fldChar w:fldCharType="separate"/>
      </w:r>
      <w:r w:rsidR="00244675" w:rsidRPr="00091A61">
        <w:rPr>
          <w:rFonts w:ascii="Arial" w:hAnsi="Arial" w:cs="Arial"/>
          <w:noProof/>
          <w:sz w:val="22"/>
          <w:szCs w:val="22"/>
        </w:rPr>
        <w:t>Lagerwerf, Bannink et al. (2019)</w:t>
      </w:r>
      <w:r w:rsidR="00244675" w:rsidRPr="00091A61">
        <w:rPr>
          <w:rFonts w:ascii="Arial" w:hAnsi="Arial" w:cs="Arial"/>
          <w:sz w:val="22"/>
          <w:szCs w:val="22"/>
        </w:rPr>
        <w:fldChar w:fldCharType="end"/>
      </w:r>
    </w:p>
    <w:p w14:paraId="066290C9" w14:textId="2055C4E5" w:rsidR="00BE44E4" w:rsidRPr="00091A61" w:rsidRDefault="000E79AC" w:rsidP="00AC48A7">
      <w:pPr>
        <w:pStyle w:val="Regular"/>
        <w:rPr>
          <w:rFonts w:ascii="Arial" w:hAnsi="Arial" w:cs="Arial"/>
          <w:color w:val="000000" w:themeColor="text1"/>
          <w:szCs w:val="20"/>
          <w:lang w:val="en-GB"/>
        </w:rPr>
      </w:pPr>
      <w:r w:rsidRPr="00091A61">
        <w:rPr>
          <w:rFonts w:ascii="Arial" w:hAnsi="Arial" w:cs="Arial"/>
          <w:sz w:val="22"/>
          <w:vertAlign w:val="superscript"/>
        </w:rPr>
        <w:t>b</w:t>
      </w:r>
      <w:r w:rsidR="00BE44E4" w:rsidRPr="00091A61">
        <w:rPr>
          <w:rFonts w:ascii="Arial" w:hAnsi="Arial" w:cs="Arial"/>
          <w:sz w:val="22"/>
          <w:vertAlign w:val="superscript"/>
        </w:rPr>
        <w:t xml:space="preserve"> </w:t>
      </w:r>
      <w:r w:rsidR="00BE44E4" w:rsidRPr="00091A61">
        <w:rPr>
          <w:rFonts w:ascii="Arial" w:hAnsi="Arial" w:cs="Arial"/>
          <w:color w:val="000000" w:themeColor="text1"/>
          <w:sz w:val="22"/>
          <w:szCs w:val="20"/>
          <w:lang w:val="en-GB"/>
        </w:rPr>
        <w:fldChar w:fldCharType="begin">
          <w:fldData xml:space="preserve">PEVuZE5vdGU+PENpdGUgQXV0aG9yWWVhcj0iMSI+PEF1dGhvcj5Sb3k8L0F1dGhvcj48WWVhcj4y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==
</w:fldData>
        </w:fldChar>
      </w:r>
      <w:r w:rsidR="00BE44E4" w:rsidRPr="00091A61">
        <w:rPr>
          <w:rFonts w:ascii="Arial" w:hAnsi="Arial" w:cs="Arial"/>
          <w:color w:val="000000" w:themeColor="text1"/>
          <w:sz w:val="22"/>
          <w:szCs w:val="20"/>
          <w:lang w:val="en-GB"/>
        </w:rPr>
        <w:instrText xml:space="preserve"> ADDIN EN.CITE </w:instrText>
      </w:r>
      <w:r w:rsidR="00BE44E4" w:rsidRPr="00091A61">
        <w:rPr>
          <w:rFonts w:ascii="Arial" w:hAnsi="Arial" w:cs="Arial"/>
          <w:color w:val="000000" w:themeColor="text1"/>
          <w:sz w:val="22"/>
          <w:szCs w:val="20"/>
          <w:lang w:val="en-GB"/>
        </w:rPr>
        <w:fldChar w:fldCharType="begin">
          <w:fldData xml:space="preserve">PEVuZE5vdGU+PENpdGUgQXV0aG9yWWVhcj0iMSI+PEF1dGhvcj5Sb3k8L0F1dGhvcj48WWVhcj4y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==
</w:fldData>
        </w:fldChar>
      </w:r>
      <w:r w:rsidR="00BE44E4" w:rsidRPr="00091A61">
        <w:rPr>
          <w:rFonts w:ascii="Arial" w:hAnsi="Arial" w:cs="Arial"/>
          <w:color w:val="000000" w:themeColor="text1"/>
          <w:sz w:val="22"/>
          <w:szCs w:val="20"/>
          <w:lang w:val="en-GB"/>
        </w:rPr>
        <w:instrText xml:space="preserve"> ADDIN EN.CITE.DATA </w:instrText>
      </w:r>
      <w:r w:rsidR="00BE44E4" w:rsidRPr="00091A61">
        <w:rPr>
          <w:rFonts w:ascii="Arial" w:hAnsi="Arial" w:cs="Arial"/>
          <w:color w:val="000000" w:themeColor="text1"/>
          <w:sz w:val="22"/>
          <w:szCs w:val="20"/>
          <w:lang w:val="en-GB"/>
        </w:rPr>
      </w:r>
      <w:r w:rsidR="00BE44E4" w:rsidRPr="00091A61">
        <w:rPr>
          <w:rFonts w:ascii="Arial" w:hAnsi="Arial" w:cs="Arial"/>
          <w:color w:val="000000" w:themeColor="text1"/>
          <w:sz w:val="22"/>
          <w:szCs w:val="20"/>
          <w:lang w:val="en-GB"/>
        </w:rPr>
        <w:fldChar w:fldCharType="end"/>
      </w:r>
      <w:r w:rsidR="00BE44E4" w:rsidRPr="00091A61">
        <w:rPr>
          <w:rFonts w:ascii="Arial" w:hAnsi="Arial" w:cs="Arial"/>
          <w:color w:val="000000" w:themeColor="text1"/>
          <w:sz w:val="22"/>
          <w:szCs w:val="20"/>
          <w:lang w:val="en-GB"/>
        </w:rPr>
      </w:r>
      <w:r w:rsidR="00BE44E4" w:rsidRPr="00091A61">
        <w:rPr>
          <w:rFonts w:ascii="Arial" w:hAnsi="Arial" w:cs="Arial"/>
          <w:color w:val="000000" w:themeColor="text1"/>
          <w:sz w:val="22"/>
          <w:szCs w:val="20"/>
          <w:lang w:val="en-GB"/>
        </w:rPr>
        <w:fldChar w:fldCharType="separate"/>
      </w:r>
      <w:r w:rsidR="00BE44E4" w:rsidRPr="00091A61">
        <w:rPr>
          <w:rFonts w:ascii="Arial" w:hAnsi="Arial" w:cs="Arial"/>
          <w:noProof/>
          <w:color w:val="000000" w:themeColor="text1"/>
          <w:sz w:val="22"/>
          <w:szCs w:val="20"/>
          <w:lang w:val="en-GB"/>
        </w:rPr>
        <w:t>Roy, AU  - Misra et al. (2003)</w:t>
      </w:r>
      <w:r w:rsidR="00BE44E4" w:rsidRPr="00091A61">
        <w:rPr>
          <w:rFonts w:ascii="Arial" w:hAnsi="Arial" w:cs="Arial"/>
          <w:color w:val="000000" w:themeColor="text1"/>
          <w:sz w:val="22"/>
          <w:szCs w:val="20"/>
          <w:lang w:val="en-GB"/>
        </w:rPr>
        <w:fldChar w:fldCharType="end"/>
      </w:r>
    </w:p>
    <w:p w14:paraId="7EE3C99D" w14:textId="4F51F1B5" w:rsidR="006F3F97" w:rsidRPr="00091A61" w:rsidRDefault="000E79AC" w:rsidP="00AC48A7">
      <w:pPr>
        <w:pStyle w:val="Regular"/>
        <w:rPr>
          <w:rFonts w:ascii="Arial" w:hAnsi="Arial" w:cs="Arial"/>
          <w:b/>
          <w:color w:val="000000" w:themeColor="text1"/>
        </w:rPr>
      </w:pPr>
      <w:r w:rsidRPr="00091A61">
        <w:rPr>
          <w:rFonts w:ascii="Arial" w:hAnsi="Arial" w:cs="Arial"/>
          <w:color w:val="000000" w:themeColor="text1"/>
          <w:sz w:val="22"/>
          <w:szCs w:val="20"/>
          <w:vertAlign w:val="superscript"/>
          <w:lang w:val="en-GB"/>
        </w:rPr>
        <w:t xml:space="preserve">c </w:t>
      </w:r>
      <w:r w:rsidR="005E318A" w:rsidRPr="00091A61">
        <w:rPr>
          <w:rFonts w:ascii="Arial" w:hAnsi="Arial" w:cs="Arial"/>
          <w:color w:val="000000" w:themeColor="text1"/>
          <w:sz w:val="22"/>
          <w:szCs w:val="20"/>
          <w:lang w:val="en-GB"/>
        </w:rPr>
        <w:fldChar w:fldCharType="begin"/>
      </w:r>
      <w:r w:rsidR="00DA203F" w:rsidRPr="00091A61">
        <w:rPr>
          <w:rFonts w:ascii="Arial" w:hAnsi="Arial" w:cs="Arial"/>
          <w:color w:val="000000" w:themeColor="text1"/>
          <w:sz w:val="22"/>
          <w:szCs w:val="20"/>
          <w:lang w:val="en-GB"/>
        </w:rPr>
        <w:instrText xml:space="preserve"> ADDIN EN.CITE &lt;EndNote&gt;&lt;Cite AuthorYear="1"&gt;&lt;Author&gt;Corbala-Robles&lt;/Author&gt;&lt;Year&gt;2018&lt;/Year&gt;&lt;RecNum&gt;38&lt;/RecNum&gt;&lt;DisplayText&gt;Corbala-Robles, Sastafiana et al. (2018)&lt;/DisplayText&gt;&lt;record&gt;&lt;rec-number&gt;38&lt;/rec-number&gt;&lt;foreign-keys&gt;&lt;key app="EN" db-id="xtsxtzaa9tewz5e0p0u52swgtp22dt9wx5ex" timestamp="1642676993" guid="7c5ef378-cd4a-4d8f-a358-1e532bd130fb"&gt;38&lt;/key&gt;&lt;/foreign-keys&gt;&lt;ref-type name="Journal Article"&gt;17&lt;/ref-type&gt;&lt;contributors&gt;&lt;authors&gt;&lt;author&gt;Corbala-Robles, Luis&lt;/author&gt;&lt;author&gt;Sastafiana, Waode Nurzara Dwi&lt;/author&gt;&lt;author&gt;Volcke, Eveline IP&lt;/author&gt;&lt;author&gt;Schaubroeck, Thomas&lt;/author&gt;&lt;/authors&gt;&lt;/contributors&gt;&lt;titles&gt;&lt;title&gt;Life cycle assessment of biological pig manure treatment versus direct land application− a trade-off story&lt;/title&gt;&lt;secondary-title&gt;Resources, Conservation and Recycling&lt;/secondary-title&gt;&lt;/titles&gt;&lt;periodical&gt;&lt;full-title&gt;Resources, Conservation and Recycling&lt;/full-title&gt;&lt;/periodical&gt;&lt;pages&gt;86-98&lt;/pages&gt;&lt;volume&gt;131&lt;/volume&gt;&lt;dates&gt;&lt;year&gt;2018&lt;/year&gt;&lt;/dates&gt;&lt;isbn&gt;0921-3449&lt;/isbn&gt;&lt;urls&gt;&lt;/urls&gt;&lt;/record&gt;&lt;/Cite&gt;&lt;/EndNote&gt;</w:instrText>
      </w:r>
      <w:r w:rsidR="005E318A" w:rsidRPr="00091A61">
        <w:rPr>
          <w:rFonts w:ascii="Arial" w:hAnsi="Arial" w:cs="Arial"/>
          <w:color w:val="000000" w:themeColor="text1"/>
          <w:sz w:val="22"/>
          <w:szCs w:val="20"/>
          <w:lang w:val="en-GB"/>
        </w:rPr>
        <w:fldChar w:fldCharType="separate"/>
      </w:r>
      <w:r w:rsidR="00DA203F" w:rsidRPr="00091A61">
        <w:rPr>
          <w:rFonts w:ascii="Arial" w:hAnsi="Arial" w:cs="Arial"/>
          <w:noProof/>
          <w:color w:val="000000" w:themeColor="text1"/>
          <w:sz w:val="22"/>
          <w:szCs w:val="20"/>
          <w:lang w:val="en-GB"/>
        </w:rPr>
        <w:t>Corbala-Robles, Sastafiana et al. (2018)</w:t>
      </w:r>
      <w:r w:rsidR="005E318A" w:rsidRPr="00091A61">
        <w:rPr>
          <w:rFonts w:ascii="Arial" w:hAnsi="Arial" w:cs="Arial"/>
          <w:color w:val="000000" w:themeColor="text1"/>
          <w:sz w:val="22"/>
          <w:szCs w:val="20"/>
          <w:lang w:val="en-GB"/>
        </w:rPr>
        <w:fldChar w:fldCharType="end"/>
      </w:r>
    </w:p>
    <w:p w14:paraId="563E5783" w14:textId="042D792E" w:rsidR="00932A13" w:rsidRPr="00091A61" w:rsidRDefault="00932A13" w:rsidP="00E01EDD">
      <w:pPr>
        <w:pStyle w:val="Heading3"/>
        <w:numPr>
          <w:ilvl w:val="1"/>
          <w:numId w:val="2"/>
        </w:numPr>
        <w:rPr>
          <w:rFonts w:ascii="Arial" w:hAnsi="Arial" w:cs="Arial"/>
        </w:rPr>
      </w:pPr>
      <w:r w:rsidRPr="00091A61">
        <w:rPr>
          <w:rFonts w:ascii="Arial" w:hAnsi="Arial" w:cs="Arial"/>
        </w:rPr>
        <w:t>STOAT model</w:t>
      </w:r>
    </w:p>
    <w:p w14:paraId="6684548E" w14:textId="77777777" w:rsidR="00212CBF" w:rsidRPr="00091A61" w:rsidRDefault="00212CBF" w:rsidP="00932A13">
      <w:pPr>
        <w:rPr>
          <w:rFonts w:ascii="Arial" w:hAnsi="Arial" w:cs="Arial"/>
          <w:sz w:val="22"/>
          <w:lang w:val="en-US"/>
        </w:rPr>
      </w:pPr>
    </w:p>
    <w:p w14:paraId="3E768716" w14:textId="25B28179" w:rsidR="003D48C5" w:rsidRPr="00091A61" w:rsidRDefault="00992832" w:rsidP="003D48C5">
      <w:pPr>
        <w:rPr>
          <w:rFonts w:ascii="Arial" w:hAnsi="Arial" w:cs="Arial"/>
          <w:sz w:val="22"/>
          <w:lang w:val="en-US"/>
        </w:rPr>
      </w:pPr>
      <w:r w:rsidRPr="00091A61">
        <w:rPr>
          <w:rFonts w:ascii="Arial" w:hAnsi="Arial" w:cs="Arial"/>
          <w:sz w:val="22"/>
          <w:lang w:val="en-US"/>
        </w:rPr>
        <w:t>STOAT is a</w:t>
      </w:r>
      <w:r w:rsidR="003A7611" w:rsidRPr="00091A61">
        <w:rPr>
          <w:rFonts w:ascii="Arial" w:hAnsi="Arial" w:cs="Arial"/>
          <w:sz w:val="22"/>
          <w:lang w:val="en-US"/>
        </w:rPr>
        <w:t xml:space="preserve"> </w:t>
      </w:r>
      <w:r w:rsidR="008150CC" w:rsidRPr="00091A61">
        <w:rPr>
          <w:rFonts w:ascii="Arial" w:hAnsi="Arial" w:cs="Arial"/>
          <w:sz w:val="22"/>
          <w:lang w:val="en-US"/>
        </w:rPr>
        <w:t>tool to model activated sludge systems</w:t>
      </w:r>
      <w:r w:rsidR="00E44B13" w:rsidRPr="00091A61">
        <w:rPr>
          <w:rFonts w:ascii="Arial" w:hAnsi="Arial" w:cs="Arial"/>
          <w:sz w:val="22"/>
          <w:lang w:val="en-US"/>
        </w:rPr>
        <w:t xml:space="preserve">, that can treat LF of manure through nitrification-denitrification pathway. </w:t>
      </w:r>
      <w:r w:rsidR="00A93CC9" w:rsidRPr="00091A61">
        <w:rPr>
          <w:rFonts w:ascii="Arial" w:hAnsi="Arial" w:cs="Arial"/>
          <w:sz w:val="22"/>
          <w:lang w:val="en-US"/>
        </w:rPr>
        <w:t>As shown in Figure</w:t>
      </w:r>
      <w:r w:rsidR="005A1A52" w:rsidRPr="00091A61">
        <w:rPr>
          <w:rFonts w:ascii="Arial" w:hAnsi="Arial" w:cs="Arial"/>
          <w:sz w:val="22"/>
          <w:lang w:val="en-US"/>
        </w:rPr>
        <w:t xml:space="preserve"> S1</w:t>
      </w:r>
      <w:r w:rsidR="00A93CC9" w:rsidRPr="00091A61">
        <w:rPr>
          <w:rFonts w:ascii="Arial" w:hAnsi="Arial" w:cs="Arial"/>
          <w:sz w:val="22"/>
          <w:lang w:val="en-US"/>
        </w:rPr>
        <w:t xml:space="preserve">, N removal is carried out </w:t>
      </w:r>
      <w:r w:rsidR="004D2492" w:rsidRPr="00091A61">
        <w:rPr>
          <w:rFonts w:ascii="Arial" w:hAnsi="Arial" w:cs="Arial"/>
          <w:sz w:val="22"/>
          <w:lang w:val="en-US"/>
        </w:rPr>
        <w:t xml:space="preserve">using an activated sludge process, </w:t>
      </w:r>
      <w:r w:rsidR="00A93CC9" w:rsidRPr="00091A61">
        <w:rPr>
          <w:rFonts w:ascii="Arial" w:hAnsi="Arial" w:cs="Arial"/>
          <w:sz w:val="22"/>
          <w:lang w:val="en-US"/>
        </w:rPr>
        <w:t xml:space="preserve">in two separate tanks. Nitrification occurs in the aerobic tank, which is the second stage of the system. </w:t>
      </w:r>
      <w:r w:rsidR="00877572" w:rsidRPr="00091A61">
        <w:rPr>
          <w:rFonts w:ascii="Arial" w:hAnsi="Arial" w:cs="Arial"/>
          <w:sz w:val="22"/>
          <w:lang w:val="en-US"/>
        </w:rPr>
        <w:t>After nitrification, the NO</w:t>
      </w:r>
      <w:r w:rsidR="00877572" w:rsidRPr="00091A61">
        <w:rPr>
          <w:rFonts w:ascii="Arial" w:hAnsi="Arial" w:cs="Arial"/>
          <w:sz w:val="22"/>
          <w:vertAlign w:val="subscript"/>
          <w:lang w:val="en-US"/>
        </w:rPr>
        <w:t>3</w:t>
      </w:r>
      <w:r w:rsidR="00877572" w:rsidRPr="00091A61">
        <w:rPr>
          <w:rFonts w:ascii="Arial" w:hAnsi="Arial" w:cs="Arial"/>
          <w:sz w:val="22"/>
          <w:vertAlign w:val="superscript"/>
          <w:lang w:val="en-US"/>
        </w:rPr>
        <w:t xml:space="preserve">- </w:t>
      </w:r>
      <w:r w:rsidR="00877572" w:rsidRPr="00091A61">
        <w:rPr>
          <w:rFonts w:ascii="Arial" w:hAnsi="Arial" w:cs="Arial"/>
          <w:sz w:val="22"/>
          <w:lang w:val="en-US"/>
        </w:rPr>
        <w:t xml:space="preserve">rich flow is recirculated to the anoxic tank, which is also connected to the inflow of an organic carbon source (raw liquid fraction of manure) and a chemical carbon source (methanol, acetic acid). </w:t>
      </w:r>
      <w:r w:rsidR="003D48C5" w:rsidRPr="00091A61">
        <w:rPr>
          <w:rFonts w:ascii="Arial" w:hAnsi="Arial" w:cs="Arial"/>
          <w:sz w:val="22"/>
          <w:lang w:val="en-US"/>
        </w:rPr>
        <w:t>A</w:t>
      </w:r>
      <w:r w:rsidR="00877572" w:rsidRPr="00091A61">
        <w:rPr>
          <w:rFonts w:ascii="Arial" w:hAnsi="Arial" w:cs="Arial"/>
          <w:sz w:val="22"/>
          <w:lang w:val="en-US"/>
        </w:rPr>
        <w:t xml:space="preserve"> chemical carbon source has to be added in order to obtain a nearly complete denitrification. After NDN, the treated effluent is separated from the active sludge in a clarifier and a part of the sludge is usually returned to maintain bacterial activity.</w:t>
      </w:r>
      <w:r w:rsidR="009B3140" w:rsidRPr="00091A61">
        <w:rPr>
          <w:rFonts w:ascii="Arial" w:hAnsi="Arial" w:cs="Arial"/>
          <w:sz w:val="22"/>
          <w:lang w:val="en-US"/>
        </w:rPr>
        <w:t xml:space="preserve"> </w:t>
      </w:r>
      <w:r w:rsidR="003D48C5" w:rsidRPr="00091A61">
        <w:rPr>
          <w:rFonts w:ascii="Arial" w:hAnsi="Arial" w:cs="Arial"/>
          <w:sz w:val="22"/>
          <w:lang w:val="en-US"/>
        </w:rPr>
        <w:t xml:space="preserve">The remaining sludge can be used as a soil conditioner. We based our assumption of NDN system on the German wastewater treatment guidelines . </w:t>
      </w:r>
    </w:p>
    <w:p w14:paraId="10C0A9F1" w14:textId="77777777" w:rsidR="009C1E2A" w:rsidRPr="00091A61" w:rsidRDefault="009C1E2A" w:rsidP="009C1E2A">
      <w:pPr>
        <w:rPr>
          <w:rFonts w:ascii="Arial" w:hAnsi="Arial" w:cs="Arial"/>
          <w:sz w:val="22"/>
          <w:lang w:val="en-US"/>
        </w:rPr>
      </w:pPr>
      <w:r w:rsidRPr="00091A61">
        <w:rPr>
          <w:rFonts w:ascii="Arial" w:hAnsi="Arial" w:cs="Arial"/>
          <w:noProof/>
        </w:rPr>
        <w:drawing>
          <wp:inline distT="0" distB="0" distL="0" distR="0" wp14:anchorId="3726ED37" wp14:editId="36D46DBC">
            <wp:extent cx="5139546" cy="1910334"/>
            <wp:effectExtent l="19050" t="19050" r="23495" b="139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151183" cy="1914660"/>
                    </a:xfrm>
                    <a:prstGeom prst="rect">
                      <a:avLst/>
                    </a:prstGeom>
                    <a:ln>
                      <a:solidFill>
                        <a:schemeClr val="tx1"/>
                      </a:solidFill>
                    </a:ln>
                  </pic:spPr>
                </pic:pic>
              </a:graphicData>
            </a:graphic>
          </wp:inline>
        </w:drawing>
      </w:r>
    </w:p>
    <w:p w14:paraId="4A443EB8" w14:textId="0A3A864E" w:rsidR="009C1E2A" w:rsidRPr="00091A61" w:rsidRDefault="005A1A52" w:rsidP="005A1A52">
      <w:pPr>
        <w:pStyle w:val="Caption"/>
        <w:rPr>
          <w:rFonts w:ascii="Arial" w:hAnsi="Arial" w:cs="Arial"/>
          <w:sz w:val="16"/>
        </w:rPr>
      </w:pPr>
      <w:r w:rsidRPr="00091A61">
        <w:rPr>
          <w:rFonts w:ascii="Arial" w:hAnsi="Arial" w:cs="Arial"/>
        </w:rPr>
        <w:t>Figure S</w:t>
      </w:r>
      <w:r w:rsidR="001F57EF" w:rsidRPr="00091A61">
        <w:rPr>
          <w:rFonts w:ascii="Arial" w:hAnsi="Arial" w:cs="Arial"/>
        </w:rPr>
        <w:t>1</w:t>
      </w:r>
      <w:r w:rsidR="009C1E2A" w:rsidRPr="00091A61">
        <w:rPr>
          <w:rFonts w:ascii="Arial" w:hAnsi="Arial" w:cs="Arial"/>
          <w:sz w:val="20"/>
        </w:rPr>
        <w:t xml:space="preserve"> Typical layout of an NDN system</w:t>
      </w:r>
    </w:p>
    <w:p w14:paraId="7A9838BF" w14:textId="2C9B2050" w:rsidR="00FD2E50" w:rsidRPr="00091A61" w:rsidRDefault="00FD2E50" w:rsidP="005A5E5C">
      <w:pPr>
        <w:rPr>
          <w:rFonts w:ascii="Arial" w:hAnsi="Arial" w:cs="Arial"/>
          <w:sz w:val="22"/>
          <w:lang w:val="en-US"/>
        </w:rPr>
      </w:pPr>
      <w:r w:rsidRPr="00091A61">
        <w:rPr>
          <w:rFonts w:ascii="Arial" w:hAnsi="Arial" w:cs="Arial"/>
          <w:sz w:val="22"/>
          <w:lang w:val="en-US"/>
        </w:rPr>
        <w:lastRenderedPageBreak/>
        <w:t xml:space="preserve">The organic fractions in ASM1 are characterized by chemical oxygen demand (COD) and the COD is subdivided based on solubility, biodegradability, biodegradation rate and biomass viability. The COD balance in ASM1 is illustrated in Figure S2. </w:t>
      </w:r>
      <w:r w:rsidR="008F6217" w:rsidRPr="00091A61">
        <w:rPr>
          <w:rFonts w:ascii="Arial" w:hAnsi="Arial" w:cs="Arial"/>
          <w:sz w:val="22"/>
          <w:lang w:val="en-US"/>
        </w:rPr>
        <w:t>The readily biodegradable COD (</w:t>
      </w:r>
      <w:r w:rsidR="008F6217" w:rsidRPr="006B6838">
        <w:rPr>
          <w:rFonts w:ascii="Arial" w:hAnsi="Arial" w:cs="Arial"/>
          <w:sz w:val="22"/>
          <w:szCs w:val="22"/>
          <w:lang w:val="en-GB"/>
        </w:rPr>
        <w:t>S</w:t>
      </w:r>
      <w:r w:rsidR="008F6217" w:rsidRPr="006B6838">
        <w:rPr>
          <w:rFonts w:ascii="Arial" w:hAnsi="Arial" w:cs="Arial"/>
          <w:sz w:val="22"/>
          <w:szCs w:val="22"/>
          <w:vertAlign w:val="subscript"/>
          <w:lang w:val="en-GB"/>
        </w:rPr>
        <w:t>s</w:t>
      </w:r>
      <w:r w:rsidR="008F6217" w:rsidRPr="00091A61">
        <w:rPr>
          <w:rFonts w:ascii="Arial" w:hAnsi="Arial" w:cs="Arial"/>
          <w:sz w:val="22"/>
          <w:lang w:val="en-US"/>
        </w:rPr>
        <w:t>) is assumed to constitute simple molecules that can be broken down by heterotrophic biomass (</w:t>
      </w:r>
      <w:r w:rsidR="008F6217" w:rsidRPr="006B6838">
        <w:rPr>
          <w:rFonts w:ascii="Arial" w:hAnsi="Arial" w:cs="Arial"/>
          <w:sz w:val="22"/>
          <w:szCs w:val="22"/>
          <w:lang w:val="en-GB"/>
        </w:rPr>
        <w:t>X</w:t>
      </w:r>
      <w:r w:rsidR="008F6217" w:rsidRPr="006B6838">
        <w:rPr>
          <w:rFonts w:ascii="Arial" w:hAnsi="Arial" w:cs="Arial"/>
          <w:sz w:val="22"/>
          <w:szCs w:val="22"/>
          <w:vertAlign w:val="subscript"/>
          <w:lang w:val="en-GB"/>
        </w:rPr>
        <w:t>H</w:t>
      </w:r>
      <w:r w:rsidR="008F6217" w:rsidRPr="00091A61">
        <w:rPr>
          <w:rFonts w:ascii="Arial" w:hAnsi="Arial" w:cs="Arial"/>
          <w:sz w:val="22"/>
          <w:lang w:val="en-US"/>
        </w:rPr>
        <w:t>), to form new biomass. In contrast, the slowly biodegradable COD (</w:t>
      </w:r>
      <w:r w:rsidR="008F6217" w:rsidRPr="006B6838">
        <w:rPr>
          <w:rFonts w:ascii="Arial" w:hAnsi="Arial" w:cs="Arial"/>
          <w:sz w:val="22"/>
          <w:szCs w:val="22"/>
          <w:lang w:val="en-GB"/>
        </w:rPr>
        <w:t>X</w:t>
      </w:r>
      <w:r w:rsidR="008F6217" w:rsidRPr="006B6838">
        <w:rPr>
          <w:rFonts w:ascii="Arial" w:hAnsi="Arial" w:cs="Arial"/>
          <w:sz w:val="22"/>
          <w:szCs w:val="22"/>
          <w:vertAlign w:val="subscript"/>
          <w:lang w:val="en-GB"/>
        </w:rPr>
        <w:t>s</w:t>
      </w:r>
      <w:r w:rsidR="008F6217" w:rsidRPr="00091A61">
        <w:rPr>
          <w:rFonts w:ascii="Arial" w:hAnsi="Arial" w:cs="Arial"/>
          <w:sz w:val="22"/>
          <w:lang w:val="en-US"/>
        </w:rPr>
        <w:t>) consists of complex molecules that require enzymatic breakdown prior to utilization. The nonbiodegradable COD (</w:t>
      </w:r>
      <w:r w:rsidR="008F6217" w:rsidRPr="006B6838">
        <w:rPr>
          <w:rFonts w:ascii="Arial" w:hAnsi="Arial" w:cs="Arial"/>
          <w:sz w:val="22"/>
          <w:szCs w:val="22"/>
          <w:lang w:val="en-GB"/>
        </w:rPr>
        <w:t>X</w:t>
      </w:r>
      <w:r w:rsidR="008F6217" w:rsidRPr="006B6838">
        <w:rPr>
          <w:rFonts w:ascii="Arial" w:hAnsi="Arial" w:cs="Arial"/>
          <w:sz w:val="22"/>
          <w:szCs w:val="22"/>
          <w:vertAlign w:val="subscript"/>
          <w:lang w:val="en-GB"/>
        </w:rPr>
        <w:t>i</w:t>
      </w:r>
      <w:r w:rsidR="008F6217" w:rsidRPr="00091A61">
        <w:rPr>
          <w:rFonts w:ascii="Arial" w:hAnsi="Arial" w:cs="Arial"/>
          <w:sz w:val="22"/>
          <w:lang w:val="en-US"/>
        </w:rPr>
        <w:t xml:space="preserve">, </w:t>
      </w:r>
      <w:r w:rsidR="008F6217" w:rsidRPr="006B6838">
        <w:rPr>
          <w:rFonts w:ascii="Arial" w:hAnsi="Arial" w:cs="Arial"/>
          <w:sz w:val="22"/>
          <w:szCs w:val="22"/>
          <w:lang w:val="en-GB"/>
        </w:rPr>
        <w:t>S</w:t>
      </w:r>
      <w:r w:rsidR="008F6217" w:rsidRPr="006B6838">
        <w:rPr>
          <w:rFonts w:ascii="Arial" w:hAnsi="Arial" w:cs="Arial"/>
          <w:sz w:val="22"/>
          <w:szCs w:val="22"/>
          <w:vertAlign w:val="subscript"/>
          <w:lang w:val="en-GB"/>
        </w:rPr>
        <w:t xml:space="preserve">i </w:t>
      </w:r>
      <w:r w:rsidR="008F6217" w:rsidRPr="00091A61">
        <w:rPr>
          <w:rFonts w:ascii="Arial" w:hAnsi="Arial" w:cs="Arial"/>
          <w:sz w:val="22"/>
          <w:lang w:val="en-US"/>
        </w:rPr>
        <w:t>) end up as recalcitrant fractions  in the sludge and effluent. Similarly, total Nitrogen is fractionated into soluble (S</w:t>
      </w:r>
      <w:r w:rsidR="008F6217" w:rsidRPr="00091A61">
        <w:rPr>
          <w:rFonts w:ascii="Arial" w:hAnsi="Arial" w:cs="Arial"/>
          <w:sz w:val="22"/>
          <w:vertAlign w:val="subscript"/>
          <w:lang w:val="en-US"/>
        </w:rPr>
        <w:t>NO</w:t>
      </w:r>
      <w:r w:rsidR="008F6217" w:rsidRPr="00091A61">
        <w:rPr>
          <w:rFonts w:ascii="Arial" w:hAnsi="Arial" w:cs="Arial"/>
          <w:sz w:val="22"/>
          <w:lang w:val="en-US"/>
        </w:rPr>
        <w:t xml:space="preserve"> ,S</w:t>
      </w:r>
      <w:r w:rsidR="008F6217" w:rsidRPr="00091A61">
        <w:rPr>
          <w:rFonts w:ascii="Arial" w:hAnsi="Arial" w:cs="Arial"/>
          <w:sz w:val="22"/>
          <w:vertAlign w:val="subscript"/>
          <w:lang w:val="en-US"/>
        </w:rPr>
        <w:t>NH</w:t>
      </w:r>
      <w:r w:rsidR="008F6217" w:rsidRPr="00091A61">
        <w:rPr>
          <w:rFonts w:ascii="Arial" w:hAnsi="Arial" w:cs="Arial"/>
          <w:sz w:val="22"/>
          <w:lang w:val="en-US"/>
        </w:rPr>
        <w:t>) and particulate (X</w:t>
      </w:r>
      <w:r w:rsidR="008F6217" w:rsidRPr="00091A61">
        <w:rPr>
          <w:rFonts w:ascii="Arial" w:hAnsi="Arial" w:cs="Arial"/>
          <w:sz w:val="22"/>
          <w:vertAlign w:val="subscript"/>
          <w:lang w:val="en-US"/>
        </w:rPr>
        <w:t>ND</w:t>
      </w:r>
      <w:r w:rsidR="008F6217" w:rsidRPr="00091A61">
        <w:rPr>
          <w:rFonts w:ascii="Arial" w:hAnsi="Arial" w:cs="Arial"/>
          <w:sz w:val="22"/>
          <w:lang w:val="en-US"/>
        </w:rPr>
        <w:t>) components (Figure S3). The particulate organic nitrogen is hydrolysed into soluble organic nitrogen and this occurs in parallel with hydrolysis of X</w:t>
      </w:r>
      <w:r w:rsidR="008F6217" w:rsidRPr="00091A61">
        <w:rPr>
          <w:rFonts w:ascii="Arial" w:hAnsi="Arial" w:cs="Arial"/>
          <w:sz w:val="22"/>
          <w:vertAlign w:val="subscript"/>
          <w:lang w:val="en-US"/>
        </w:rPr>
        <w:t>s</w:t>
      </w:r>
      <w:r w:rsidR="008F6217" w:rsidRPr="00091A61">
        <w:rPr>
          <w:rFonts w:ascii="Arial" w:hAnsi="Arial" w:cs="Arial"/>
          <w:sz w:val="22"/>
          <w:lang w:val="en-US"/>
        </w:rPr>
        <w:t>.</w:t>
      </w:r>
    </w:p>
    <w:p w14:paraId="5090928F" w14:textId="11BB1C30" w:rsidR="00FD2E50" w:rsidRPr="00091A61" w:rsidRDefault="00FD2E50" w:rsidP="00FD2E50">
      <w:pPr>
        <w:rPr>
          <w:rFonts w:ascii="Arial" w:hAnsi="Arial" w:cs="Arial"/>
          <w:sz w:val="22"/>
          <w:lang w:val="en-US"/>
        </w:rPr>
      </w:pPr>
      <w:r w:rsidRPr="00091A61">
        <w:rPr>
          <w:rFonts w:ascii="Arial" w:hAnsi="Arial" w:cs="Arial"/>
          <w:noProof/>
        </w:rPr>
        <w:drawing>
          <wp:inline distT="0" distB="0" distL="0" distR="0" wp14:anchorId="7A66CDAE" wp14:editId="0227C569">
            <wp:extent cx="5760720" cy="27336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stretch>
                      <a:fillRect/>
                    </a:stretch>
                  </pic:blipFill>
                  <pic:spPr>
                    <a:xfrm>
                      <a:off x="0" y="0"/>
                      <a:ext cx="5760720" cy="2733675"/>
                    </a:xfrm>
                    <a:prstGeom prst="rect">
                      <a:avLst/>
                    </a:prstGeom>
                  </pic:spPr>
                </pic:pic>
              </a:graphicData>
            </a:graphic>
          </wp:inline>
        </w:drawing>
      </w:r>
    </w:p>
    <w:p w14:paraId="55535EC0" w14:textId="21656143" w:rsidR="00FD2E50" w:rsidRPr="00091A61" w:rsidRDefault="00FD2E50" w:rsidP="00FD2E50">
      <w:pPr>
        <w:pStyle w:val="Caption"/>
        <w:rPr>
          <w:rFonts w:ascii="Arial" w:hAnsi="Arial" w:cs="Arial"/>
          <w:sz w:val="22"/>
          <w:szCs w:val="22"/>
        </w:rPr>
      </w:pPr>
      <w:bookmarkStart w:id="6" w:name="_Ref96934937"/>
      <w:r w:rsidRPr="00091A61">
        <w:rPr>
          <w:rFonts w:ascii="Arial" w:hAnsi="Arial" w:cs="Arial"/>
          <w:sz w:val="22"/>
          <w:szCs w:val="22"/>
        </w:rPr>
        <w:t>Figure S</w:t>
      </w:r>
      <w:r w:rsidRPr="00091A61">
        <w:rPr>
          <w:rFonts w:ascii="Arial" w:hAnsi="Arial" w:cs="Arial"/>
          <w:sz w:val="22"/>
          <w:szCs w:val="22"/>
        </w:rPr>
        <w:fldChar w:fldCharType="begin"/>
      </w:r>
      <w:r w:rsidRPr="00091A61">
        <w:rPr>
          <w:rFonts w:ascii="Arial" w:hAnsi="Arial" w:cs="Arial"/>
          <w:sz w:val="22"/>
          <w:szCs w:val="22"/>
        </w:rPr>
        <w:instrText xml:space="preserve"> SEQ Figure_S \* ARABIC </w:instrText>
      </w:r>
      <w:r w:rsidRPr="00091A61">
        <w:rPr>
          <w:rFonts w:ascii="Arial" w:hAnsi="Arial" w:cs="Arial"/>
          <w:sz w:val="22"/>
          <w:szCs w:val="22"/>
        </w:rPr>
        <w:fldChar w:fldCharType="separate"/>
      </w:r>
      <w:r w:rsidR="004632F3" w:rsidRPr="00091A61">
        <w:rPr>
          <w:rFonts w:ascii="Arial" w:hAnsi="Arial" w:cs="Arial"/>
          <w:noProof/>
          <w:sz w:val="22"/>
          <w:szCs w:val="22"/>
        </w:rPr>
        <w:t>2</w:t>
      </w:r>
      <w:r w:rsidRPr="00091A61">
        <w:rPr>
          <w:rFonts w:ascii="Arial" w:hAnsi="Arial" w:cs="Arial"/>
          <w:sz w:val="22"/>
          <w:szCs w:val="22"/>
        </w:rPr>
        <w:fldChar w:fldCharType="end"/>
      </w:r>
      <w:bookmarkEnd w:id="6"/>
      <w:r w:rsidRPr="00091A61">
        <w:rPr>
          <w:rFonts w:ascii="Arial" w:hAnsi="Arial" w:cs="Arial"/>
          <w:sz w:val="22"/>
          <w:szCs w:val="22"/>
        </w:rPr>
        <w:t xml:space="preserve"> COD balance in ASM1; Where X</w:t>
      </w:r>
      <w:r w:rsidRPr="00091A61">
        <w:rPr>
          <w:rFonts w:ascii="Arial" w:hAnsi="Arial" w:cs="Arial"/>
          <w:sz w:val="22"/>
          <w:szCs w:val="22"/>
          <w:vertAlign w:val="subscript"/>
        </w:rPr>
        <w:t>i</w:t>
      </w:r>
      <w:r w:rsidRPr="00091A61">
        <w:rPr>
          <w:rFonts w:ascii="Arial" w:hAnsi="Arial" w:cs="Arial"/>
          <w:sz w:val="22"/>
          <w:szCs w:val="22"/>
        </w:rPr>
        <w:t xml:space="preserve"> : particulate inert COD, X</w:t>
      </w:r>
      <w:r w:rsidRPr="00091A61">
        <w:rPr>
          <w:rFonts w:ascii="Arial" w:hAnsi="Arial" w:cs="Arial"/>
          <w:sz w:val="22"/>
          <w:szCs w:val="22"/>
          <w:vertAlign w:val="subscript"/>
        </w:rPr>
        <w:t>H</w:t>
      </w:r>
      <w:r w:rsidRPr="00091A61">
        <w:rPr>
          <w:rFonts w:ascii="Arial" w:hAnsi="Arial" w:cs="Arial"/>
          <w:sz w:val="22"/>
          <w:szCs w:val="22"/>
        </w:rPr>
        <w:t>: heterotrophic biomass; X</w:t>
      </w:r>
      <w:r w:rsidRPr="00091A61">
        <w:rPr>
          <w:rFonts w:ascii="Arial" w:hAnsi="Arial" w:cs="Arial"/>
          <w:sz w:val="22"/>
          <w:szCs w:val="22"/>
          <w:vertAlign w:val="subscript"/>
        </w:rPr>
        <w:t>s</w:t>
      </w:r>
      <w:r w:rsidRPr="00091A61">
        <w:rPr>
          <w:rFonts w:ascii="Arial" w:hAnsi="Arial" w:cs="Arial"/>
          <w:sz w:val="22"/>
          <w:szCs w:val="22"/>
        </w:rPr>
        <w:t xml:space="preserve">:slowly </w:t>
      </w:r>
      <w:r w:rsidR="002E7669" w:rsidRPr="00091A61">
        <w:rPr>
          <w:rFonts w:ascii="Arial" w:hAnsi="Arial" w:cs="Arial"/>
          <w:sz w:val="22"/>
          <w:szCs w:val="22"/>
        </w:rPr>
        <w:t>biodegradable COD; S</w:t>
      </w:r>
      <w:r w:rsidR="002E7669" w:rsidRPr="00091A61">
        <w:rPr>
          <w:rFonts w:ascii="Arial" w:hAnsi="Arial" w:cs="Arial"/>
          <w:sz w:val="22"/>
          <w:szCs w:val="22"/>
          <w:vertAlign w:val="subscript"/>
        </w:rPr>
        <w:t>s</w:t>
      </w:r>
      <w:r w:rsidR="002E7669" w:rsidRPr="00091A61">
        <w:rPr>
          <w:rFonts w:ascii="Arial" w:hAnsi="Arial" w:cs="Arial"/>
          <w:sz w:val="22"/>
          <w:szCs w:val="22"/>
        </w:rPr>
        <w:t>: Readily biodegradable COD; S</w:t>
      </w:r>
      <w:r w:rsidR="002E7669" w:rsidRPr="00091A61">
        <w:rPr>
          <w:rFonts w:ascii="Arial" w:hAnsi="Arial" w:cs="Arial"/>
          <w:sz w:val="22"/>
          <w:szCs w:val="22"/>
          <w:vertAlign w:val="subscript"/>
        </w:rPr>
        <w:t>I</w:t>
      </w:r>
      <w:r w:rsidR="002E7669" w:rsidRPr="00091A61">
        <w:rPr>
          <w:rFonts w:ascii="Arial" w:hAnsi="Arial" w:cs="Arial"/>
          <w:sz w:val="22"/>
          <w:szCs w:val="22"/>
        </w:rPr>
        <w:t>: Soluble inert COD</w:t>
      </w:r>
    </w:p>
    <w:p w14:paraId="242431BD" w14:textId="1B04B16E" w:rsidR="00FD2E50" w:rsidRPr="00091A61" w:rsidRDefault="003752C0" w:rsidP="005A5E5C">
      <w:pPr>
        <w:rPr>
          <w:rFonts w:ascii="Arial" w:hAnsi="Arial" w:cs="Arial"/>
          <w:sz w:val="22"/>
          <w:lang w:val="en-US"/>
        </w:rPr>
      </w:pPr>
      <w:r w:rsidRPr="00091A61">
        <w:rPr>
          <w:rFonts w:ascii="Arial" w:hAnsi="Arial" w:cs="Arial"/>
          <w:sz w:val="22"/>
          <w:lang w:val="en-US"/>
        </w:rPr>
        <w:t>The soluble organic N</w:t>
      </w:r>
      <w:r w:rsidR="00AC4DF5" w:rsidRPr="00091A61">
        <w:rPr>
          <w:rFonts w:ascii="Arial" w:hAnsi="Arial" w:cs="Arial"/>
          <w:sz w:val="22"/>
          <w:lang w:val="en-US"/>
        </w:rPr>
        <w:t xml:space="preserve"> (S</w:t>
      </w:r>
      <w:r w:rsidR="00AC4DF5" w:rsidRPr="00091A61">
        <w:rPr>
          <w:rFonts w:ascii="Arial" w:hAnsi="Arial" w:cs="Arial"/>
          <w:sz w:val="22"/>
          <w:vertAlign w:val="subscript"/>
          <w:lang w:val="en-US"/>
        </w:rPr>
        <w:t>ND</w:t>
      </w:r>
      <w:r w:rsidR="00AC4DF5" w:rsidRPr="00091A61">
        <w:rPr>
          <w:rFonts w:ascii="Arial" w:hAnsi="Arial" w:cs="Arial"/>
          <w:sz w:val="22"/>
          <w:lang w:val="en-US"/>
        </w:rPr>
        <w:t>)</w:t>
      </w:r>
      <w:r w:rsidRPr="00091A61">
        <w:rPr>
          <w:rFonts w:ascii="Arial" w:hAnsi="Arial" w:cs="Arial"/>
          <w:sz w:val="22"/>
          <w:lang w:val="en-US"/>
        </w:rPr>
        <w:t xml:space="preserve"> is converted to ammonia nitrogen </w:t>
      </w:r>
      <w:r w:rsidR="004D200C" w:rsidRPr="00091A61">
        <w:rPr>
          <w:rFonts w:ascii="Arial" w:hAnsi="Arial" w:cs="Arial"/>
          <w:sz w:val="22"/>
          <w:lang w:val="en-US"/>
        </w:rPr>
        <w:t xml:space="preserve">(NH3-N) </w:t>
      </w:r>
      <w:r w:rsidRPr="00091A61">
        <w:rPr>
          <w:rFonts w:ascii="Arial" w:hAnsi="Arial" w:cs="Arial"/>
          <w:sz w:val="22"/>
          <w:lang w:val="en-US"/>
        </w:rPr>
        <w:t>through ammonification</w:t>
      </w:r>
      <w:r w:rsidR="004D200C" w:rsidRPr="00091A61">
        <w:rPr>
          <w:rFonts w:ascii="Arial" w:hAnsi="Arial" w:cs="Arial"/>
          <w:sz w:val="22"/>
          <w:lang w:val="en-US"/>
        </w:rPr>
        <w:t xml:space="preserve"> and NH3-N serves as nitrogen source for biomass growth. </w:t>
      </w:r>
      <w:r w:rsidR="00113146" w:rsidRPr="00091A61">
        <w:rPr>
          <w:rFonts w:ascii="Arial" w:hAnsi="Arial" w:cs="Arial"/>
          <w:sz w:val="22"/>
          <w:lang w:val="en-US"/>
        </w:rPr>
        <w:t xml:space="preserve">The subsequent autotrophic conversion of NH3-N results in nitrate nitrogen. </w:t>
      </w:r>
    </w:p>
    <w:p w14:paraId="0055DBBC" w14:textId="4D3EA129" w:rsidR="00212CBF" w:rsidRPr="00091A61" w:rsidRDefault="00AC4DF5" w:rsidP="005A5E5C">
      <w:pPr>
        <w:rPr>
          <w:rFonts w:ascii="Arial" w:hAnsi="Arial" w:cs="Arial"/>
          <w:sz w:val="22"/>
          <w:lang w:val="en-US"/>
        </w:rPr>
      </w:pPr>
      <w:r w:rsidRPr="00091A61">
        <w:rPr>
          <w:rFonts w:ascii="Arial" w:hAnsi="Arial" w:cs="Arial"/>
          <w:noProof/>
        </w:rPr>
        <w:drawing>
          <wp:inline distT="0" distB="0" distL="0" distR="0" wp14:anchorId="76B9768F" wp14:editId="28CE2526">
            <wp:extent cx="5020574" cy="3072002"/>
            <wp:effectExtent l="0" t="0" r="889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5024080" cy="3074147"/>
                    </a:xfrm>
                    <a:prstGeom prst="rect">
                      <a:avLst/>
                    </a:prstGeom>
                  </pic:spPr>
                </pic:pic>
              </a:graphicData>
            </a:graphic>
          </wp:inline>
        </w:drawing>
      </w:r>
    </w:p>
    <w:p w14:paraId="117E41D7" w14:textId="772F5549" w:rsidR="00212CBF" w:rsidRPr="00091A61" w:rsidRDefault="00212CBF" w:rsidP="00212CBF">
      <w:pPr>
        <w:pStyle w:val="Caption"/>
        <w:rPr>
          <w:rFonts w:ascii="Arial" w:hAnsi="Arial" w:cs="Arial"/>
          <w:sz w:val="22"/>
          <w:lang w:val="en-US"/>
        </w:rPr>
      </w:pPr>
      <w:r w:rsidRPr="00091A61">
        <w:rPr>
          <w:rFonts w:ascii="Arial" w:hAnsi="Arial" w:cs="Arial"/>
          <w:sz w:val="22"/>
        </w:rPr>
        <w:t xml:space="preserve"> </w:t>
      </w:r>
      <w:r w:rsidRPr="00091A61">
        <w:rPr>
          <w:rFonts w:ascii="Arial" w:hAnsi="Arial" w:cs="Arial"/>
          <w:sz w:val="22"/>
          <w:lang w:val="en-US"/>
        </w:rPr>
        <w:t>Figure S</w:t>
      </w:r>
      <w:r w:rsidRPr="00091A61">
        <w:rPr>
          <w:rFonts w:ascii="Arial" w:hAnsi="Arial" w:cs="Arial"/>
          <w:sz w:val="22"/>
          <w:lang w:val="en-US"/>
        </w:rPr>
        <w:fldChar w:fldCharType="begin"/>
      </w:r>
      <w:r w:rsidRPr="00091A61">
        <w:rPr>
          <w:rFonts w:ascii="Arial" w:hAnsi="Arial" w:cs="Arial"/>
          <w:sz w:val="22"/>
          <w:lang w:val="en-US"/>
        </w:rPr>
        <w:instrText xml:space="preserve"> SEQ Figure_S \* ARABIC </w:instrText>
      </w:r>
      <w:r w:rsidRPr="00091A61">
        <w:rPr>
          <w:rFonts w:ascii="Arial" w:hAnsi="Arial" w:cs="Arial"/>
          <w:sz w:val="22"/>
          <w:lang w:val="en-US"/>
        </w:rPr>
        <w:fldChar w:fldCharType="separate"/>
      </w:r>
      <w:r w:rsidR="004632F3" w:rsidRPr="00091A61">
        <w:rPr>
          <w:rFonts w:ascii="Arial" w:hAnsi="Arial" w:cs="Arial"/>
          <w:noProof/>
          <w:sz w:val="22"/>
          <w:lang w:val="en-US"/>
        </w:rPr>
        <w:t>3</w:t>
      </w:r>
      <w:r w:rsidRPr="00091A61">
        <w:rPr>
          <w:rFonts w:ascii="Arial" w:hAnsi="Arial" w:cs="Arial"/>
          <w:sz w:val="22"/>
          <w:lang w:val="en-US"/>
        </w:rPr>
        <w:fldChar w:fldCharType="end"/>
      </w:r>
      <w:r w:rsidRPr="00091A61">
        <w:rPr>
          <w:rFonts w:ascii="Arial" w:hAnsi="Arial" w:cs="Arial"/>
          <w:sz w:val="22"/>
          <w:lang w:val="en-US"/>
        </w:rPr>
        <w:t>: N fractionation according to ASM1</w:t>
      </w:r>
      <w:r w:rsidR="004A37D0" w:rsidRPr="00091A61">
        <w:rPr>
          <w:rFonts w:ascii="Arial" w:hAnsi="Arial" w:cs="Arial"/>
          <w:sz w:val="22"/>
          <w:lang w:val="en-US"/>
        </w:rPr>
        <w:t>; S</w:t>
      </w:r>
      <w:r w:rsidR="004A37D0" w:rsidRPr="00091A61">
        <w:rPr>
          <w:rFonts w:ascii="Arial" w:hAnsi="Arial" w:cs="Arial"/>
          <w:sz w:val="22"/>
          <w:vertAlign w:val="subscript"/>
          <w:lang w:val="en-US"/>
        </w:rPr>
        <w:t>NO</w:t>
      </w:r>
      <w:r w:rsidR="004A37D0" w:rsidRPr="00091A61">
        <w:rPr>
          <w:rFonts w:ascii="Arial" w:hAnsi="Arial" w:cs="Arial"/>
          <w:sz w:val="22"/>
          <w:lang w:val="en-US"/>
        </w:rPr>
        <w:t>:Soluble nitrate and nitrite; S</w:t>
      </w:r>
      <w:r w:rsidR="004A37D0" w:rsidRPr="00091A61">
        <w:rPr>
          <w:rFonts w:ascii="Arial" w:hAnsi="Arial" w:cs="Arial"/>
          <w:sz w:val="22"/>
          <w:vertAlign w:val="subscript"/>
          <w:lang w:val="en-US"/>
        </w:rPr>
        <w:t>ND</w:t>
      </w:r>
      <w:r w:rsidR="004A37D0" w:rsidRPr="00091A61">
        <w:rPr>
          <w:rFonts w:ascii="Arial" w:hAnsi="Arial" w:cs="Arial"/>
          <w:sz w:val="22"/>
          <w:lang w:val="en-US"/>
        </w:rPr>
        <w:t>: soluble organic nitrogen; X</w:t>
      </w:r>
      <w:r w:rsidR="004A37D0" w:rsidRPr="00091A61">
        <w:rPr>
          <w:rFonts w:ascii="Arial" w:hAnsi="Arial" w:cs="Arial"/>
          <w:sz w:val="22"/>
          <w:vertAlign w:val="subscript"/>
          <w:lang w:val="en-US"/>
        </w:rPr>
        <w:t>ND</w:t>
      </w:r>
      <w:r w:rsidR="004A37D0" w:rsidRPr="00091A61">
        <w:rPr>
          <w:rFonts w:ascii="Arial" w:hAnsi="Arial" w:cs="Arial"/>
          <w:sz w:val="22"/>
          <w:lang w:val="en-US"/>
        </w:rPr>
        <w:t>: particulate organic nitrogen; S</w:t>
      </w:r>
      <w:r w:rsidR="004A37D0" w:rsidRPr="00091A61">
        <w:rPr>
          <w:rFonts w:ascii="Arial" w:hAnsi="Arial" w:cs="Arial"/>
          <w:sz w:val="22"/>
          <w:vertAlign w:val="subscript"/>
          <w:lang w:val="en-US"/>
        </w:rPr>
        <w:t>NH</w:t>
      </w:r>
      <w:r w:rsidR="004A37D0" w:rsidRPr="00091A61">
        <w:rPr>
          <w:rFonts w:ascii="Arial" w:hAnsi="Arial" w:cs="Arial"/>
          <w:sz w:val="22"/>
          <w:lang w:val="en-US"/>
        </w:rPr>
        <w:t>: soluble ammonia nitrogen</w:t>
      </w:r>
    </w:p>
    <w:p w14:paraId="0EF1D1BA" w14:textId="2D5C676E" w:rsidR="005A5E5C" w:rsidRPr="00091A61" w:rsidRDefault="005A5E5C" w:rsidP="005A5E5C">
      <w:pPr>
        <w:rPr>
          <w:rFonts w:ascii="Arial" w:hAnsi="Arial" w:cs="Arial"/>
          <w:sz w:val="22"/>
          <w:lang w:val="en-US"/>
        </w:rPr>
      </w:pPr>
      <w:r w:rsidRPr="00091A61">
        <w:rPr>
          <w:rFonts w:ascii="Arial" w:hAnsi="Arial" w:cs="Arial"/>
          <w:sz w:val="22"/>
          <w:lang w:val="en-US"/>
        </w:rPr>
        <w:lastRenderedPageBreak/>
        <w:t>The ASM1 includes eight processes that are fundamental to the activated sludge process. These are: aerobic and anoxic growth of heterotrophic biomass, death of heterotrophic biomass, aerobic growth of autotrophic biomass, decay of autotrophic biomass, ammonification of soluble organic nitrogen and hydrolysis of both entrapped particulate organic matter and entrapped organic nitrogen</w:t>
      </w:r>
      <w:r w:rsidR="004A37D0" w:rsidRPr="00091A61">
        <w:rPr>
          <w:rFonts w:ascii="Arial" w:hAnsi="Arial" w:cs="Arial"/>
          <w:sz w:val="22"/>
          <w:lang w:val="en-US"/>
        </w:rPr>
        <w:t xml:space="preserve">. The process kinetics in ASM1 </w:t>
      </w:r>
      <w:r w:rsidR="004632F3" w:rsidRPr="00091A61">
        <w:rPr>
          <w:rFonts w:ascii="Arial" w:hAnsi="Arial" w:cs="Arial"/>
          <w:sz w:val="22"/>
          <w:lang w:val="en-US"/>
        </w:rPr>
        <w:t xml:space="preserve">are </w:t>
      </w:r>
      <w:r w:rsidR="004A37D0" w:rsidRPr="00091A61">
        <w:rPr>
          <w:rFonts w:ascii="Arial" w:hAnsi="Arial" w:cs="Arial"/>
          <w:sz w:val="22"/>
          <w:lang w:val="en-US"/>
        </w:rPr>
        <w:t xml:space="preserve">based </w:t>
      </w:r>
      <w:r w:rsidR="004632F3" w:rsidRPr="00091A61">
        <w:rPr>
          <w:rFonts w:ascii="Arial" w:hAnsi="Arial" w:cs="Arial"/>
          <w:sz w:val="22"/>
          <w:lang w:val="en-US"/>
        </w:rPr>
        <w:t xml:space="preserve">on the </w:t>
      </w:r>
      <w:r w:rsidR="004A37D0" w:rsidRPr="00091A61">
        <w:rPr>
          <w:rFonts w:ascii="Arial" w:hAnsi="Arial" w:cs="Arial"/>
          <w:sz w:val="22"/>
          <w:lang w:val="en-US"/>
        </w:rPr>
        <w:t xml:space="preserve">Peterson’s correlation matrix </w:t>
      </w:r>
      <w:r w:rsidR="00FF6AF1" w:rsidRPr="00091A61">
        <w:rPr>
          <w:rFonts w:ascii="Arial" w:hAnsi="Arial" w:cs="Arial"/>
          <w:sz w:val="22"/>
          <w:lang w:val="en-US"/>
        </w:rPr>
        <w:t xml:space="preserve">(Figure S4) and the nomenclature is listed out in Table S3. Unless specified otherwise, all the default values for constants are obtained from </w:t>
      </w:r>
      <w:r w:rsidR="00FF6AF1" w:rsidRPr="00091A61">
        <w:rPr>
          <w:rFonts w:ascii="Arial" w:hAnsi="Arial" w:cs="Arial"/>
          <w:sz w:val="22"/>
          <w:lang w:val="en-US"/>
        </w:rPr>
        <w:fldChar w:fldCharType="begin"/>
      </w:r>
      <w:r w:rsidR="00FF6AF1" w:rsidRPr="00091A61">
        <w:rPr>
          <w:rFonts w:ascii="Arial" w:hAnsi="Arial" w:cs="Arial"/>
          <w:sz w:val="22"/>
          <w:lang w:val="en-US"/>
        </w:rPr>
        <w:instrText xml:space="preserve"> ADDIN EN.CITE &lt;EndNote&gt;&lt;Cite AuthorYear="1"&gt;&lt;Author&gt;Henze&lt;/Author&gt;&lt;Year&gt;2000&lt;/Year&gt;&lt;RecNum&gt;190&lt;/RecNum&gt;&lt;DisplayText&gt;Henze, Gujer et al. (2000)&lt;/DisplayText&gt;&lt;record&gt;&lt;rec-number&gt;190&lt;/rec-number&gt;&lt;foreign-keys&gt;&lt;key app="EN" db-id="xtsxtzaa9tewz5e0p0u52swgtp22dt9wx5ex" timestamp="1646043526" guid="a3c2dc34-994e-4dd2-ae15-c02bda5c55cc"&gt;190&lt;/key&gt;&lt;/foreign-keys&gt;&lt;ref-type name="Book"&gt;6&lt;/ref-type&gt;&lt;contributors&gt;&lt;authors&gt;&lt;author&gt;Henze, Mogens&lt;/author&gt;&lt;author&gt;Gujer, Willi&lt;/author&gt;&lt;author&gt;Mino, Takashi&lt;/author&gt;&lt;author&gt;van Loosdrecht, Mark CM&lt;/author&gt;&lt;/authors&gt;&lt;/contributors&gt;&lt;titles&gt;&lt;title&gt;Activated sludge models ASM1, ASM2, ASM2d and ASM3&lt;/title&gt;&lt;/titles&gt;&lt;dates&gt;&lt;year&gt;2000&lt;/year&gt;&lt;/dates&gt;&lt;publisher&gt;IWA publishing&lt;/publisher&gt;&lt;isbn&gt;1900222248&lt;/isbn&gt;&lt;urls&gt;&lt;/urls&gt;&lt;/record&gt;&lt;/Cite&gt;&lt;/EndNote&gt;</w:instrText>
      </w:r>
      <w:r w:rsidR="00FF6AF1" w:rsidRPr="00091A61">
        <w:rPr>
          <w:rFonts w:ascii="Arial" w:hAnsi="Arial" w:cs="Arial"/>
          <w:sz w:val="22"/>
          <w:lang w:val="en-US"/>
        </w:rPr>
        <w:fldChar w:fldCharType="separate"/>
      </w:r>
      <w:r w:rsidR="00FF6AF1" w:rsidRPr="00091A61">
        <w:rPr>
          <w:rFonts w:ascii="Arial" w:hAnsi="Arial" w:cs="Arial"/>
          <w:noProof/>
          <w:sz w:val="22"/>
          <w:lang w:val="en-US"/>
        </w:rPr>
        <w:t>Henze, Gujer et al. (2000)</w:t>
      </w:r>
      <w:r w:rsidR="00FF6AF1" w:rsidRPr="00091A61">
        <w:rPr>
          <w:rFonts w:ascii="Arial" w:hAnsi="Arial" w:cs="Arial"/>
          <w:sz w:val="22"/>
          <w:lang w:val="en-US"/>
        </w:rPr>
        <w:fldChar w:fldCharType="end"/>
      </w:r>
      <w:r w:rsidR="00FF6AF1" w:rsidRPr="00091A61">
        <w:rPr>
          <w:rFonts w:ascii="Arial" w:hAnsi="Arial" w:cs="Arial"/>
          <w:sz w:val="22"/>
          <w:lang w:val="en-US"/>
        </w:rPr>
        <w:t xml:space="preserve">.  </w:t>
      </w:r>
    </w:p>
    <w:p w14:paraId="1F5FC575" w14:textId="2CE8CE7E" w:rsidR="00DF3C6E" w:rsidRPr="00091A61" w:rsidRDefault="00DF3C6E" w:rsidP="00DF3C6E">
      <w:pPr>
        <w:pStyle w:val="Caption"/>
        <w:rPr>
          <w:rFonts w:ascii="Arial" w:hAnsi="Arial" w:cs="Arial"/>
          <w:sz w:val="22"/>
          <w:szCs w:val="22"/>
        </w:rPr>
      </w:pPr>
      <w:r w:rsidRPr="00091A61">
        <w:rPr>
          <w:rFonts w:ascii="Arial" w:hAnsi="Arial" w:cs="Arial"/>
          <w:sz w:val="22"/>
          <w:szCs w:val="22"/>
        </w:rPr>
        <w:t>Table S</w:t>
      </w:r>
      <w:r w:rsidRPr="00091A61">
        <w:rPr>
          <w:rFonts w:ascii="Arial" w:hAnsi="Arial" w:cs="Arial"/>
          <w:sz w:val="22"/>
          <w:szCs w:val="22"/>
        </w:rPr>
        <w:fldChar w:fldCharType="begin"/>
      </w:r>
      <w:r w:rsidRPr="00091A61">
        <w:rPr>
          <w:rFonts w:ascii="Arial" w:hAnsi="Arial" w:cs="Arial"/>
          <w:sz w:val="22"/>
          <w:szCs w:val="22"/>
        </w:rPr>
        <w:instrText xml:space="preserve"> SEQ Table_S \* ARABIC </w:instrText>
      </w:r>
      <w:r w:rsidRPr="00091A61">
        <w:rPr>
          <w:rFonts w:ascii="Arial" w:hAnsi="Arial" w:cs="Arial"/>
          <w:sz w:val="22"/>
          <w:szCs w:val="22"/>
        </w:rPr>
        <w:fldChar w:fldCharType="separate"/>
      </w:r>
      <w:r w:rsidRPr="00091A61">
        <w:rPr>
          <w:rFonts w:ascii="Arial" w:hAnsi="Arial" w:cs="Arial"/>
          <w:noProof/>
          <w:sz w:val="22"/>
          <w:szCs w:val="22"/>
        </w:rPr>
        <w:t>3</w:t>
      </w:r>
      <w:r w:rsidRPr="00091A61">
        <w:rPr>
          <w:rFonts w:ascii="Arial" w:hAnsi="Arial" w:cs="Arial"/>
          <w:sz w:val="22"/>
          <w:szCs w:val="22"/>
        </w:rPr>
        <w:fldChar w:fldCharType="end"/>
      </w:r>
      <w:r w:rsidRPr="00091A61">
        <w:rPr>
          <w:rFonts w:ascii="Arial" w:hAnsi="Arial" w:cs="Arial"/>
          <w:sz w:val="22"/>
          <w:szCs w:val="22"/>
        </w:rPr>
        <w:t>: Nomenclature used in ASM1</w:t>
      </w:r>
    </w:p>
    <w:tbl>
      <w:tblPr>
        <w:tblW w:w="8642" w:type="dxa"/>
        <w:tblCellMar>
          <w:left w:w="70" w:type="dxa"/>
          <w:right w:w="70" w:type="dxa"/>
        </w:tblCellMar>
        <w:tblLook w:val="04A0" w:firstRow="1" w:lastRow="0" w:firstColumn="1" w:lastColumn="0" w:noHBand="0" w:noVBand="1"/>
      </w:tblPr>
      <w:tblGrid>
        <w:gridCol w:w="8642"/>
      </w:tblGrid>
      <w:tr w:rsidR="00DF3C6E" w:rsidRPr="006B6838" w14:paraId="483B752F" w14:textId="77777777" w:rsidTr="00AF390E">
        <w:trPr>
          <w:trHeight w:val="375"/>
        </w:trPr>
        <w:tc>
          <w:tcPr>
            <w:tcW w:w="8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6EC13"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I</w:t>
            </w:r>
            <w:r w:rsidRPr="00091A61">
              <w:rPr>
                <w:rFonts w:ascii="Arial" w:hAnsi="Arial" w:cs="Arial"/>
                <w:color w:val="000000"/>
                <w:sz w:val="22"/>
                <w:szCs w:val="22"/>
                <w:vertAlign w:val="subscript"/>
                <w:lang w:val="en-GB" w:eastAsia="en-US"/>
              </w:rPr>
              <w:t>g</w:t>
            </w:r>
            <w:r w:rsidRPr="00091A61">
              <w:rPr>
                <w:rFonts w:ascii="Arial" w:hAnsi="Arial" w:cs="Arial"/>
                <w:color w:val="000000"/>
                <w:sz w:val="22"/>
                <w:szCs w:val="22"/>
                <w:lang w:val="en-GB" w:eastAsia="en-US"/>
              </w:rPr>
              <w:t xml:space="preserve"> Inhibition kinetics for soluble oxygen (—)</w:t>
            </w:r>
          </w:p>
        </w:tc>
      </w:tr>
      <w:tr w:rsidR="00DF3C6E" w:rsidRPr="006B6838" w14:paraId="4EAA58A6"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2C0B7593"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 xml:space="preserve">L,A </w:t>
            </w:r>
            <w:r w:rsidRPr="00091A61">
              <w:rPr>
                <w:rFonts w:ascii="Arial" w:hAnsi="Arial" w:cs="Arial"/>
                <w:color w:val="000000"/>
                <w:sz w:val="22"/>
                <w:szCs w:val="22"/>
                <w:lang w:val="en-GB" w:eastAsia="en-US"/>
              </w:rPr>
              <w:t>Oxygen transfer coefficient (day</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4330838C"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7817C6BF"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NH</w:t>
            </w:r>
            <w:r w:rsidRPr="00091A61">
              <w:rPr>
                <w:rFonts w:ascii="Arial" w:hAnsi="Arial" w:cs="Arial"/>
                <w:color w:val="000000"/>
                <w:sz w:val="22"/>
                <w:szCs w:val="22"/>
                <w:lang w:val="en-GB" w:eastAsia="en-US"/>
              </w:rPr>
              <w:t xml:space="preserve"> Ammonia half-saturation coefficient for autotrophic biomass (mg N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4D4CA5F4"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37337CEF"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NO</w:t>
            </w:r>
            <w:r w:rsidRPr="00091A61">
              <w:rPr>
                <w:rFonts w:ascii="Arial" w:hAnsi="Arial" w:cs="Arial"/>
                <w:color w:val="000000"/>
                <w:sz w:val="22"/>
                <w:szCs w:val="22"/>
                <w:lang w:val="en-GB" w:eastAsia="en-US"/>
              </w:rPr>
              <w:t xml:space="preserve"> Nitrate half-saturation coefficient for denitrifying heterotrophic biomass (mg N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356B3CBC"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10876646"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O</w:t>
            </w:r>
            <w:r w:rsidRPr="00091A61">
              <w:rPr>
                <w:rFonts w:ascii="Arial" w:hAnsi="Arial" w:cs="Arial"/>
                <w:color w:val="000000"/>
                <w:sz w:val="22"/>
                <w:szCs w:val="22"/>
                <w:lang w:val="en-GB" w:eastAsia="en-US"/>
              </w:rPr>
              <w:t>,A Oxygen half-saturation coefficient for autotrophic biomass (mg O</w:t>
            </w:r>
            <w:r w:rsidRPr="00091A61">
              <w:rPr>
                <w:rFonts w:ascii="Arial" w:hAnsi="Arial" w:cs="Arial"/>
                <w:color w:val="000000"/>
                <w:sz w:val="22"/>
                <w:szCs w:val="22"/>
                <w:vertAlign w:val="subscript"/>
                <w:lang w:val="en-GB" w:eastAsia="en-US"/>
              </w:rPr>
              <w:t>2</w:t>
            </w:r>
            <w:r w:rsidRPr="00091A61">
              <w:rPr>
                <w:rFonts w:ascii="Arial" w:hAnsi="Arial" w:cs="Arial"/>
                <w:color w:val="000000"/>
                <w:sz w:val="22"/>
                <w:szCs w:val="22"/>
                <w:lang w:val="en-GB" w:eastAsia="en-US"/>
              </w:rPr>
              <w:t xml:space="preserve">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6D983A33"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6E05BFB3"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 xml:space="preserve">O,H </w:t>
            </w:r>
            <w:r w:rsidRPr="00091A61">
              <w:rPr>
                <w:rFonts w:ascii="Arial" w:hAnsi="Arial" w:cs="Arial"/>
                <w:color w:val="000000"/>
                <w:sz w:val="22"/>
                <w:szCs w:val="22"/>
                <w:lang w:val="en-GB" w:eastAsia="en-US"/>
              </w:rPr>
              <w:t>Oxygen half-saturation coefficient for heterotrophic biomass (mg O2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33F99C7B"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03FDA041"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S</w:t>
            </w:r>
            <w:r w:rsidRPr="00091A61">
              <w:rPr>
                <w:rFonts w:ascii="Arial" w:hAnsi="Arial" w:cs="Arial"/>
                <w:color w:val="000000"/>
                <w:sz w:val="22"/>
                <w:szCs w:val="22"/>
                <w:lang w:val="en-GB" w:eastAsia="en-US"/>
              </w:rPr>
              <w:t xml:space="preserve"> Substrate half-saturation coefficient for heterotrophic biomass (mg COD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11DD5251"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09F4DD60"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X</w:t>
            </w:r>
            <w:r w:rsidRPr="00091A61">
              <w:rPr>
                <w:rFonts w:ascii="Arial" w:hAnsi="Arial" w:cs="Arial"/>
                <w:color w:val="000000"/>
                <w:sz w:val="22"/>
                <w:szCs w:val="22"/>
                <w:lang w:val="en-GB" w:eastAsia="en-US"/>
              </w:rPr>
              <w:t xml:space="preserve"> Half-saturation coefficient for hydrolysis of particulate biodegradable substrate (—)</w:t>
            </w:r>
          </w:p>
        </w:tc>
      </w:tr>
      <w:tr w:rsidR="00DF3C6E" w:rsidRPr="006B6838" w14:paraId="3E53E390"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72ABA7DE"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S</w:t>
            </w:r>
            <w:r w:rsidRPr="00091A61">
              <w:rPr>
                <w:rFonts w:ascii="Arial" w:hAnsi="Arial" w:cs="Arial"/>
                <w:color w:val="000000"/>
                <w:sz w:val="22"/>
                <w:szCs w:val="22"/>
                <w:vertAlign w:val="subscript"/>
                <w:lang w:val="en-GB" w:eastAsia="en-US"/>
              </w:rPr>
              <w:t>I</w:t>
            </w:r>
            <w:r w:rsidRPr="00091A61">
              <w:rPr>
                <w:rFonts w:ascii="Arial" w:hAnsi="Arial" w:cs="Arial"/>
                <w:color w:val="000000"/>
                <w:sz w:val="22"/>
                <w:szCs w:val="22"/>
                <w:lang w:val="en-GB" w:eastAsia="en-US"/>
              </w:rPr>
              <w:t xml:space="preserve"> Concentration of inert soluble organic material (mg COD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6B8B029A"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19E1190F"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S</w:t>
            </w:r>
            <w:r w:rsidRPr="00091A61">
              <w:rPr>
                <w:rFonts w:ascii="Arial" w:hAnsi="Arial" w:cs="Arial"/>
                <w:color w:val="000000"/>
                <w:sz w:val="22"/>
                <w:szCs w:val="22"/>
                <w:vertAlign w:val="subscript"/>
                <w:lang w:val="en-GB" w:eastAsia="en-US"/>
              </w:rPr>
              <w:t>O</w:t>
            </w:r>
            <w:r w:rsidRPr="00091A61">
              <w:rPr>
                <w:rFonts w:ascii="Arial" w:hAnsi="Arial" w:cs="Arial"/>
                <w:color w:val="000000"/>
                <w:sz w:val="22"/>
                <w:szCs w:val="22"/>
                <w:lang w:val="en-GB" w:eastAsia="en-US"/>
              </w:rPr>
              <w:t xml:space="preserve"> Concentration of soluble oxygen (mg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602360CB"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4EEFC9F3"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S</w:t>
            </w:r>
            <w:r w:rsidRPr="00091A61">
              <w:rPr>
                <w:rFonts w:ascii="Arial" w:hAnsi="Arial" w:cs="Arial"/>
                <w:color w:val="000000"/>
                <w:sz w:val="22"/>
                <w:szCs w:val="22"/>
                <w:vertAlign w:val="subscript"/>
                <w:lang w:val="en-GB" w:eastAsia="en-US"/>
              </w:rPr>
              <w:t xml:space="preserve">O,max </w:t>
            </w:r>
            <w:r w:rsidRPr="00091A61">
              <w:rPr>
                <w:rFonts w:ascii="Arial" w:hAnsi="Arial" w:cs="Arial"/>
                <w:color w:val="000000"/>
                <w:sz w:val="22"/>
                <w:szCs w:val="22"/>
                <w:lang w:val="en-GB" w:eastAsia="en-US"/>
              </w:rPr>
              <w:t>Maximum concentration of soluble oxygen (mg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20D0D0E1"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48452CB4"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X</w:t>
            </w:r>
            <w:r w:rsidRPr="00091A61">
              <w:rPr>
                <w:rFonts w:ascii="Arial" w:hAnsi="Arial" w:cs="Arial"/>
                <w:color w:val="000000"/>
                <w:sz w:val="22"/>
                <w:szCs w:val="22"/>
                <w:vertAlign w:val="subscript"/>
                <w:lang w:val="en-GB" w:eastAsia="en-US"/>
              </w:rPr>
              <w:t xml:space="preserve">B,A </w:t>
            </w:r>
            <w:r w:rsidRPr="00091A61">
              <w:rPr>
                <w:rFonts w:ascii="Arial" w:hAnsi="Arial" w:cs="Arial"/>
                <w:color w:val="000000"/>
                <w:sz w:val="22"/>
                <w:szCs w:val="22"/>
                <w:lang w:val="en-GB" w:eastAsia="en-US"/>
              </w:rPr>
              <w:t>Concentration of active autotrophic particulate mass (mg COD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00D7EACC"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05EA1944"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X</w:t>
            </w:r>
            <w:r w:rsidRPr="00091A61">
              <w:rPr>
                <w:rFonts w:ascii="Arial" w:hAnsi="Arial" w:cs="Arial"/>
                <w:color w:val="000000"/>
                <w:sz w:val="22"/>
                <w:szCs w:val="22"/>
                <w:vertAlign w:val="subscript"/>
                <w:lang w:val="en-GB" w:eastAsia="en-US"/>
              </w:rPr>
              <w:t xml:space="preserve">B,H </w:t>
            </w:r>
            <w:r w:rsidRPr="00091A61">
              <w:rPr>
                <w:rFonts w:ascii="Arial" w:hAnsi="Arial" w:cs="Arial"/>
                <w:color w:val="000000"/>
                <w:sz w:val="22"/>
                <w:szCs w:val="22"/>
                <w:lang w:val="en-GB" w:eastAsia="en-US"/>
              </w:rPr>
              <w:t>Concentration of active heterotrophic particulate mass (mg COD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0CE0BCFD"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76574436"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X</w:t>
            </w:r>
            <w:r w:rsidRPr="00091A61">
              <w:rPr>
                <w:rFonts w:ascii="Arial" w:hAnsi="Arial" w:cs="Arial"/>
                <w:color w:val="000000"/>
                <w:sz w:val="22"/>
                <w:szCs w:val="22"/>
                <w:vertAlign w:val="subscript"/>
                <w:lang w:val="en-GB" w:eastAsia="en-US"/>
              </w:rPr>
              <w:t>ND</w:t>
            </w:r>
            <w:r w:rsidRPr="00091A61">
              <w:rPr>
                <w:rFonts w:ascii="Arial" w:hAnsi="Arial" w:cs="Arial"/>
                <w:color w:val="000000"/>
                <w:sz w:val="22"/>
                <w:szCs w:val="22"/>
                <w:lang w:val="en-GB" w:eastAsia="en-US"/>
              </w:rPr>
              <w:t xml:space="preserve"> Concentration of particulate biodegradable organic nitrogen (mg COD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4BC4445C"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24BEEE2F"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X</w:t>
            </w:r>
            <w:r w:rsidRPr="00091A61">
              <w:rPr>
                <w:rFonts w:ascii="Arial" w:hAnsi="Arial" w:cs="Arial"/>
                <w:color w:val="000000"/>
                <w:sz w:val="22"/>
                <w:szCs w:val="22"/>
                <w:vertAlign w:val="subscript"/>
                <w:lang w:val="en-GB" w:eastAsia="en-US"/>
              </w:rPr>
              <w:t>I</w:t>
            </w:r>
            <w:r w:rsidRPr="00091A61">
              <w:rPr>
                <w:rFonts w:ascii="Arial" w:hAnsi="Arial" w:cs="Arial"/>
                <w:color w:val="000000"/>
                <w:sz w:val="22"/>
                <w:szCs w:val="22"/>
                <w:lang w:val="en-GB" w:eastAsia="en-US"/>
              </w:rPr>
              <w:t xml:space="preserve"> Concentration of particulate inert organic matter (mg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07EA2F84"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437F5B9B"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X</w:t>
            </w:r>
            <w:r w:rsidRPr="00091A61">
              <w:rPr>
                <w:rFonts w:ascii="Arial" w:hAnsi="Arial" w:cs="Arial"/>
                <w:color w:val="000000"/>
                <w:sz w:val="22"/>
                <w:szCs w:val="22"/>
                <w:vertAlign w:val="subscript"/>
                <w:lang w:val="en-GB" w:eastAsia="en-US"/>
              </w:rPr>
              <w:t>P</w:t>
            </w:r>
            <w:r w:rsidRPr="00091A61">
              <w:rPr>
                <w:rFonts w:ascii="Arial" w:hAnsi="Arial" w:cs="Arial"/>
                <w:color w:val="000000"/>
                <w:sz w:val="22"/>
                <w:szCs w:val="22"/>
                <w:lang w:val="en-GB" w:eastAsia="en-US"/>
              </w:rPr>
              <w:t xml:space="preserve"> Concentration of non-biodegradable particulate product arising from biomass decay (mg COD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735973AB"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3E2D8523"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X</w:t>
            </w:r>
            <w:r w:rsidRPr="00091A61">
              <w:rPr>
                <w:rFonts w:ascii="Arial" w:hAnsi="Arial" w:cs="Arial"/>
                <w:color w:val="000000"/>
                <w:sz w:val="22"/>
                <w:szCs w:val="22"/>
                <w:vertAlign w:val="subscript"/>
                <w:lang w:val="en-GB" w:eastAsia="en-US"/>
              </w:rPr>
              <w:t>S</w:t>
            </w:r>
            <w:r w:rsidRPr="00091A61">
              <w:rPr>
                <w:rFonts w:ascii="Arial" w:hAnsi="Arial" w:cs="Arial"/>
                <w:color w:val="000000"/>
                <w:sz w:val="22"/>
                <w:szCs w:val="22"/>
                <w:lang w:val="en-GB" w:eastAsia="en-US"/>
              </w:rPr>
              <w:t xml:space="preserve"> Concentration of slowly biodegradable particulate substrate (mg COD l</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180A1AAF"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49B74CCC"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Y</w:t>
            </w:r>
            <w:r w:rsidRPr="00091A61">
              <w:rPr>
                <w:rFonts w:ascii="Arial" w:hAnsi="Arial" w:cs="Arial"/>
                <w:color w:val="000000"/>
                <w:sz w:val="22"/>
                <w:szCs w:val="22"/>
                <w:vertAlign w:val="subscript"/>
                <w:lang w:val="en-GB" w:eastAsia="en-US"/>
              </w:rPr>
              <w:t>A</w:t>
            </w:r>
            <w:r w:rsidRPr="00091A61">
              <w:rPr>
                <w:rFonts w:ascii="Arial" w:hAnsi="Arial" w:cs="Arial"/>
                <w:color w:val="000000"/>
                <w:sz w:val="22"/>
                <w:szCs w:val="22"/>
                <w:lang w:val="en-GB" w:eastAsia="en-US"/>
              </w:rPr>
              <w:t xml:space="preserve"> Autotrophic yield coefficient (g COD (g N)</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7BA39A54"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56AE669E"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Y</w:t>
            </w:r>
            <w:r w:rsidRPr="00091A61">
              <w:rPr>
                <w:rFonts w:ascii="Arial" w:hAnsi="Arial" w:cs="Arial"/>
                <w:color w:val="000000"/>
                <w:sz w:val="22"/>
                <w:szCs w:val="22"/>
                <w:vertAlign w:val="subscript"/>
                <w:lang w:val="en-GB" w:eastAsia="en-US"/>
              </w:rPr>
              <w:t xml:space="preserve">H </w:t>
            </w:r>
            <w:r w:rsidRPr="00091A61">
              <w:rPr>
                <w:rFonts w:ascii="Arial" w:hAnsi="Arial" w:cs="Arial"/>
                <w:color w:val="000000"/>
                <w:sz w:val="22"/>
                <w:szCs w:val="22"/>
                <w:lang w:val="en-GB" w:eastAsia="en-US"/>
              </w:rPr>
              <w:t>Heterotrophic yield coefficient (g COD (g COD)</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02A9E37D"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4E648E0A"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b</w:t>
            </w:r>
            <w:r w:rsidRPr="00091A61">
              <w:rPr>
                <w:rFonts w:ascii="Arial" w:hAnsi="Arial" w:cs="Arial"/>
                <w:color w:val="000000"/>
                <w:sz w:val="22"/>
                <w:szCs w:val="22"/>
                <w:vertAlign w:val="subscript"/>
                <w:lang w:val="en-GB" w:eastAsia="en-US"/>
              </w:rPr>
              <w:t>A</w:t>
            </w:r>
            <w:r w:rsidRPr="00091A61">
              <w:rPr>
                <w:rFonts w:ascii="Arial" w:hAnsi="Arial" w:cs="Arial"/>
                <w:color w:val="000000"/>
                <w:sz w:val="22"/>
                <w:szCs w:val="22"/>
                <w:lang w:val="en-GB" w:eastAsia="en-US"/>
              </w:rPr>
              <w:t xml:space="preserve"> Autotrophic decay coefficient (day</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7F52B95F"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4A88DB52"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b</w:t>
            </w:r>
            <w:r w:rsidRPr="00091A61">
              <w:rPr>
                <w:rFonts w:ascii="Arial" w:hAnsi="Arial" w:cs="Arial"/>
                <w:color w:val="000000"/>
                <w:sz w:val="22"/>
                <w:szCs w:val="22"/>
                <w:vertAlign w:val="subscript"/>
                <w:lang w:val="en-GB" w:eastAsia="en-US"/>
              </w:rPr>
              <w:t>H</w:t>
            </w:r>
            <w:r w:rsidRPr="00091A61">
              <w:rPr>
                <w:rFonts w:ascii="Arial" w:hAnsi="Arial" w:cs="Arial"/>
                <w:color w:val="000000"/>
                <w:sz w:val="22"/>
                <w:szCs w:val="22"/>
                <w:lang w:val="en-GB" w:eastAsia="en-US"/>
              </w:rPr>
              <w:t xml:space="preserve"> Heterotrophic decay coefficient (day</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0EF65CD2" w14:textId="77777777" w:rsidTr="00AF390E">
        <w:trPr>
          <w:trHeight w:val="300"/>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239E6787"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fp Fraction of biomass yielding particulate products (—)</w:t>
            </w:r>
          </w:p>
        </w:tc>
      </w:tr>
      <w:tr w:rsidR="00DF3C6E" w:rsidRPr="006B6838" w14:paraId="4CAD3A7D"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1C538F4D"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i</w:t>
            </w:r>
            <w:r w:rsidRPr="00091A61">
              <w:rPr>
                <w:rFonts w:ascii="Arial" w:hAnsi="Arial" w:cs="Arial"/>
                <w:color w:val="000000"/>
                <w:sz w:val="22"/>
                <w:szCs w:val="22"/>
                <w:vertAlign w:val="subscript"/>
                <w:lang w:val="en-GB" w:eastAsia="en-US"/>
              </w:rPr>
              <w:t>XB</w:t>
            </w:r>
            <w:r w:rsidRPr="00091A61">
              <w:rPr>
                <w:rFonts w:ascii="Arial" w:hAnsi="Arial" w:cs="Arial"/>
                <w:color w:val="000000"/>
                <w:sz w:val="22"/>
                <w:szCs w:val="22"/>
                <w:lang w:val="en-GB" w:eastAsia="en-US"/>
              </w:rPr>
              <w:t xml:space="preserve"> Nitrogen content in biomass (mg N (mg suspended solids)</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043CEB85"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2CA9AC1F"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i</w:t>
            </w:r>
            <w:r w:rsidRPr="00091A61">
              <w:rPr>
                <w:rFonts w:ascii="Arial" w:hAnsi="Arial" w:cs="Arial"/>
                <w:color w:val="000000"/>
                <w:sz w:val="22"/>
                <w:szCs w:val="22"/>
                <w:vertAlign w:val="subscript"/>
                <w:lang w:val="en-GB" w:eastAsia="en-US"/>
              </w:rPr>
              <w:t>XP</w:t>
            </w:r>
            <w:r w:rsidRPr="00091A61">
              <w:rPr>
                <w:rFonts w:ascii="Arial" w:hAnsi="Arial" w:cs="Arial"/>
                <w:color w:val="000000"/>
                <w:sz w:val="22"/>
                <w:szCs w:val="22"/>
                <w:lang w:val="en-GB" w:eastAsia="en-US"/>
              </w:rPr>
              <w:t xml:space="preserve"> Nitrogen content in inert particulate (mg N (mg suspended solids)</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7047DD07"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30240105"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A</w:t>
            </w:r>
            <w:r w:rsidRPr="00091A61">
              <w:rPr>
                <w:rFonts w:ascii="Arial" w:hAnsi="Arial" w:cs="Arial"/>
                <w:color w:val="000000"/>
                <w:sz w:val="22"/>
                <w:szCs w:val="22"/>
                <w:lang w:val="en-GB" w:eastAsia="en-US"/>
              </w:rPr>
              <w:t xml:space="preserve"> Ammonification coefficient (l mg (COD day)</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091A61" w14:paraId="1CB5C82D"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0FF748F0" w14:textId="77777777" w:rsidR="00DF3C6E" w:rsidRPr="00091A61" w:rsidRDefault="00DF3C6E" w:rsidP="000E79AC">
            <w:pPr>
              <w:rPr>
                <w:rFonts w:ascii="Arial" w:hAnsi="Arial" w:cs="Arial"/>
                <w:color w:val="000000"/>
              </w:rPr>
            </w:pPr>
            <w:r w:rsidRPr="00091A61">
              <w:rPr>
                <w:rFonts w:ascii="Arial" w:hAnsi="Arial" w:cs="Arial"/>
                <w:color w:val="000000"/>
                <w:sz w:val="22"/>
                <w:szCs w:val="22"/>
                <w:lang w:val="en-GB" w:eastAsia="en-US"/>
              </w:rPr>
              <w:t>k</w:t>
            </w:r>
            <w:r w:rsidRPr="00091A61">
              <w:rPr>
                <w:rFonts w:ascii="Arial" w:hAnsi="Arial" w:cs="Arial"/>
                <w:color w:val="000000"/>
                <w:sz w:val="22"/>
                <w:szCs w:val="22"/>
                <w:vertAlign w:val="subscript"/>
                <w:lang w:val="en-GB" w:eastAsia="en-US"/>
              </w:rPr>
              <w:t xml:space="preserve">h </w:t>
            </w:r>
            <w:r w:rsidRPr="00091A61">
              <w:rPr>
                <w:rFonts w:ascii="Arial" w:hAnsi="Arial" w:cs="Arial"/>
                <w:color w:val="000000"/>
                <w:sz w:val="22"/>
                <w:szCs w:val="22"/>
                <w:lang w:val="en-GB" w:eastAsia="en-US"/>
              </w:rPr>
              <w:t>Hydrolysis coefficient (day</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4D728DA8"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04CD278A"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 xml:space="preserve">μ </w:t>
            </w:r>
            <w:r w:rsidRPr="00091A61">
              <w:rPr>
                <w:rFonts w:ascii="Arial" w:hAnsi="Arial" w:cs="Arial"/>
                <w:color w:val="000000"/>
                <w:sz w:val="22"/>
                <w:szCs w:val="22"/>
                <w:vertAlign w:val="subscript"/>
                <w:lang w:val="en-GB" w:eastAsia="en-US"/>
              </w:rPr>
              <w:t>max, A</w:t>
            </w:r>
            <w:r w:rsidRPr="00091A61">
              <w:rPr>
                <w:rFonts w:ascii="Arial" w:hAnsi="Arial" w:cs="Arial"/>
                <w:color w:val="000000"/>
                <w:sz w:val="22"/>
                <w:szCs w:val="22"/>
                <w:lang w:val="en-GB" w:eastAsia="en-US"/>
              </w:rPr>
              <w:t xml:space="preserve"> Maximum specific growth rate for autotrophs (day</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r w:rsidR="00DF3C6E" w:rsidRPr="006B6838" w14:paraId="32D1E9D4" w14:textId="77777777" w:rsidTr="00AF390E">
        <w:trPr>
          <w:trHeight w:val="375"/>
        </w:trPr>
        <w:tc>
          <w:tcPr>
            <w:tcW w:w="8642" w:type="dxa"/>
            <w:tcBorders>
              <w:top w:val="nil"/>
              <w:left w:val="single" w:sz="4" w:space="0" w:color="auto"/>
              <w:bottom w:val="single" w:sz="4" w:space="0" w:color="auto"/>
              <w:right w:val="single" w:sz="4" w:space="0" w:color="auto"/>
            </w:tcBorders>
            <w:shd w:val="clear" w:color="auto" w:fill="auto"/>
            <w:noWrap/>
            <w:vAlign w:val="center"/>
            <w:hideMark/>
          </w:tcPr>
          <w:p w14:paraId="3EB14C89" w14:textId="77777777" w:rsidR="00DF3C6E" w:rsidRPr="006B6838" w:rsidRDefault="00DF3C6E" w:rsidP="000E79AC">
            <w:pPr>
              <w:rPr>
                <w:rFonts w:ascii="Arial" w:hAnsi="Arial" w:cs="Arial"/>
                <w:color w:val="000000"/>
                <w:lang w:val="en-GB"/>
              </w:rPr>
            </w:pPr>
            <w:r w:rsidRPr="00091A61">
              <w:rPr>
                <w:rFonts w:ascii="Arial" w:hAnsi="Arial" w:cs="Arial"/>
                <w:color w:val="000000"/>
                <w:sz w:val="22"/>
                <w:szCs w:val="22"/>
                <w:lang w:val="en-GB" w:eastAsia="en-US"/>
              </w:rPr>
              <w:t xml:space="preserve">μ </w:t>
            </w:r>
            <w:r w:rsidRPr="00091A61">
              <w:rPr>
                <w:rFonts w:ascii="Arial" w:hAnsi="Arial" w:cs="Arial"/>
                <w:color w:val="000000"/>
                <w:sz w:val="22"/>
                <w:szCs w:val="22"/>
                <w:vertAlign w:val="subscript"/>
                <w:lang w:val="en-GB" w:eastAsia="en-US"/>
              </w:rPr>
              <w:t>max, H</w:t>
            </w:r>
            <w:r w:rsidRPr="00091A61">
              <w:rPr>
                <w:rFonts w:ascii="Arial" w:hAnsi="Arial" w:cs="Arial"/>
                <w:color w:val="000000"/>
                <w:sz w:val="22"/>
                <w:szCs w:val="22"/>
                <w:lang w:val="en-GB" w:eastAsia="en-US"/>
              </w:rPr>
              <w:t xml:space="preserve"> Maximum specific growth rate for heterotrophs (day</w:t>
            </w:r>
            <w:r w:rsidRPr="00091A61">
              <w:rPr>
                <w:rFonts w:ascii="Arial" w:hAnsi="Arial" w:cs="Arial"/>
                <w:color w:val="000000"/>
                <w:sz w:val="22"/>
                <w:szCs w:val="22"/>
                <w:vertAlign w:val="superscript"/>
                <w:lang w:val="en-GB" w:eastAsia="en-US"/>
              </w:rPr>
              <w:t>−1</w:t>
            </w:r>
            <w:r w:rsidRPr="00091A61">
              <w:rPr>
                <w:rFonts w:ascii="Arial" w:hAnsi="Arial" w:cs="Arial"/>
                <w:color w:val="000000"/>
                <w:sz w:val="22"/>
                <w:szCs w:val="22"/>
                <w:lang w:val="en-GB" w:eastAsia="en-US"/>
              </w:rPr>
              <w:t>)</w:t>
            </w:r>
          </w:p>
        </w:tc>
      </w:tr>
    </w:tbl>
    <w:p w14:paraId="3A043D7D" w14:textId="77777777" w:rsidR="00DF3C6E" w:rsidRPr="00091A61" w:rsidRDefault="00DF3C6E" w:rsidP="00DF3C6E">
      <w:pPr>
        <w:rPr>
          <w:rFonts w:ascii="Arial" w:hAnsi="Arial" w:cs="Arial"/>
          <w:lang w:val="en-GB" w:eastAsia="en-US"/>
        </w:rPr>
      </w:pPr>
    </w:p>
    <w:p w14:paraId="302479E4" w14:textId="5E575C0A" w:rsidR="00DF3C6E" w:rsidRPr="00091A61" w:rsidRDefault="00DF3C6E" w:rsidP="009717B1">
      <w:pPr>
        <w:rPr>
          <w:rFonts w:ascii="Arial" w:hAnsi="Arial" w:cs="Arial"/>
          <w:sz w:val="22"/>
          <w:lang w:val="en-US"/>
        </w:rPr>
        <w:sectPr w:rsidR="00DF3C6E" w:rsidRPr="00091A61" w:rsidSect="00872C9D">
          <w:footerReference w:type="default" r:id="rId18"/>
          <w:pgSz w:w="11906" w:h="16838"/>
          <w:pgMar w:top="1417" w:right="1417" w:bottom="1417" w:left="1417" w:header="708" w:footer="708" w:gutter="0"/>
          <w:lnNumType w:countBy="1" w:restart="continuous"/>
          <w:cols w:space="708"/>
          <w:docGrid w:linePitch="360"/>
        </w:sectPr>
      </w:pPr>
    </w:p>
    <w:p w14:paraId="648060F6" w14:textId="28CA6491" w:rsidR="00877572" w:rsidRPr="00091A61" w:rsidRDefault="004632F3" w:rsidP="004632F3">
      <w:pPr>
        <w:pStyle w:val="Caption"/>
        <w:rPr>
          <w:rFonts w:ascii="Arial" w:hAnsi="Arial" w:cs="Arial"/>
          <w:sz w:val="28"/>
          <w:szCs w:val="22"/>
          <w:lang w:val="en-US"/>
        </w:rPr>
      </w:pPr>
      <w:r w:rsidRPr="00091A61">
        <w:rPr>
          <w:rFonts w:ascii="Arial" w:hAnsi="Arial" w:cs="Arial"/>
          <w:noProof/>
        </w:rPr>
        <w:lastRenderedPageBreak/>
        <w:drawing>
          <wp:inline distT="0" distB="0" distL="0" distR="0" wp14:anchorId="500A991D" wp14:editId="5D5F3212">
            <wp:extent cx="9500794" cy="5591175"/>
            <wp:effectExtent l="0" t="0" r="5715" b="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19"/>
                    <a:stretch>
                      <a:fillRect/>
                    </a:stretch>
                  </pic:blipFill>
                  <pic:spPr>
                    <a:xfrm>
                      <a:off x="0" y="0"/>
                      <a:ext cx="9503171" cy="5592574"/>
                    </a:xfrm>
                    <a:prstGeom prst="rect">
                      <a:avLst/>
                    </a:prstGeom>
                  </pic:spPr>
                </pic:pic>
              </a:graphicData>
            </a:graphic>
          </wp:inline>
        </w:drawing>
      </w:r>
      <w:r w:rsidR="006E4CE7" w:rsidRPr="00091A61">
        <w:rPr>
          <w:rFonts w:ascii="Arial" w:hAnsi="Arial" w:cs="Arial"/>
          <w:sz w:val="22"/>
          <w:lang w:val="en-US"/>
        </w:rPr>
        <w:t>.</w:t>
      </w:r>
      <w:r w:rsidRPr="00091A61">
        <w:rPr>
          <w:rFonts w:ascii="Arial" w:hAnsi="Arial" w:cs="Arial"/>
          <w:sz w:val="22"/>
          <w:szCs w:val="22"/>
        </w:rPr>
        <w:t xml:space="preserve">Figure  </w:t>
      </w:r>
      <w:r w:rsidR="001F57EF" w:rsidRPr="00091A61">
        <w:rPr>
          <w:rFonts w:ascii="Arial" w:hAnsi="Arial" w:cs="Arial"/>
          <w:sz w:val="22"/>
          <w:szCs w:val="22"/>
        </w:rPr>
        <w:t>S</w:t>
      </w:r>
      <w:r w:rsidRPr="00091A61">
        <w:rPr>
          <w:rFonts w:ascii="Arial" w:hAnsi="Arial" w:cs="Arial"/>
          <w:sz w:val="22"/>
          <w:szCs w:val="22"/>
        </w:rPr>
        <w:fldChar w:fldCharType="begin"/>
      </w:r>
      <w:r w:rsidRPr="00091A61">
        <w:rPr>
          <w:rFonts w:ascii="Arial" w:hAnsi="Arial" w:cs="Arial"/>
          <w:sz w:val="22"/>
          <w:szCs w:val="22"/>
        </w:rPr>
        <w:instrText xml:space="preserve"> SEQ Figure_S \* ARABIC </w:instrText>
      </w:r>
      <w:r w:rsidRPr="00091A61">
        <w:rPr>
          <w:rFonts w:ascii="Arial" w:hAnsi="Arial" w:cs="Arial"/>
          <w:sz w:val="22"/>
          <w:szCs w:val="22"/>
        </w:rPr>
        <w:fldChar w:fldCharType="separate"/>
      </w:r>
      <w:r w:rsidRPr="00091A61">
        <w:rPr>
          <w:rFonts w:ascii="Arial" w:hAnsi="Arial" w:cs="Arial"/>
          <w:noProof/>
          <w:sz w:val="22"/>
          <w:szCs w:val="22"/>
        </w:rPr>
        <w:t>4</w:t>
      </w:r>
      <w:r w:rsidRPr="00091A61">
        <w:rPr>
          <w:rFonts w:ascii="Arial" w:hAnsi="Arial" w:cs="Arial"/>
          <w:sz w:val="22"/>
          <w:szCs w:val="22"/>
        </w:rPr>
        <w:fldChar w:fldCharType="end"/>
      </w:r>
      <w:r w:rsidRPr="00091A61">
        <w:rPr>
          <w:rFonts w:ascii="Arial" w:hAnsi="Arial" w:cs="Arial"/>
          <w:sz w:val="22"/>
          <w:szCs w:val="22"/>
        </w:rPr>
        <w:t xml:space="preserve"> Process kinetics and stoichiometry for ASM1</w:t>
      </w:r>
    </w:p>
    <w:p w14:paraId="2D3532F6" w14:textId="77777777" w:rsidR="004A37D0" w:rsidRPr="00091A61" w:rsidRDefault="004A37D0" w:rsidP="009717B1">
      <w:pPr>
        <w:rPr>
          <w:rFonts w:ascii="Arial" w:hAnsi="Arial" w:cs="Arial"/>
          <w:sz w:val="22"/>
          <w:lang w:val="en-US"/>
        </w:rPr>
        <w:sectPr w:rsidR="004A37D0" w:rsidRPr="00091A61" w:rsidSect="004A37D0">
          <w:pgSz w:w="16838" w:h="11906" w:orient="landscape"/>
          <w:pgMar w:top="1417" w:right="1417" w:bottom="1417" w:left="1417" w:header="708" w:footer="708" w:gutter="0"/>
          <w:lnNumType w:countBy="1" w:restart="continuous"/>
          <w:cols w:space="708"/>
          <w:docGrid w:linePitch="360"/>
        </w:sectPr>
      </w:pPr>
    </w:p>
    <w:p w14:paraId="79BC43B6" w14:textId="7DB521C7" w:rsidR="00C92B0A" w:rsidRPr="00091A61" w:rsidRDefault="00C92B0A" w:rsidP="008F6217">
      <w:pPr>
        <w:pStyle w:val="Heading2"/>
        <w:numPr>
          <w:ilvl w:val="0"/>
          <w:numId w:val="2"/>
        </w:numPr>
        <w:rPr>
          <w:rFonts w:ascii="Arial" w:hAnsi="Arial" w:cs="Arial"/>
          <w:sz w:val="24"/>
          <w:lang w:val="en-US"/>
        </w:rPr>
      </w:pPr>
      <w:r w:rsidRPr="00091A61">
        <w:rPr>
          <w:rFonts w:ascii="Arial" w:hAnsi="Arial" w:cs="Arial"/>
          <w:sz w:val="24"/>
          <w:lang w:val="en-US"/>
        </w:rPr>
        <w:lastRenderedPageBreak/>
        <w:t>Scenario 1</w:t>
      </w:r>
      <w:r w:rsidR="008F6217" w:rsidRPr="00091A61">
        <w:rPr>
          <w:rFonts w:ascii="Arial" w:hAnsi="Arial" w:cs="Arial"/>
          <w:sz w:val="24"/>
          <w:lang w:val="en-US"/>
        </w:rPr>
        <w:t>: NDN</w:t>
      </w:r>
    </w:p>
    <w:p w14:paraId="19EB5DD0" w14:textId="4A6AB984" w:rsidR="00945E63" w:rsidRPr="00091A61" w:rsidRDefault="00C92B0A" w:rsidP="00C92B0A">
      <w:pPr>
        <w:rPr>
          <w:rFonts w:ascii="Arial" w:hAnsi="Arial" w:cs="Arial"/>
          <w:sz w:val="22"/>
          <w:lang w:val="en-US"/>
        </w:rPr>
      </w:pPr>
      <w:r w:rsidRPr="00091A61">
        <w:rPr>
          <w:rFonts w:ascii="Arial" w:hAnsi="Arial" w:cs="Arial"/>
          <w:sz w:val="22"/>
          <w:lang w:val="en-US"/>
        </w:rPr>
        <w:t>Scenario 1 represents the nitrification-denitrification (NDN) of LF of manure</w:t>
      </w:r>
      <w:r w:rsidR="00AD0127" w:rsidRPr="00091A61">
        <w:rPr>
          <w:rFonts w:ascii="Arial" w:hAnsi="Arial" w:cs="Arial"/>
          <w:sz w:val="22"/>
          <w:lang w:val="en-US"/>
        </w:rPr>
        <w:t>.</w:t>
      </w:r>
      <w:r w:rsidR="00FE6B53" w:rsidRPr="00091A61">
        <w:rPr>
          <w:rFonts w:ascii="Arial" w:hAnsi="Arial" w:cs="Arial"/>
          <w:sz w:val="22"/>
          <w:lang w:val="en-US"/>
        </w:rPr>
        <w:t xml:space="preserve">. </w:t>
      </w:r>
      <w:r w:rsidR="00945E63" w:rsidRPr="00091A61">
        <w:rPr>
          <w:rFonts w:ascii="Arial" w:hAnsi="Arial" w:cs="Arial"/>
          <w:sz w:val="22"/>
          <w:lang w:val="en-US"/>
        </w:rPr>
        <w:t>The inputs</w:t>
      </w:r>
      <w:r w:rsidR="001F57EF" w:rsidRPr="00091A61">
        <w:rPr>
          <w:rFonts w:ascii="Arial" w:hAnsi="Arial" w:cs="Arial"/>
          <w:sz w:val="22"/>
          <w:lang w:val="en-US"/>
        </w:rPr>
        <w:t xml:space="preserve"> to STOAT are </w:t>
      </w:r>
      <w:r w:rsidR="00945E63" w:rsidRPr="00091A61">
        <w:rPr>
          <w:rFonts w:ascii="Arial" w:hAnsi="Arial" w:cs="Arial"/>
          <w:sz w:val="22"/>
          <w:lang w:val="en-US"/>
        </w:rPr>
        <w:t>listed in Tabl</w:t>
      </w:r>
      <w:r w:rsidR="001F57EF" w:rsidRPr="00091A61">
        <w:rPr>
          <w:rFonts w:ascii="Arial" w:hAnsi="Arial" w:cs="Arial"/>
          <w:sz w:val="22"/>
          <w:lang w:val="en-US"/>
        </w:rPr>
        <w:t>e S4</w:t>
      </w:r>
      <w:r w:rsidR="00945E63" w:rsidRPr="00091A61">
        <w:rPr>
          <w:rFonts w:ascii="Arial" w:hAnsi="Arial" w:cs="Arial"/>
          <w:sz w:val="22"/>
          <w:lang w:val="en-US"/>
        </w:rPr>
        <w:t>,based on which the mass balance of the NDN system was calculated according to the process kinetics of ASM1.</w:t>
      </w:r>
    </w:p>
    <w:p w14:paraId="443D8F21" w14:textId="77777777" w:rsidR="00945E63" w:rsidRPr="00091A61" w:rsidRDefault="00945E63" w:rsidP="00C92B0A">
      <w:pPr>
        <w:rPr>
          <w:rFonts w:ascii="Arial" w:hAnsi="Arial" w:cs="Arial"/>
          <w:sz w:val="22"/>
          <w:lang w:val="en-US"/>
        </w:rPr>
      </w:pPr>
    </w:p>
    <w:p w14:paraId="1B82AF34" w14:textId="2445DF39" w:rsidR="002C6777" w:rsidRPr="00091A61" w:rsidRDefault="001F57EF" w:rsidP="002C6777">
      <w:pPr>
        <w:pStyle w:val="Caption"/>
        <w:rPr>
          <w:rFonts w:ascii="Arial" w:hAnsi="Arial" w:cs="Arial"/>
          <w:sz w:val="22"/>
          <w:lang w:val="en-US"/>
        </w:rPr>
      </w:pPr>
      <w:r w:rsidRPr="00091A61">
        <w:rPr>
          <w:rFonts w:ascii="Arial" w:hAnsi="Arial" w:cs="Arial"/>
          <w:sz w:val="22"/>
        </w:rPr>
        <w:t xml:space="preserve">Table S4: </w:t>
      </w:r>
      <w:r w:rsidR="002C6777" w:rsidRPr="00091A61">
        <w:rPr>
          <w:rFonts w:ascii="Arial" w:hAnsi="Arial" w:cs="Arial"/>
          <w:sz w:val="22"/>
        </w:rPr>
        <w:t xml:space="preserve"> Input parameters into the STOAT model</w:t>
      </w:r>
      <w:r w:rsidR="00AF390E" w:rsidRPr="00091A61">
        <w:rPr>
          <w:rFonts w:ascii="Arial" w:hAnsi="Arial" w:cs="Arial"/>
          <w:sz w:val="22"/>
        </w:rPr>
        <w:t xml:space="preserve">. Unless specified otherwise, the default values for input parameters were obtained from </w:t>
      </w:r>
      <w:r w:rsidR="00AF390E" w:rsidRPr="00091A61">
        <w:rPr>
          <w:rFonts w:ascii="Arial" w:hAnsi="Arial" w:cs="Arial"/>
          <w:sz w:val="22"/>
          <w:szCs w:val="22"/>
        </w:rPr>
        <w:fldChar w:fldCharType="begin"/>
      </w:r>
      <w:r w:rsidR="00AF390E" w:rsidRPr="00091A61">
        <w:rPr>
          <w:rFonts w:ascii="Arial" w:hAnsi="Arial" w:cs="Arial"/>
          <w:sz w:val="22"/>
          <w:szCs w:val="22"/>
        </w:rPr>
        <w:instrText xml:space="preserve"> ADDIN EN.CITE &lt;EndNote&gt;&lt;Cite AuthorYear="1"&gt;&lt;Author&gt;ATV-DVWK&lt;/Author&gt;&lt;Year&gt;2000&lt;/Year&gt;&lt;RecNum&gt;34&lt;/RecNum&gt;&lt;DisplayText&gt;ATV-DVWK (2000)&lt;/DisplayText&gt;&lt;record&gt;&lt;rec-number&gt;34&lt;/rec-number&gt;&lt;foreign-keys&gt;&lt;key app="EN" db-id="xtsxtzaa9tewz5e0p0u52swgtp22dt9wx5ex" timestamp="1642584973" guid="6ae0d73b-6ec6-4980-b75b-e0b26b2092b8"&gt;34&lt;/key&gt;&lt;/foreign-keys&gt;&lt;ref-type name="Standard"&gt;58&lt;/ref-type&gt;&lt;contributors&gt;&lt;authors&gt;&lt;author&gt;Standard ATV-DVWK &lt;/author&gt;&lt;/authors&gt;&lt;/contributors&gt;&lt;titles&gt;&lt;title&gt;Dimensioning of Single-Stage Activated Sludge Plants&lt;/title&gt;&lt;/titles&gt;&lt;dates&gt;&lt;year&gt;2000&lt;/year&gt;&lt;/dates&gt;&lt;urls&gt;&lt;/urls&gt;&lt;/record&gt;&lt;/Cite&gt;&lt;/EndNote&gt;</w:instrText>
      </w:r>
      <w:r w:rsidR="00AF390E" w:rsidRPr="00091A61">
        <w:rPr>
          <w:rFonts w:ascii="Arial" w:hAnsi="Arial" w:cs="Arial"/>
          <w:sz w:val="22"/>
          <w:szCs w:val="22"/>
        </w:rPr>
        <w:fldChar w:fldCharType="separate"/>
      </w:r>
      <w:r w:rsidR="00AF390E" w:rsidRPr="00091A61">
        <w:rPr>
          <w:rFonts w:ascii="Arial" w:hAnsi="Arial" w:cs="Arial"/>
          <w:noProof/>
          <w:sz w:val="22"/>
          <w:szCs w:val="22"/>
        </w:rPr>
        <w:t>ATV-DVWK (2000)</w:t>
      </w:r>
      <w:r w:rsidR="00AF390E" w:rsidRPr="00091A61">
        <w:rPr>
          <w:rFonts w:ascii="Arial" w:hAnsi="Arial" w:cs="Arial"/>
          <w:sz w:val="22"/>
          <w:szCs w:val="22"/>
        </w:rPr>
        <w:fldChar w:fldCharType="end"/>
      </w:r>
    </w:p>
    <w:tbl>
      <w:tblPr>
        <w:tblStyle w:val="TableGrid"/>
        <w:tblW w:w="8995" w:type="dxa"/>
        <w:tblLook w:val="04A0" w:firstRow="1" w:lastRow="0" w:firstColumn="1" w:lastColumn="0" w:noHBand="0" w:noVBand="1"/>
      </w:tblPr>
      <w:tblGrid>
        <w:gridCol w:w="1497"/>
        <w:gridCol w:w="1677"/>
        <w:gridCol w:w="1077"/>
        <w:gridCol w:w="4744"/>
      </w:tblGrid>
      <w:tr w:rsidR="00AF390E" w:rsidRPr="00091A61" w14:paraId="109FFE2F" w14:textId="77777777" w:rsidTr="00AF390E">
        <w:trPr>
          <w:trHeight w:val="259"/>
        </w:trPr>
        <w:tc>
          <w:tcPr>
            <w:tcW w:w="3162" w:type="dxa"/>
            <w:gridSpan w:val="2"/>
          </w:tcPr>
          <w:p w14:paraId="2ED62CF8" w14:textId="77777777" w:rsidR="00AF390E" w:rsidRPr="00091A61" w:rsidRDefault="00AF390E" w:rsidP="000E79AC">
            <w:pPr>
              <w:jc w:val="center"/>
              <w:rPr>
                <w:rFonts w:ascii="Arial" w:hAnsi="Arial" w:cs="Arial"/>
                <w:lang w:val="en-US"/>
              </w:rPr>
            </w:pPr>
            <w:r w:rsidRPr="00091A61">
              <w:rPr>
                <w:rFonts w:ascii="Arial" w:hAnsi="Arial" w:cs="Arial"/>
                <w:lang w:val="en-US"/>
              </w:rPr>
              <w:t>Parameter</w:t>
            </w:r>
          </w:p>
        </w:tc>
        <w:tc>
          <w:tcPr>
            <w:tcW w:w="1078" w:type="dxa"/>
          </w:tcPr>
          <w:p w14:paraId="6987FAB0" w14:textId="77777777" w:rsidR="00AF390E" w:rsidRPr="00091A61" w:rsidRDefault="00AF390E" w:rsidP="000E79AC">
            <w:pPr>
              <w:jc w:val="center"/>
              <w:rPr>
                <w:rFonts w:ascii="Arial" w:hAnsi="Arial" w:cs="Arial"/>
                <w:lang w:val="en-US"/>
              </w:rPr>
            </w:pPr>
            <w:r w:rsidRPr="00091A61">
              <w:rPr>
                <w:rFonts w:ascii="Arial" w:hAnsi="Arial" w:cs="Arial"/>
                <w:lang w:val="en-US"/>
              </w:rPr>
              <w:t>Value</w:t>
            </w:r>
          </w:p>
        </w:tc>
        <w:tc>
          <w:tcPr>
            <w:tcW w:w="4755" w:type="dxa"/>
          </w:tcPr>
          <w:p w14:paraId="20A90E8D" w14:textId="77777777" w:rsidR="00AF390E" w:rsidRPr="00091A61" w:rsidRDefault="00AF390E" w:rsidP="000E79AC">
            <w:pPr>
              <w:jc w:val="center"/>
              <w:rPr>
                <w:rFonts w:ascii="Arial" w:hAnsi="Arial" w:cs="Arial"/>
                <w:lang w:val="en-US"/>
              </w:rPr>
            </w:pPr>
            <w:r w:rsidRPr="00091A61">
              <w:rPr>
                <w:rFonts w:ascii="Arial" w:hAnsi="Arial" w:cs="Arial"/>
                <w:lang w:val="en-US"/>
              </w:rPr>
              <w:t>Comment</w:t>
            </w:r>
          </w:p>
        </w:tc>
      </w:tr>
      <w:tr w:rsidR="00AF390E" w:rsidRPr="006B6838" w14:paraId="3D8BABC6" w14:textId="77777777" w:rsidTr="00AF390E">
        <w:trPr>
          <w:trHeight w:val="503"/>
        </w:trPr>
        <w:tc>
          <w:tcPr>
            <w:tcW w:w="3162" w:type="dxa"/>
            <w:gridSpan w:val="2"/>
          </w:tcPr>
          <w:p w14:paraId="64E70513" w14:textId="77777777" w:rsidR="00AF390E" w:rsidRPr="00091A61" w:rsidRDefault="00AF390E" w:rsidP="000E79AC">
            <w:pPr>
              <w:jc w:val="center"/>
              <w:rPr>
                <w:rFonts w:ascii="Arial" w:hAnsi="Arial" w:cs="Arial"/>
                <w:lang w:val="en-US"/>
              </w:rPr>
            </w:pPr>
            <w:r w:rsidRPr="00091A61">
              <w:rPr>
                <w:rFonts w:ascii="Arial" w:hAnsi="Arial" w:cs="Arial"/>
                <w:lang w:val="en-US"/>
              </w:rPr>
              <w:t>Q</w:t>
            </w:r>
            <w:r w:rsidRPr="00091A61">
              <w:rPr>
                <w:rFonts w:ascii="Arial" w:hAnsi="Arial" w:cs="Arial"/>
                <w:vertAlign w:val="subscript"/>
                <w:lang w:val="en-US"/>
              </w:rPr>
              <w:t xml:space="preserve">d </w:t>
            </w:r>
            <w:r w:rsidRPr="00091A61">
              <w:rPr>
                <w:rFonts w:ascii="Arial" w:hAnsi="Arial" w:cs="Arial"/>
                <w:lang w:val="en-US"/>
              </w:rPr>
              <w:t>(m</w:t>
            </w:r>
            <w:r w:rsidRPr="00091A61">
              <w:rPr>
                <w:rFonts w:ascii="Arial" w:hAnsi="Arial" w:cs="Arial"/>
                <w:vertAlign w:val="superscript"/>
                <w:lang w:val="en-US"/>
              </w:rPr>
              <w:t>3</w:t>
            </w:r>
            <w:r w:rsidRPr="00091A61">
              <w:rPr>
                <w:rFonts w:ascii="Arial" w:hAnsi="Arial" w:cs="Arial"/>
                <w:lang w:val="en-US"/>
              </w:rPr>
              <w:t>/ day)</w:t>
            </w:r>
          </w:p>
        </w:tc>
        <w:tc>
          <w:tcPr>
            <w:tcW w:w="1078" w:type="dxa"/>
          </w:tcPr>
          <w:p w14:paraId="0DBA85FE" w14:textId="77777777" w:rsidR="00AF390E" w:rsidRPr="00091A61" w:rsidRDefault="00AF390E" w:rsidP="000E79AC">
            <w:pPr>
              <w:jc w:val="center"/>
              <w:rPr>
                <w:rFonts w:ascii="Arial" w:hAnsi="Arial" w:cs="Arial"/>
                <w:lang w:val="en-US"/>
              </w:rPr>
            </w:pPr>
            <w:r w:rsidRPr="00091A61">
              <w:rPr>
                <w:rFonts w:ascii="Arial" w:hAnsi="Arial" w:cs="Arial"/>
                <w:lang w:val="en-US"/>
              </w:rPr>
              <w:t>120</w:t>
            </w:r>
          </w:p>
        </w:tc>
        <w:tc>
          <w:tcPr>
            <w:tcW w:w="4755" w:type="dxa"/>
          </w:tcPr>
          <w:p w14:paraId="47B31DD1" w14:textId="77777777" w:rsidR="00AF390E" w:rsidRPr="00091A61" w:rsidRDefault="00AF390E" w:rsidP="000E79AC">
            <w:pPr>
              <w:jc w:val="center"/>
              <w:rPr>
                <w:rFonts w:ascii="Arial" w:hAnsi="Arial" w:cs="Arial"/>
                <w:lang w:val="en-US"/>
              </w:rPr>
            </w:pPr>
            <w:r w:rsidRPr="00091A61">
              <w:rPr>
                <w:rFonts w:ascii="Arial" w:hAnsi="Arial" w:cs="Arial"/>
                <w:lang w:val="en-US"/>
              </w:rPr>
              <w:t>Daily inflow (farmer, personal communication)</w:t>
            </w:r>
          </w:p>
        </w:tc>
      </w:tr>
      <w:tr w:rsidR="00AF390E" w:rsidRPr="00091A61" w14:paraId="5438CA6F" w14:textId="77777777" w:rsidTr="00AF390E">
        <w:trPr>
          <w:trHeight w:val="503"/>
        </w:trPr>
        <w:tc>
          <w:tcPr>
            <w:tcW w:w="3162" w:type="dxa"/>
            <w:gridSpan w:val="2"/>
          </w:tcPr>
          <w:p w14:paraId="3249A465" w14:textId="77777777" w:rsidR="00AF390E" w:rsidRPr="00091A61" w:rsidRDefault="00AF390E" w:rsidP="000E79AC">
            <w:pPr>
              <w:jc w:val="center"/>
              <w:rPr>
                <w:rFonts w:ascii="Arial" w:hAnsi="Arial" w:cs="Arial"/>
                <w:lang w:val="en-US"/>
              </w:rPr>
            </w:pPr>
            <w:r w:rsidRPr="00091A61">
              <w:rPr>
                <w:rFonts w:ascii="Arial" w:hAnsi="Arial" w:cs="Arial"/>
                <w:lang w:val="en-US"/>
              </w:rPr>
              <w:t>COD</w:t>
            </w:r>
            <w:r w:rsidRPr="00091A61">
              <w:rPr>
                <w:rFonts w:ascii="Arial" w:hAnsi="Arial" w:cs="Arial"/>
                <w:vertAlign w:val="subscript"/>
                <w:lang w:val="en-US"/>
              </w:rPr>
              <w:t>tot</w:t>
            </w:r>
            <w:r w:rsidRPr="00091A61">
              <w:rPr>
                <w:rFonts w:ascii="Arial" w:hAnsi="Arial" w:cs="Arial"/>
                <w:lang w:val="en-US"/>
              </w:rPr>
              <w:t xml:space="preserve"> (mg/l)</w:t>
            </w:r>
          </w:p>
        </w:tc>
        <w:tc>
          <w:tcPr>
            <w:tcW w:w="1078" w:type="dxa"/>
          </w:tcPr>
          <w:p w14:paraId="4E348BE2" w14:textId="77777777" w:rsidR="00AF390E" w:rsidRPr="00091A61" w:rsidRDefault="00AF390E" w:rsidP="000E79AC">
            <w:pPr>
              <w:jc w:val="center"/>
              <w:rPr>
                <w:rFonts w:ascii="Arial" w:hAnsi="Arial" w:cs="Arial"/>
                <w:lang w:val="en-US"/>
              </w:rPr>
            </w:pPr>
            <w:r w:rsidRPr="00091A61">
              <w:rPr>
                <w:rFonts w:ascii="Arial" w:hAnsi="Arial" w:cs="Arial"/>
                <w:lang w:val="en-US"/>
              </w:rPr>
              <w:t>34032</w:t>
            </w:r>
          </w:p>
        </w:tc>
        <w:tc>
          <w:tcPr>
            <w:tcW w:w="4755" w:type="dxa"/>
          </w:tcPr>
          <w:p w14:paraId="50E74B18" w14:textId="77777777" w:rsidR="00AF390E" w:rsidRPr="00091A61" w:rsidRDefault="00AF390E" w:rsidP="000E79AC">
            <w:pPr>
              <w:jc w:val="center"/>
              <w:rPr>
                <w:rFonts w:ascii="Arial" w:hAnsi="Arial" w:cs="Arial"/>
                <w:lang w:val="en-US"/>
              </w:rPr>
            </w:pPr>
            <w:r w:rsidRPr="00091A61">
              <w:rPr>
                <w:rFonts w:ascii="Arial" w:hAnsi="Arial" w:cs="Arial"/>
                <w:lang w:val="en-US"/>
              </w:rPr>
              <w:t>Measured</w:t>
            </w:r>
          </w:p>
        </w:tc>
      </w:tr>
      <w:tr w:rsidR="00AF390E" w:rsidRPr="006B6838" w14:paraId="2C051BF4" w14:textId="77777777" w:rsidTr="00AF390E">
        <w:trPr>
          <w:trHeight w:val="503"/>
        </w:trPr>
        <w:tc>
          <w:tcPr>
            <w:tcW w:w="3162" w:type="dxa"/>
            <w:gridSpan w:val="2"/>
          </w:tcPr>
          <w:p w14:paraId="21BAE1B0" w14:textId="77777777" w:rsidR="00AF390E" w:rsidRPr="00091A61" w:rsidRDefault="00AF390E" w:rsidP="000E79AC">
            <w:pPr>
              <w:jc w:val="center"/>
              <w:rPr>
                <w:rFonts w:ascii="Arial" w:hAnsi="Arial" w:cs="Arial"/>
                <w:lang w:val="en-US"/>
              </w:rPr>
            </w:pPr>
            <w:r w:rsidRPr="00091A61">
              <w:rPr>
                <w:rFonts w:ascii="Arial" w:hAnsi="Arial" w:cs="Arial"/>
                <w:lang w:val="en-US"/>
              </w:rPr>
              <w:t>COD</w:t>
            </w:r>
            <w:r w:rsidRPr="00091A61">
              <w:rPr>
                <w:rFonts w:ascii="Arial" w:hAnsi="Arial" w:cs="Arial"/>
                <w:vertAlign w:val="subscript"/>
                <w:lang w:val="en-US"/>
              </w:rPr>
              <w:t xml:space="preserve">effluent </w:t>
            </w:r>
            <w:r w:rsidRPr="00091A61">
              <w:rPr>
                <w:rFonts w:ascii="Arial" w:hAnsi="Arial" w:cs="Arial"/>
                <w:lang w:val="en-US"/>
              </w:rPr>
              <w:t>(mg/l)</w:t>
            </w:r>
          </w:p>
        </w:tc>
        <w:tc>
          <w:tcPr>
            <w:tcW w:w="1078" w:type="dxa"/>
          </w:tcPr>
          <w:p w14:paraId="1970DCDB" w14:textId="77777777" w:rsidR="00AF390E" w:rsidRPr="00091A61" w:rsidRDefault="00AF390E" w:rsidP="000E79AC">
            <w:pPr>
              <w:jc w:val="center"/>
              <w:rPr>
                <w:rFonts w:ascii="Arial" w:hAnsi="Arial" w:cs="Arial"/>
                <w:lang w:val="en-US"/>
              </w:rPr>
            </w:pPr>
            <w:r w:rsidRPr="00091A61">
              <w:rPr>
                <w:rFonts w:ascii="Arial" w:hAnsi="Arial" w:cs="Arial"/>
                <w:lang w:val="en-US"/>
              </w:rPr>
              <w:t>1000</w:t>
            </w:r>
          </w:p>
        </w:tc>
        <w:tc>
          <w:tcPr>
            <w:tcW w:w="4755" w:type="dxa"/>
          </w:tcPr>
          <w:p w14:paraId="19D56EB7" w14:textId="77777777" w:rsidR="00AF390E" w:rsidRPr="00091A61" w:rsidRDefault="00AF390E" w:rsidP="000E79AC">
            <w:pPr>
              <w:jc w:val="center"/>
              <w:rPr>
                <w:rFonts w:ascii="Arial" w:hAnsi="Arial" w:cs="Arial"/>
                <w:lang w:val="en-US"/>
              </w:rPr>
            </w:pPr>
            <w:r w:rsidRPr="00091A61">
              <w:rPr>
                <w:rFonts w:ascii="Arial" w:hAnsi="Arial" w:cs="Arial"/>
                <w:lang w:val="en-US"/>
              </w:rPr>
              <w:t>Expected COD concentration in biological effluent</w:t>
            </w:r>
          </w:p>
        </w:tc>
      </w:tr>
      <w:tr w:rsidR="00AF390E" w:rsidRPr="00091A61" w14:paraId="5FB41C3C" w14:textId="77777777" w:rsidTr="00AF390E">
        <w:trPr>
          <w:trHeight w:val="625"/>
        </w:trPr>
        <w:tc>
          <w:tcPr>
            <w:tcW w:w="3162" w:type="dxa"/>
            <w:gridSpan w:val="2"/>
          </w:tcPr>
          <w:p w14:paraId="5B0E1F54" w14:textId="77777777" w:rsidR="00AF390E" w:rsidRPr="00091A61" w:rsidRDefault="00AF390E" w:rsidP="000E79AC">
            <w:pPr>
              <w:jc w:val="center"/>
              <w:rPr>
                <w:rFonts w:ascii="Arial" w:hAnsi="Arial" w:cs="Arial"/>
                <w:lang w:val="en-US"/>
              </w:rPr>
            </w:pPr>
            <w:r w:rsidRPr="00091A61">
              <w:rPr>
                <w:rFonts w:ascii="Arial" w:hAnsi="Arial" w:cs="Arial"/>
                <w:lang w:val="en-US"/>
              </w:rPr>
              <w:t>Oxygen uptake (mg/l)</w:t>
            </w:r>
          </w:p>
        </w:tc>
        <w:tc>
          <w:tcPr>
            <w:tcW w:w="1078" w:type="dxa"/>
          </w:tcPr>
          <w:p w14:paraId="47D4C27D" w14:textId="77777777" w:rsidR="00AF390E" w:rsidRPr="00091A61" w:rsidRDefault="00AF390E" w:rsidP="000E79AC">
            <w:pPr>
              <w:jc w:val="center"/>
              <w:rPr>
                <w:rFonts w:ascii="Arial" w:hAnsi="Arial" w:cs="Arial"/>
                <w:lang w:val="en-US"/>
              </w:rPr>
            </w:pPr>
            <w:r w:rsidRPr="00091A61">
              <w:rPr>
                <w:rFonts w:ascii="Arial" w:hAnsi="Arial" w:cs="Arial"/>
                <w:lang w:val="en-US"/>
              </w:rPr>
              <w:t>20813</w:t>
            </w:r>
          </w:p>
        </w:tc>
        <w:tc>
          <w:tcPr>
            <w:tcW w:w="4755" w:type="dxa"/>
          </w:tcPr>
          <w:p w14:paraId="4836219B" w14:textId="77777777" w:rsidR="00AF390E" w:rsidRPr="00091A61" w:rsidRDefault="00AF390E" w:rsidP="000E79AC">
            <w:pPr>
              <w:jc w:val="center"/>
              <w:rPr>
                <w:rFonts w:ascii="Arial" w:hAnsi="Arial" w:cs="Arial"/>
                <w:lang w:val="en-US"/>
              </w:rPr>
            </w:pPr>
            <m:oMathPara>
              <m:oMath>
                <m:r>
                  <w:rPr>
                    <w:rFonts w:ascii="Cambria Math" w:hAnsi="Cambria Math" w:cs="Arial"/>
                    <w:lang w:val="en-US"/>
                  </w:rPr>
                  <m:t>OU=CO</m:t>
                </m:r>
                <m:sSub>
                  <m:sSubPr>
                    <m:ctrlPr>
                      <w:rPr>
                        <w:rFonts w:ascii="Cambria Math" w:hAnsi="Cambria Math" w:cs="Arial"/>
                        <w:i/>
                        <w:lang w:val="en-US"/>
                      </w:rPr>
                    </m:ctrlPr>
                  </m:sSubPr>
                  <m:e>
                    <m:r>
                      <w:rPr>
                        <w:rFonts w:ascii="Cambria Math" w:hAnsi="Cambria Math" w:cs="Arial"/>
                        <w:lang w:val="en-US"/>
                      </w:rPr>
                      <m:t>D</m:t>
                    </m:r>
                  </m:e>
                  <m:sub>
                    <m:r>
                      <m:rPr>
                        <m:sty m:val="p"/>
                      </m:rPr>
                      <w:rPr>
                        <w:rFonts w:ascii="Cambria Math" w:hAnsi="Cambria Math" w:cs="Arial"/>
                        <w:lang w:val="en-US"/>
                      </w:rPr>
                      <m:t xml:space="preserve">tot⁡ </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COD</m:t>
                    </m:r>
                  </m:e>
                  <m:sub>
                    <m:r>
                      <w:rPr>
                        <w:rFonts w:ascii="Cambria Math" w:hAnsi="Cambria Math" w:cs="Arial"/>
                        <w:lang w:val="en-US"/>
                      </w:rPr>
                      <m:t>effluent</m:t>
                    </m:r>
                  </m:sub>
                </m:sSub>
                <m:r>
                  <w:rPr>
                    <w:rFonts w:ascii="Cambria Math"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X</m:t>
                    </m:r>
                    <m:ctrlPr>
                      <w:rPr>
                        <w:rFonts w:ascii="Cambria Math" w:hAnsi="Cambria Math" w:cs="Arial"/>
                        <w:i/>
                        <w:lang w:val="en-US"/>
                      </w:rPr>
                    </m:ctrlPr>
                  </m:e>
                  <m:sub>
                    <m:r>
                      <w:rPr>
                        <w:rFonts w:ascii="Cambria Math" w:hAnsi="Cambria Math" w:cs="Arial"/>
                        <w:lang w:val="en-US"/>
                      </w:rPr>
                      <m:t>COD, sludge produced</m:t>
                    </m:r>
                  </m:sub>
                </m:sSub>
              </m:oMath>
            </m:oMathPara>
          </w:p>
        </w:tc>
      </w:tr>
      <w:tr w:rsidR="00AF390E" w:rsidRPr="00091A61" w14:paraId="51F91B55" w14:textId="77777777" w:rsidTr="00AF390E">
        <w:trPr>
          <w:trHeight w:val="580"/>
        </w:trPr>
        <w:tc>
          <w:tcPr>
            <w:tcW w:w="3162" w:type="dxa"/>
            <w:gridSpan w:val="2"/>
          </w:tcPr>
          <w:p w14:paraId="1BAC1D57" w14:textId="77777777" w:rsidR="00AF390E" w:rsidRPr="00091A61" w:rsidRDefault="00AF390E" w:rsidP="000E79AC">
            <w:pPr>
              <w:jc w:val="center"/>
              <w:rPr>
                <w:rFonts w:ascii="Arial" w:hAnsi="Arial" w:cs="Arial"/>
                <w:lang w:val="en-US"/>
              </w:rPr>
            </w:pPr>
            <w:r w:rsidRPr="00091A61">
              <w:rPr>
                <w:rFonts w:ascii="Arial" w:hAnsi="Arial" w:cs="Arial"/>
                <w:lang w:val="en-US"/>
              </w:rPr>
              <w:t>X</w:t>
            </w:r>
            <w:r w:rsidRPr="00091A61">
              <w:rPr>
                <w:rFonts w:ascii="Arial" w:hAnsi="Arial" w:cs="Arial"/>
                <w:vertAlign w:val="subscript"/>
                <w:lang w:val="en-US"/>
              </w:rPr>
              <w:t>COD, sludge produced</w:t>
            </w:r>
            <w:r w:rsidRPr="00091A61">
              <w:rPr>
                <w:rFonts w:ascii="Arial" w:hAnsi="Arial" w:cs="Arial"/>
                <w:lang w:val="en-US"/>
              </w:rPr>
              <w:t>(mg/l)</w:t>
            </w:r>
          </w:p>
        </w:tc>
        <w:tc>
          <w:tcPr>
            <w:tcW w:w="1078" w:type="dxa"/>
          </w:tcPr>
          <w:p w14:paraId="34EE4987" w14:textId="77777777" w:rsidR="00AF390E" w:rsidRPr="00091A61" w:rsidRDefault="00AF390E" w:rsidP="000E79AC">
            <w:pPr>
              <w:jc w:val="center"/>
              <w:rPr>
                <w:rFonts w:ascii="Arial" w:hAnsi="Arial" w:cs="Arial"/>
                <w:lang w:val="en-US"/>
              </w:rPr>
            </w:pPr>
            <w:r w:rsidRPr="00091A61">
              <w:rPr>
                <w:rFonts w:ascii="Arial" w:hAnsi="Arial" w:cs="Arial"/>
                <w:lang w:val="en-US"/>
              </w:rPr>
              <w:t>14023</w:t>
            </w:r>
          </w:p>
        </w:tc>
        <w:tc>
          <w:tcPr>
            <w:tcW w:w="4755" w:type="dxa"/>
          </w:tcPr>
          <w:p w14:paraId="34879F5A" w14:textId="77777777" w:rsidR="00AF390E" w:rsidRPr="00091A61" w:rsidRDefault="005B4504" w:rsidP="000E79AC">
            <w:pPr>
              <w:jc w:val="center"/>
              <w:rPr>
                <w:rFonts w:ascii="Arial" w:eastAsia="Calibri" w:hAnsi="Arial" w:cs="Arial"/>
                <w:lang w:val="en-US"/>
              </w:rPr>
            </w:pPr>
            <m:oMathPara>
              <m:oMath>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 SP</m:t>
                    </m:r>
                  </m:sub>
                </m:sSub>
                <m:r>
                  <w:rPr>
                    <w:rFonts w:ascii="Cambria Math" w:eastAsia="Calibri" w:hAnsi="Cambria Math" w:cs="Arial"/>
                    <w:lang w:val="en-US"/>
                  </w:rPr>
                  <m:t>=</m:t>
                </m:r>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COD,inert, influent</m:t>
                    </m:r>
                  </m:sub>
                </m:sSub>
                <m:r>
                  <w:rPr>
                    <w:rFonts w:ascii="Cambria Math" w:eastAsia="Calibri" w:hAnsi="Cambria Math" w:cs="Arial"/>
                    <w:lang w:val="en-US"/>
                  </w:rPr>
                  <m:t>+</m:t>
                </m:r>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 BM</m:t>
                    </m:r>
                  </m:sub>
                </m:sSub>
                <m:r>
                  <w:rPr>
                    <w:rFonts w:ascii="Cambria Math" w:eastAsia="Calibri" w:hAnsi="Cambria Math" w:cs="Arial"/>
                    <w:lang w:val="en-US"/>
                  </w:rPr>
                  <m:t>+</m:t>
                </m:r>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 inert,BM</m:t>
                    </m:r>
                  </m:sub>
                </m:sSub>
              </m:oMath>
            </m:oMathPara>
          </w:p>
        </w:tc>
      </w:tr>
      <w:tr w:rsidR="00AF390E" w:rsidRPr="00091A61" w14:paraId="09A4D604" w14:textId="77777777" w:rsidTr="00AF390E">
        <w:trPr>
          <w:trHeight w:val="2011"/>
        </w:trPr>
        <w:tc>
          <w:tcPr>
            <w:tcW w:w="3162" w:type="dxa"/>
            <w:gridSpan w:val="2"/>
          </w:tcPr>
          <w:p w14:paraId="5C9A6B56" w14:textId="77777777" w:rsidR="00AF390E" w:rsidRPr="00091A61" w:rsidRDefault="005B4504" w:rsidP="000E79AC">
            <w:pPr>
              <w:jc w:val="center"/>
              <w:rPr>
                <w:rFonts w:ascii="Arial" w:hAnsi="Arial" w:cs="Arial"/>
                <w:lang w:val="en-US"/>
              </w:rPr>
            </w:pPr>
            <m:oMath>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 BM</m:t>
                  </m:r>
                </m:sub>
              </m:sSub>
            </m:oMath>
            <w:r w:rsidR="00AF390E" w:rsidRPr="00091A61">
              <w:rPr>
                <w:rFonts w:ascii="Arial" w:eastAsiaTheme="minorEastAsia" w:hAnsi="Arial" w:cs="Arial"/>
                <w:lang w:val="en-US"/>
              </w:rPr>
              <w:t xml:space="preserve"> (mg/l)</w:t>
            </w:r>
          </w:p>
          <w:p w14:paraId="2B14ABD1" w14:textId="77777777" w:rsidR="00AF390E" w:rsidRPr="00091A61" w:rsidRDefault="00AF390E" w:rsidP="000E79AC">
            <w:pPr>
              <w:jc w:val="center"/>
              <w:rPr>
                <w:rFonts w:ascii="Arial" w:hAnsi="Arial" w:cs="Arial"/>
                <w:lang w:val="en-US"/>
              </w:rPr>
            </w:pPr>
          </w:p>
          <w:p w14:paraId="53104824" w14:textId="77777777" w:rsidR="00AF390E" w:rsidRPr="00091A61" w:rsidRDefault="00AF390E" w:rsidP="000E79AC">
            <w:pPr>
              <w:jc w:val="center"/>
              <w:rPr>
                <w:rFonts w:ascii="Arial" w:hAnsi="Arial" w:cs="Arial"/>
                <w:lang w:val="en-US"/>
              </w:rPr>
            </w:pPr>
            <w:r w:rsidRPr="00091A61">
              <w:rPr>
                <w:rFonts w:ascii="Arial" w:hAnsi="Arial" w:cs="Arial"/>
                <w:lang w:val="en-US"/>
              </w:rPr>
              <w:t>Y (yield factor)</w:t>
            </w:r>
          </w:p>
          <w:p w14:paraId="32AC7767" w14:textId="77777777" w:rsidR="00AF390E" w:rsidRPr="00091A61" w:rsidRDefault="00AF390E" w:rsidP="000E79AC">
            <w:pPr>
              <w:jc w:val="center"/>
              <w:rPr>
                <w:rFonts w:ascii="Arial" w:hAnsi="Arial" w:cs="Arial"/>
                <w:lang w:val="en-US"/>
              </w:rPr>
            </w:pPr>
            <w:r w:rsidRPr="00091A61">
              <w:rPr>
                <w:rFonts w:ascii="Arial" w:hAnsi="Arial" w:cs="Arial"/>
                <w:lang w:val="en-US"/>
              </w:rPr>
              <w:t>b (decay co-efficient)</w:t>
            </w:r>
          </w:p>
          <w:p w14:paraId="1D6D7A98" w14:textId="77777777" w:rsidR="00AF390E" w:rsidRPr="00091A61" w:rsidRDefault="00AF390E" w:rsidP="000E79AC">
            <w:pPr>
              <w:jc w:val="center"/>
              <w:rPr>
                <w:rFonts w:ascii="Arial" w:hAnsi="Arial" w:cs="Arial"/>
                <w:lang w:val="en-US"/>
              </w:rPr>
            </w:pPr>
            <w:r w:rsidRPr="00091A61">
              <w:rPr>
                <w:rFonts w:ascii="Arial" w:hAnsi="Arial" w:cs="Arial"/>
                <w:i/>
                <w:lang w:val="en-US"/>
              </w:rPr>
              <w:t>default values for ASM1</w:t>
            </w:r>
          </w:p>
        </w:tc>
        <w:tc>
          <w:tcPr>
            <w:tcW w:w="1078" w:type="dxa"/>
          </w:tcPr>
          <w:p w14:paraId="0C04DA56" w14:textId="77777777" w:rsidR="00AF390E" w:rsidRPr="00091A61" w:rsidRDefault="00AF390E" w:rsidP="000E79AC">
            <w:pPr>
              <w:jc w:val="center"/>
              <w:rPr>
                <w:rFonts w:ascii="Arial" w:hAnsi="Arial" w:cs="Arial"/>
                <w:lang w:val="en-US"/>
              </w:rPr>
            </w:pPr>
            <w:r w:rsidRPr="00091A61">
              <w:rPr>
                <w:rFonts w:ascii="Arial" w:hAnsi="Arial" w:cs="Arial"/>
                <w:lang w:val="en-US"/>
              </w:rPr>
              <w:t>5000</w:t>
            </w:r>
          </w:p>
          <w:p w14:paraId="3138C2CD" w14:textId="77777777" w:rsidR="00AF390E" w:rsidRPr="00091A61" w:rsidRDefault="00AF390E" w:rsidP="000E79AC">
            <w:pPr>
              <w:jc w:val="center"/>
              <w:rPr>
                <w:rFonts w:ascii="Arial" w:hAnsi="Arial" w:cs="Arial"/>
                <w:lang w:val="en-US"/>
              </w:rPr>
            </w:pPr>
          </w:p>
        </w:tc>
        <w:tc>
          <w:tcPr>
            <w:tcW w:w="4755" w:type="dxa"/>
          </w:tcPr>
          <w:p w14:paraId="6995F6BB" w14:textId="77777777" w:rsidR="00AF390E" w:rsidRPr="00091A61" w:rsidRDefault="005B4504" w:rsidP="000E79AC">
            <w:pPr>
              <w:jc w:val="center"/>
              <w:rPr>
                <w:rFonts w:ascii="Arial" w:eastAsia="Calibri" w:hAnsi="Arial" w:cs="Arial"/>
                <w:lang w:val="en-US"/>
              </w:rPr>
            </w:pPr>
            <m:oMathPara>
              <m:oMath>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 BM</m:t>
                    </m:r>
                  </m:sub>
                </m:sSub>
                <m:r>
                  <w:rPr>
                    <w:rFonts w:ascii="Cambria Math" w:eastAsia="Calibri" w:hAnsi="Cambria Math" w:cs="Arial"/>
                    <w:lang w:val="en-US"/>
                  </w:rPr>
                  <m:t>=CO</m:t>
                </m:r>
                <m:sSub>
                  <m:sSubPr>
                    <m:ctrlPr>
                      <w:rPr>
                        <w:rFonts w:ascii="Cambria Math" w:eastAsia="Calibri" w:hAnsi="Cambria Math" w:cs="Arial"/>
                        <w:i/>
                        <w:lang w:val="en-US"/>
                      </w:rPr>
                    </m:ctrlPr>
                  </m:sSubPr>
                  <m:e>
                    <m:r>
                      <w:rPr>
                        <w:rFonts w:ascii="Cambria Math" w:eastAsia="Calibri" w:hAnsi="Cambria Math" w:cs="Arial"/>
                        <w:lang w:val="en-US"/>
                      </w:rPr>
                      <m:t>D</m:t>
                    </m:r>
                  </m:e>
                  <m:sub>
                    <m:r>
                      <w:rPr>
                        <w:rFonts w:ascii="Cambria Math" w:eastAsia="Calibri" w:hAnsi="Cambria Math" w:cs="Arial"/>
                        <w:lang w:val="en-US"/>
                      </w:rPr>
                      <m:t>deg, influent</m:t>
                    </m:r>
                  </m:sub>
                </m:sSub>
                <m:r>
                  <w:rPr>
                    <w:rFonts w:ascii="Cambria Math" w:eastAsia="Calibri" w:hAnsi="Cambria Math" w:cs="Arial"/>
                    <w:lang w:val="en-US"/>
                  </w:rPr>
                  <m:t>*Y*</m:t>
                </m:r>
                <m:f>
                  <m:fPr>
                    <m:ctrlPr>
                      <w:rPr>
                        <w:rFonts w:ascii="Cambria Math" w:eastAsia="Calibri" w:hAnsi="Cambria Math" w:cs="Arial"/>
                        <w:i/>
                        <w:lang w:val="en-US"/>
                      </w:rPr>
                    </m:ctrlPr>
                  </m:fPr>
                  <m:num>
                    <m:r>
                      <w:rPr>
                        <w:rFonts w:ascii="Cambria Math" w:eastAsia="Calibri" w:hAnsi="Cambria Math" w:cs="Arial"/>
                        <w:lang w:val="en-US"/>
                      </w:rPr>
                      <m:t>1</m:t>
                    </m:r>
                  </m:num>
                  <m:den>
                    <m:r>
                      <w:rPr>
                        <w:rFonts w:ascii="Cambria Math" w:eastAsia="Calibri" w:hAnsi="Cambria Math" w:cs="Arial"/>
                        <w:lang w:val="en-US"/>
                      </w:rPr>
                      <m:t>1+b*</m:t>
                    </m:r>
                    <m:sSub>
                      <m:sSubPr>
                        <m:ctrlPr>
                          <w:rPr>
                            <w:rFonts w:ascii="Cambria Math" w:eastAsia="Calibri" w:hAnsi="Cambria Math" w:cs="Arial"/>
                            <w:i/>
                            <w:lang w:val="en-US"/>
                          </w:rPr>
                        </m:ctrlPr>
                      </m:sSubPr>
                      <m:e>
                        <m:r>
                          <w:rPr>
                            <w:rFonts w:ascii="Cambria Math" w:eastAsia="Calibri" w:hAnsi="Cambria Math" w:cs="Arial"/>
                            <w:lang w:val="en-US"/>
                          </w:rPr>
                          <m:t>t</m:t>
                        </m:r>
                      </m:e>
                      <m:sub>
                        <m:r>
                          <w:rPr>
                            <w:rFonts w:ascii="Cambria Math" w:eastAsia="Calibri" w:hAnsi="Cambria Math" w:cs="Arial"/>
                            <w:lang w:val="en-US"/>
                          </w:rPr>
                          <m:t>SS</m:t>
                        </m:r>
                      </m:sub>
                    </m:sSub>
                    <m:r>
                      <w:rPr>
                        <w:rFonts w:ascii="Cambria Math" w:eastAsia="Calibri" w:hAnsi="Cambria Math" w:cs="Arial"/>
                        <w:lang w:val="en-US"/>
                      </w:rPr>
                      <m:t>*</m:t>
                    </m:r>
                    <m:sSub>
                      <m:sSubPr>
                        <m:ctrlPr>
                          <w:rPr>
                            <w:rFonts w:ascii="Cambria Math" w:eastAsia="Calibri" w:hAnsi="Cambria Math" w:cs="Arial"/>
                            <w:i/>
                            <w:lang w:val="en-US"/>
                          </w:rPr>
                        </m:ctrlPr>
                      </m:sSubPr>
                      <m:e>
                        <m:r>
                          <w:rPr>
                            <w:rFonts w:ascii="Cambria Math" w:eastAsia="Calibri" w:hAnsi="Cambria Math" w:cs="Arial"/>
                            <w:lang w:val="en-US"/>
                          </w:rPr>
                          <m:t>F</m:t>
                        </m:r>
                      </m:e>
                      <m:sub>
                        <m:r>
                          <w:rPr>
                            <w:rFonts w:ascii="Cambria Math" w:eastAsia="Calibri" w:hAnsi="Cambria Math" w:cs="Arial"/>
                            <w:lang w:val="en-US"/>
                          </w:rPr>
                          <m:t>T</m:t>
                        </m:r>
                      </m:sub>
                    </m:sSub>
                  </m:den>
                </m:f>
              </m:oMath>
            </m:oMathPara>
          </w:p>
          <w:p w14:paraId="39274FFB" w14:textId="77777777" w:rsidR="00AF390E" w:rsidRPr="00091A61" w:rsidRDefault="005B4504" w:rsidP="000E79AC">
            <w:pPr>
              <w:jc w:val="center"/>
              <w:rPr>
                <w:rFonts w:ascii="Arial" w:eastAsia="Calibri" w:hAnsi="Arial" w:cs="Arial"/>
                <w:lang w:val="en-US"/>
              </w:rPr>
            </w:pPr>
            <m:oMathPara>
              <m:oMath>
                <m:sSub>
                  <m:sSubPr>
                    <m:ctrlPr>
                      <w:rPr>
                        <w:rFonts w:ascii="Cambria Math" w:eastAsia="Calibri" w:hAnsi="Cambria Math" w:cs="Arial"/>
                        <w:i/>
                        <w:lang w:val="en-US"/>
                      </w:rPr>
                    </m:ctrlPr>
                  </m:sSubPr>
                  <m:e>
                    <m:r>
                      <w:rPr>
                        <w:rFonts w:ascii="Cambria Math" w:eastAsia="Calibri" w:hAnsi="Cambria Math" w:cs="Arial"/>
                        <w:lang w:val="en-US"/>
                      </w:rPr>
                      <m:t>F</m:t>
                    </m:r>
                  </m:e>
                  <m:sub>
                    <m:r>
                      <w:rPr>
                        <w:rFonts w:ascii="Cambria Math" w:eastAsia="Calibri" w:hAnsi="Cambria Math" w:cs="Arial"/>
                        <w:lang w:val="en-US"/>
                      </w:rPr>
                      <m:t>T</m:t>
                    </m:r>
                  </m:sub>
                </m:sSub>
                <m:r>
                  <w:rPr>
                    <w:rFonts w:ascii="Cambria Math" w:eastAsia="Calibri" w:hAnsi="Cambria Math" w:cs="Arial"/>
                    <w:lang w:val="en-US"/>
                  </w:rPr>
                  <m:t>=</m:t>
                </m:r>
                <m:sSup>
                  <m:sSupPr>
                    <m:ctrlPr>
                      <w:rPr>
                        <w:rFonts w:ascii="Cambria Math" w:eastAsia="Calibri" w:hAnsi="Cambria Math" w:cs="Arial"/>
                        <w:i/>
                        <w:lang w:val="en-US"/>
                      </w:rPr>
                    </m:ctrlPr>
                  </m:sSupPr>
                  <m:e>
                    <m:r>
                      <w:rPr>
                        <w:rFonts w:ascii="Cambria Math" w:eastAsia="Calibri" w:hAnsi="Cambria Math" w:cs="Arial"/>
                        <w:lang w:val="en-US"/>
                      </w:rPr>
                      <m:t>1.072</m:t>
                    </m:r>
                  </m:e>
                  <m:sup>
                    <m:r>
                      <w:rPr>
                        <w:rFonts w:ascii="Cambria Math" w:eastAsia="Calibri" w:hAnsi="Cambria Math" w:cs="Arial"/>
                        <w:lang w:val="en-US"/>
                      </w:rPr>
                      <m:t>(T-15)</m:t>
                    </m:r>
                  </m:sup>
                </m:sSup>
              </m:oMath>
            </m:oMathPara>
          </w:p>
          <w:p w14:paraId="3434272D" w14:textId="77777777" w:rsidR="00AF390E" w:rsidRPr="00091A61" w:rsidRDefault="00AF390E" w:rsidP="000E79AC">
            <w:pPr>
              <w:jc w:val="center"/>
              <w:rPr>
                <w:rFonts w:ascii="Arial" w:eastAsia="Calibri" w:hAnsi="Arial" w:cs="Arial"/>
                <w:lang w:val="en-US"/>
              </w:rPr>
            </w:pPr>
            <m:oMathPara>
              <m:oMath>
                <m:r>
                  <w:rPr>
                    <w:rFonts w:ascii="Cambria Math" w:eastAsia="Calibri" w:hAnsi="Cambria Math" w:cs="Arial"/>
                    <w:lang w:val="en-US"/>
                  </w:rPr>
                  <m:t>Y=0.67 g COD per g CO</m:t>
                </m:r>
                <m:sSub>
                  <m:sSubPr>
                    <m:ctrlPr>
                      <w:rPr>
                        <w:rFonts w:ascii="Cambria Math" w:eastAsia="Calibri" w:hAnsi="Cambria Math" w:cs="Arial"/>
                        <w:i/>
                        <w:lang w:val="en-US"/>
                      </w:rPr>
                    </m:ctrlPr>
                  </m:sSubPr>
                  <m:e>
                    <m:r>
                      <w:rPr>
                        <w:rFonts w:ascii="Cambria Math" w:eastAsia="Calibri" w:hAnsi="Cambria Math" w:cs="Arial"/>
                        <w:lang w:val="en-US"/>
                      </w:rPr>
                      <m:t>D</m:t>
                    </m:r>
                  </m:e>
                  <m:sub>
                    <m:r>
                      <w:rPr>
                        <w:rFonts w:ascii="Cambria Math" w:eastAsia="Calibri" w:hAnsi="Cambria Math" w:cs="Arial"/>
                        <w:lang w:val="en-US"/>
                      </w:rPr>
                      <m:t>deg</m:t>
                    </m:r>
                  </m:sub>
                </m:sSub>
              </m:oMath>
            </m:oMathPara>
          </w:p>
          <w:p w14:paraId="4FCFBEC4" w14:textId="77777777" w:rsidR="00AF390E" w:rsidRPr="00091A61" w:rsidRDefault="00AF390E" w:rsidP="000E79AC">
            <w:pPr>
              <w:jc w:val="center"/>
              <w:rPr>
                <w:rFonts w:ascii="Arial" w:eastAsia="Calibri" w:hAnsi="Arial" w:cs="Arial"/>
                <w:lang w:val="en-US"/>
              </w:rPr>
            </w:pPr>
            <w:r w:rsidRPr="00091A61">
              <w:rPr>
                <w:rFonts w:ascii="Arial" w:eastAsia="Calibri" w:hAnsi="Arial" w:cs="Arial"/>
                <w:lang w:val="en-US"/>
              </w:rPr>
              <w:t>b = 0.17 d</w:t>
            </w:r>
            <w:r w:rsidRPr="00091A61">
              <w:rPr>
                <w:rFonts w:ascii="Arial" w:eastAsia="Calibri" w:hAnsi="Arial" w:cs="Arial"/>
                <w:vertAlign w:val="superscript"/>
                <w:lang w:val="en-US"/>
              </w:rPr>
              <w:t>-1</w:t>
            </w:r>
          </w:p>
          <w:p w14:paraId="6FD641BD" w14:textId="77777777" w:rsidR="00AF390E" w:rsidRPr="00091A61" w:rsidRDefault="00AF390E" w:rsidP="000E79AC">
            <w:pPr>
              <w:jc w:val="center"/>
              <w:rPr>
                <w:rFonts w:ascii="Arial" w:eastAsia="Calibri" w:hAnsi="Arial" w:cs="Arial"/>
                <w:lang w:val="en-US"/>
              </w:rPr>
            </w:pPr>
          </w:p>
        </w:tc>
      </w:tr>
      <w:tr w:rsidR="00AF390E" w:rsidRPr="00091A61" w14:paraId="16746F3A" w14:textId="77777777" w:rsidTr="00AF390E">
        <w:trPr>
          <w:trHeight w:val="273"/>
        </w:trPr>
        <w:tc>
          <w:tcPr>
            <w:tcW w:w="3162" w:type="dxa"/>
            <w:gridSpan w:val="2"/>
          </w:tcPr>
          <w:p w14:paraId="13B30FBA" w14:textId="77777777" w:rsidR="00AF390E" w:rsidRPr="00091A61" w:rsidRDefault="005B4504" w:rsidP="000E79AC">
            <w:pPr>
              <w:jc w:val="center"/>
              <w:rPr>
                <w:rFonts w:ascii="Arial" w:hAnsi="Arial" w:cs="Arial"/>
                <w:lang w:val="en-US"/>
              </w:rPr>
            </w:pPr>
            <m:oMathPara>
              <m:oMathParaPr>
                <m:jc m:val="center"/>
              </m:oMathParaPr>
              <m:oMath>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 inert,BM</m:t>
                    </m:r>
                  </m:sub>
                </m:sSub>
              </m:oMath>
            </m:oMathPara>
          </w:p>
        </w:tc>
        <w:tc>
          <w:tcPr>
            <w:tcW w:w="1078" w:type="dxa"/>
          </w:tcPr>
          <w:p w14:paraId="576F15DB" w14:textId="77777777" w:rsidR="00AF390E" w:rsidRPr="00091A61" w:rsidRDefault="00AF390E" w:rsidP="000E79AC">
            <w:pPr>
              <w:jc w:val="center"/>
              <w:rPr>
                <w:rFonts w:ascii="Arial" w:hAnsi="Arial" w:cs="Arial"/>
                <w:lang w:val="en-US"/>
              </w:rPr>
            </w:pPr>
            <w:r w:rsidRPr="00091A61">
              <w:rPr>
                <w:rFonts w:ascii="Arial" w:hAnsi="Arial" w:cs="Arial"/>
                <w:lang w:val="en-US"/>
              </w:rPr>
              <w:t>5610</w:t>
            </w:r>
          </w:p>
        </w:tc>
        <w:tc>
          <w:tcPr>
            <w:tcW w:w="4755" w:type="dxa"/>
          </w:tcPr>
          <w:p w14:paraId="5BA650BE" w14:textId="77777777" w:rsidR="00AF390E" w:rsidRPr="00091A61" w:rsidRDefault="005B4504" w:rsidP="000E79AC">
            <w:pPr>
              <w:jc w:val="center"/>
              <w:rPr>
                <w:rFonts w:ascii="Arial" w:eastAsia="Calibri" w:hAnsi="Arial" w:cs="Arial"/>
                <w:lang w:val="en-US"/>
              </w:rPr>
            </w:pPr>
            <m:oMathPara>
              <m:oMath>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COD,inert,BM</m:t>
                    </m:r>
                  </m:sub>
                </m:sSub>
                <m:r>
                  <w:rPr>
                    <w:rFonts w:ascii="Cambria Math" w:eastAsia="Calibri" w:hAnsi="Cambria Math" w:cs="Arial"/>
                    <w:lang w:val="en-US"/>
                  </w:rPr>
                  <m:t>=0.2*</m:t>
                </m:r>
                <m:sSub>
                  <m:sSubPr>
                    <m:ctrlPr>
                      <w:rPr>
                        <w:rFonts w:ascii="Cambria Math" w:eastAsia="Calibri" w:hAnsi="Cambria Math" w:cs="Arial"/>
                        <w:i/>
                        <w:lang w:val="en-US"/>
                      </w:rPr>
                    </m:ctrlPr>
                  </m:sSubPr>
                  <m:e>
                    <m:r>
                      <w:rPr>
                        <w:rFonts w:ascii="Cambria Math" w:eastAsia="Calibri" w:hAnsi="Cambria Math" w:cs="Arial"/>
                        <w:lang w:val="en-US"/>
                      </w:rPr>
                      <m:t>X</m:t>
                    </m:r>
                  </m:e>
                  <m:sub>
                    <m:r>
                      <w:rPr>
                        <w:rFonts w:ascii="Cambria Math" w:eastAsia="Calibri" w:hAnsi="Cambria Math" w:cs="Arial"/>
                        <w:lang w:val="en-US"/>
                      </w:rPr>
                      <m:t>COD,BM</m:t>
                    </m:r>
                  </m:sub>
                </m:sSub>
                <m:r>
                  <w:rPr>
                    <w:rFonts w:ascii="Cambria Math" w:eastAsia="Calibri" w:hAnsi="Cambria Math" w:cs="Arial"/>
                    <w:lang w:val="en-US"/>
                  </w:rPr>
                  <m:t>*</m:t>
                </m:r>
                <m:sSub>
                  <m:sSubPr>
                    <m:ctrlPr>
                      <w:rPr>
                        <w:rFonts w:ascii="Cambria Math" w:eastAsia="Calibri" w:hAnsi="Cambria Math" w:cs="Arial"/>
                        <w:i/>
                        <w:lang w:val="en-US"/>
                      </w:rPr>
                    </m:ctrlPr>
                  </m:sSubPr>
                  <m:e>
                    <m:r>
                      <w:rPr>
                        <w:rFonts w:ascii="Cambria Math" w:eastAsia="Calibri" w:hAnsi="Cambria Math" w:cs="Arial"/>
                        <w:lang w:val="en-US"/>
                      </w:rPr>
                      <m:t>t</m:t>
                    </m:r>
                  </m:e>
                  <m:sub>
                    <m:r>
                      <w:rPr>
                        <w:rFonts w:ascii="Cambria Math" w:eastAsia="Calibri" w:hAnsi="Cambria Math" w:cs="Arial"/>
                        <w:lang w:val="en-US"/>
                      </w:rPr>
                      <m:t>SS</m:t>
                    </m:r>
                  </m:sub>
                </m:sSub>
                <m:r>
                  <w:rPr>
                    <w:rFonts w:ascii="Cambria Math" w:eastAsia="Calibri" w:hAnsi="Cambria Math" w:cs="Arial"/>
                    <w:lang w:val="en-US"/>
                  </w:rPr>
                  <m:t>*b*</m:t>
                </m:r>
              </m:oMath>
            </m:oMathPara>
          </w:p>
        </w:tc>
      </w:tr>
      <w:tr w:rsidR="00AF390E" w:rsidRPr="00091A61" w14:paraId="18D4E72B" w14:textId="77777777" w:rsidTr="00AF390E">
        <w:trPr>
          <w:trHeight w:val="411"/>
        </w:trPr>
        <w:tc>
          <w:tcPr>
            <w:tcW w:w="1478" w:type="dxa"/>
            <w:vMerge w:val="restart"/>
          </w:tcPr>
          <w:p w14:paraId="0BDBD49F" w14:textId="77777777" w:rsidR="00AF390E" w:rsidRPr="00091A61" w:rsidRDefault="00AF390E" w:rsidP="000E79AC">
            <w:pPr>
              <w:jc w:val="center"/>
              <w:rPr>
                <w:rFonts w:ascii="Arial" w:hAnsi="Arial" w:cs="Arial"/>
                <w:lang w:val="en-US"/>
              </w:rPr>
            </w:pPr>
            <w:r w:rsidRPr="00091A61">
              <w:rPr>
                <w:rFonts w:ascii="Arial" w:hAnsi="Arial" w:cs="Arial"/>
                <w:lang w:val="en-US"/>
              </w:rPr>
              <w:t>Daily Oxygen requirement (kg O</w:t>
            </w:r>
            <w:r w:rsidRPr="00091A61">
              <w:rPr>
                <w:rFonts w:ascii="Arial" w:hAnsi="Arial" w:cs="Arial"/>
                <w:vertAlign w:val="subscript"/>
                <w:lang w:val="en-US"/>
              </w:rPr>
              <w:t>2</w:t>
            </w:r>
            <w:r w:rsidRPr="00091A61">
              <w:rPr>
                <w:rFonts w:ascii="Arial" w:hAnsi="Arial" w:cs="Arial"/>
                <w:lang w:val="en-US"/>
              </w:rPr>
              <w:t>/day)</w:t>
            </w:r>
          </w:p>
        </w:tc>
        <w:tc>
          <w:tcPr>
            <w:tcW w:w="1683" w:type="dxa"/>
          </w:tcPr>
          <w:p w14:paraId="0B78955B" w14:textId="77777777" w:rsidR="00AF390E" w:rsidRPr="00091A61" w:rsidRDefault="00AF390E" w:rsidP="000E79AC">
            <w:pPr>
              <w:jc w:val="center"/>
              <w:rPr>
                <w:rFonts w:ascii="Arial" w:hAnsi="Arial" w:cs="Arial"/>
                <w:lang w:val="en-US"/>
              </w:rPr>
            </w:pPr>
            <w:r w:rsidRPr="00091A61">
              <w:rPr>
                <w:rFonts w:ascii="Arial" w:hAnsi="Arial" w:cs="Arial"/>
                <w:lang w:val="en-US"/>
              </w:rPr>
              <w:t>For C</w:t>
            </w:r>
          </w:p>
        </w:tc>
        <w:tc>
          <w:tcPr>
            <w:tcW w:w="1078" w:type="dxa"/>
          </w:tcPr>
          <w:p w14:paraId="2C068360" w14:textId="77777777" w:rsidR="00AF390E" w:rsidRPr="00091A61" w:rsidRDefault="00AF390E" w:rsidP="000E79AC">
            <w:pPr>
              <w:jc w:val="center"/>
              <w:rPr>
                <w:rFonts w:ascii="Arial" w:hAnsi="Arial" w:cs="Arial"/>
                <w:lang w:val="en-US"/>
              </w:rPr>
            </w:pPr>
            <w:r w:rsidRPr="00091A61">
              <w:rPr>
                <w:rFonts w:ascii="Arial" w:hAnsi="Arial" w:cs="Arial"/>
                <w:lang w:val="en-US"/>
              </w:rPr>
              <w:t>2373</w:t>
            </w:r>
          </w:p>
        </w:tc>
        <w:tc>
          <w:tcPr>
            <w:tcW w:w="4755" w:type="dxa"/>
          </w:tcPr>
          <w:p w14:paraId="10EAC003" w14:textId="77777777" w:rsidR="00AF390E" w:rsidRPr="00091A61" w:rsidRDefault="00AF390E" w:rsidP="000E79AC">
            <w:pPr>
              <w:jc w:val="center"/>
              <w:rPr>
                <w:rFonts w:ascii="Arial" w:hAnsi="Arial" w:cs="Arial"/>
                <w:lang w:val="en-US"/>
              </w:rPr>
            </w:pPr>
            <m:oMathPara>
              <m:oMath>
                <m:r>
                  <w:rPr>
                    <w:rFonts w:ascii="Cambria Math" w:hAnsi="Cambria Math" w:cs="Arial"/>
                    <w:lang w:val="en-US"/>
                  </w:rPr>
                  <m:t xml:space="preserve">Qd ⋅ ( </m:t>
                </m:r>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COD,Influent</m:t>
                    </m:r>
                  </m:sub>
                </m:sSub>
                <m:r>
                  <w:rPr>
                    <w:rFonts w:ascii="Cambria Math" w:hAnsi="Cambria Math" w:cs="Arial"/>
                    <w:lang w:val="en-US"/>
                  </w:rPr>
                  <m:t xml:space="preserve"> - </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COD,inert,Effluent</m:t>
                    </m:r>
                  </m:sub>
                </m:sSub>
                <m:r>
                  <w:rPr>
                    <w:rFonts w:ascii="Cambria Math" w:hAnsi="Cambria Math" w:cs="Arial"/>
                    <w:lang w:val="en-US"/>
                  </w:rPr>
                  <m:t xml:space="preserve"> - </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COD,SP</m:t>
                    </m:r>
                  </m:sub>
                </m:sSub>
                <m:r>
                  <w:rPr>
                    <w:rFonts w:ascii="Cambria Math" w:hAnsi="Cambria Math" w:cs="Arial"/>
                    <w:lang w:val="en-US"/>
                  </w:rPr>
                  <m:t>)/1000</m:t>
                </m:r>
              </m:oMath>
            </m:oMathPara>
          </w:p>
        </w:tc>
      </w:tr>
      <w:tr w:rsidR="00AF390E" w:rsidRPr="00091A61" w14:paraId="7E87FC7E" w14:textId="77777777" w:rsidTr="00AF390E">
        <w:trPr>
          <w:trHeight w:val="411"/>
        </w:trPr>
        <w:tc>
          <w:tcPr>
            <w:tcW w:w="1478" w:type="dxa"/>
            <w:vMerge/>
          </w:tcPr>
          <w:p w14:paraId="3AB51950" w14:textId="77777777" w:rsidR="00AF390E" w:rsidRPr="00091A61" w:rsidRDefault="00AF390E" w:rsidP="000E79AC">
            <w:pPr>
              <w:jc w:val="center"/>
              <w:rPr>
                <w:rFonts w:ascii="Arial" w:hAnsi="Arial" w:cs="Arial"/>
                <w:lang w:val="en-US"/>
              </w:rPr>
            </w:pPr>
          </w:p>
        </w:tc>
        <w:tc>
          <w:tcPr>
            <w:tcW w:w="1683" w:type="dxa"/>
          </w:tcPr>
          <w:p w14:paraId="5098F0D9" w14:textId="77777777" w:rsidR="00AF390E" w:rsidRPr="00091A61" w:rsidRDefault="00AF390E" w:rsidP="000E79AC">
            <w:pPr>
              <w:jc w:val="center"/>
              <w:rPr>
                <w:rFonts w:ascii="Arial" w:hAnsi="Arial" w:cs="Arial"/>
                <w:lang w:val="en-US"/>
              </w:rPr>
            </w:pPr>
            <w:r w:rsidRPr="00091A61">
              <w:rPr>
                <w:rFonts w:ascii="Arial" w:hAnsi="Arial" w:cs="Arial"/>
                <w:lang w:val="en-US"/>
              </w:rPr>
              <w:t>For N</w:t>
            </w:r>
          </w:p>
        </w:tc>
        <w:tc>
          <w:tcPr>
            <w:tcW w:w="1078" w:type="dxa"/>
          </w:tcPr>
          <w:p w14:paraId="165C860F" w14:textId="77777777" w:rsidR="00AF390E" w:rsidRPr="00091A61" w:rsidRDefault="00AF390E" w:rsidP="000E79AC">
            <w:pPr>
              <w:jc w:val="center"/>
              <w:rPr>
                <w:rFonts w:ascii="Arial" w:hAnsi="Arial" w:cs="Arial"/>
                <w:lang w:val="en-US"/>
              </w:rPr>
            </w:pPr>
            <w:r w:rsidRPr="00091A61">
              <w:rPr>
                <w:rFonts w:ascii="Arial" w:hAnsi="Arial" w:cs="Arial"/>
                <w:lang w:val="en-US"/>
              </w:rPr>
              <w:t>1826</w:t>
            </w:r>
          </w:p>
        </w:tc>
        <w:tc>
          <w:tcPr>
            <w:tcW w:w="4755" w:type="dxa"/>
          </w:tcPr>
          <w:p w14:paraId="768F9D07" w14:textId="77777777" w:rsidR="00AF390E" w:rsidRPr="00091A61" w:rsidRDefault="00AF390E" w:rsidP="000E79AC">
            <w:pPr>
              <w:jc w:val="center"/>
              <w:rPr>
                <w:rFonts w:ascii="Arial" w:hAnsi="Arial" w:cs="Arial"/>
                <w:lang w:val="en-US"/>
              </w:rPr>
            </w:pPr>
            <m:oMathPara>
              <m:oMath>
                <m:r>
                  <w:rPr>
                    <w:rFonts w:ascii="Cambria Math" w:hAnsi="Cambria Math" w:cs="Arial"/>
                    <w:lang w:val="en-US"/>
                  </w:rPr>
                  <m:t xml:space="preserve">Qd ⋅ ( </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NO3,denitrified</m:t>
                    </m:r>
                  </m:sub>
                </m:sSub>
                <m:r>
                  <w:rPr>
                    <w:rFonts w:ascii="Cambria Math" w:hAnsi="Cambria Math" w:cs="Arial"/>
                    <w:lang w:val="en-US"/>
                  </w:rPr>
                  <m:t xml:space="preserve"> - </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NO3, influent</m:t>
                    </m:r>
                  </m:sub>
                </m:sSub>
                <m:r>
                  <w:rPr>
                    <w:rFonts w:ascii="Cambria Math" w:hAnsi="Cambria Math" w:cs="Arial"/>
                    <w:lang w:val="en-US"/>
                  </w:rPr>
                  <m:t xml:space="preserve">+ </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NO3, effleunt</m:t>
                    </m:r>
                  </m:sub>
                </m:sSub>
                <m:r>
                  <w:rPr>
                    <w:rFonts w:ascii="Cambria Math" w:hAnsi="Cambria Math" w:cs="Arial"/>
                    <w:lang w:val="en-US"/>
                  </w:rPr>
                  <m:t>)/1000</m:t>
                </m:r>
              </m:oMath>
            </m:oMathPara>
          </w:p>
        </w:tc>
      </w:tr>
      <w:tr w:rsidR="00AF390E" w:rsidRPr="00091A61" w14:paraId="68B16FB9" w14:textId="77777777" w:rsidTr="00AF390E">
        <w:trPr>
          <w:trHeight w:val="803"/>
        </w:trPr>
        <w:tc>
          <w:tcPr>
            <w:tcW w:w="3162" w:type="dxa"/>
            <w:gridSpan w:val="2"/>
          </w:tcPr>
          <w:p w14:paraId="41EE5DCB" w14:textId="77777777" w:rsidR="00AF390E" w:rsidRPr="00091A61" w:rsidRDefault="00AF390E" w:rsidP="000E79AC">
            <w:pPr>
              <w:jc w:val="center"/>
              <w:rPr>
                <w:rFonts w:ascii="Arial" w:hAnsi="Arial" w:cs="Arial"/>
                <w:lang w:val="en-US"/>
              </w:rPr>
            </w:pPr>
            <w:r w:rsidRPr="00091A61">
              <w:rPr>
                <w:rFonts w:ascii="Arial" w:hAnsi="Arial" w:cs="Arial"/>
                <w:lang w:val="en-US"/>
              </w:rPr>
              <w:t>Volume of biological reactor (m</w:t>
            </w:r>
            <w:r w:rsidRPr="00091A61">
              <w:rPr>
                <w:rFonts w:ascii="Arial" w:hAnsi="Arial" w:cs="Arial"/>
                <w:vertAlign w:val="superscript"/>
                <w:lang w:val="en-US"/>
              </w:rPr>
              <w:t>3</w:t>
            </w:r>
            <w:r w:rsidRPr="00091A61">
              <w:rPr>
                <w:rFonts w:ascii="Arial" w:hAnsi="Arial" w:cs="Arial"/>
                <w:lang w:val="en-US"/>
              </w:rPr>
              <w:t>)</w:t>
            </w:r>
          </w:p>
        </w:tc>
        <w:tc>
          <w:tcPr>
            <w:tcW w:w="1078" w:type="dxa"/>
          </w:tcPr>
          <w:p w14:paraId="7090FD80" w14:textId="77777777" w:rsidR="00AF390E" w:rsidRPr="00091A61" w:rsidRDefault="00AF390E" w:rsidP="000E79AC">
            <w:pPr>
              <w:jc w:val="center"/>
              <w:rPr>
                <w:rFonts w:ascii="Arial" w:hAnsi="Arial" w:cs="Arial"/>
                <w:lang w:val="en-US"/>
              </w:rPr>
            </w:pPr>
            <w:r w:rsidRPr="00091A61">
              <w:rPr>
                <w:rFonts w:ascii="Arial" w:hAnsi="Arial" w:cs="Arial"/>
                <w:lang w:val="en-US"/>
              </w:rPr>
              <w:t>1120</w:t>
            </w:r>
          </w:p>
        </w:tc>
        <w:tc>
          <w:tcPr>
            <w:tcW w:w="4755" w:type="dxa"/>
          </w:tcPr>
          <w:p w14:paraId="0559FFA7" w14:textId="77777777" w:rsidR="00AF390E" w:rsidRPr="00091A61" w:rsidRDefault="005B4504" w:rsidP="000E79AC">
            <w:pPr>
              <w:jc w:val="center"/>
              <w:rPr>
                <w:rFonts w:ascii="Arial" w:hAnsi="Arial" w:cs="Arial"/>
                <w:lang w:val="en-US"/>
              </w:rPr>
            </w:pPr>
            <m:oMathPara>
              <m:oMath>
                <m:sSub>
                  <m:sSubPr>
                    <m:ctrlPr>
                      <w:rPr>
                        <w:rFonts w:ascii="Cambria Math" w:hAnsi="Cambria Math" w:cs="Arial"/>
                        <w:i/>
                        <w:lang w:val="en-US"/>
                      </w:rPr>
                    </m:ctrlPr>
                  </m:sSubPr>
                  <m:e>
                    <m:r>
                      <w:rPr>
                        <w:rFonts w:ascii="Cambria Math" w:hAnsi="Cambria Math" w:cs="Arial"/>
                        <w:lang w:val="en-US"/>
                      </w:rPr>
                      <m:t>V</m:t>
                    </m:r>
                  </m:e>
                  <m:sub>
                    <m:r>
                      <w:rPr>
                        <w:rFonts w:ascii="Cambria Math" w:hAnsi="Cambria Math" w:cs="Arial"/>
                        <w:lang w:val="en-US"/>
                      </w:rPr>
                      <m:t>AT</m:t>
                    </m:r>
                  </m:sub>
                </m:sSub>
                <m:r>
                  <w:rPr>
                    <w:rFonts w:ascii="Cambria Math" w:hAnsi="Cambria Math" w:cs="Arial"/>
                    <w:lang w:val="en-US"/>
                  </w:rPr>
                  <m:t>=</m:t>
                </m:r>
                <m:f>
                  <m:fPr>
                    <m:ctrlPr>
                      <w:rPr>
                        <w:rFonts w:ascii="Cambria Math" w:hAnsi="Cambria Math" w:cs="Arial"/>
                        <w:i/>
                        <w:lang w:val="en-US"/>
                      </w:rPr>
                    </m:ctrlPr>
                  </m:fPr>
                  <m:num>
                    <m:sSub>
                      <m:sSubPr>
                        <m:ctrlPr>
                          <w:rPr>
                            <w:rFonts w:ascii="Cambria Math" w:hAnsi="Cambria Math" w:cs="Arial"/>
                            <w:i/>
                            <w:lang w:val="en-US"/>
                          </w:rPr>
                        </m:ctrlPr>
                      </m:sSubPr>
                      <m:e>
                        <m:r>
                          <w:rPr>
                            <w:rFonts w:ascii="Cambria Math" w:hAnsi="Cambria Math" w:cs="Arial"/>
                            <w:lang w:val="en-US"/>
                          </w:rPr>
                          <m:t>M</m:t>
                        </m:r>
                      </m:e>
                      <m:sub>
                        <m:r>
                          <w:rPr>
                            <w:rFonts w:ascii="Cambria Math" w:hAnsi="Cambria Math" w:cs="Arial"/>
                            <w:lang w:val="en-US"/>
                          </w:rPr>
                          <m:t xml:space="preserve">SS, AT </m:t>
                        </m:r>
                      </m:sub>
                    </m:sSub>
                  </m:num>
                  <m:den>
                    <m:r>
                      <w:rPr>
                        <w:rFonts w:ascii="Cambria Math" w:hAnsi="Cambria Math" w:cs="Arial"/>
                        <w:lang w:val="en-US"/>
                      </w:rPr>
                      <m:t>S</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AT</m:t>
                        </m:r>
                      </m:sub>
                    </m:sSub>
                  </m:den>
                </m:f>
              </m:oMath>
            </m:oMathPara>
          </w:p>
        </w:tc>
      </w:tr>
      <w:tr w:rsidR="00AF390E" w:rsidRPr="00091A61" w14:paraId="108EC04A" w14:textId="77777777" w:rsidTr="00AF390E">
        <w:trPr>
          <w:trHeight w:val="467"/>
        </w:trPr>
        <w:tc>
          <w:tcPr>
            <w:tcW w:w="3162" w:type="dxa"/>
            <w:gridSpan w:val="2"/>
          </w:tcPr>
          <w:p w14:paraId="7A18060A" w14:textId="77777777" w:rsidR="00AF390E" w:rsidRPr="00091A61" w:rsidRDefault="00AF390E" w:rsidP="000E79AC">
            <w:pPr>
              <w:jc w:val="center"/>
              <w:rPr>
                <w:rFonts w:ascii="Arial" w:hAnsi="Arial" w:cs="Arial"/>
                <w:lang w:val="en-US"/>
              </w:rPr>
            </w:pPr>
            <w:r w:rsidRPr="00091A61">
              <w:rPr>
                <w:rFonts w:ascii="Arial" w:hAnsi="Arial" w:cs="Arial"/>
                <w:lang w:val="en-US"/>
              </w:rPr>
              <w:t>Sludge Volume Index (l/kg)</w:t>
            </w:r>
          </w:p>
        </w:tc>
        <w:tc>
          <w:tcPr>
            <w:tcW w:w="1078" w:type="dxa"/>
          </w:tcPr>
          <w:p w14:paraId="06AC94D0" w14:textId="77777777" w:rsidR="00AF390E" w:rsidRPr="00091A61" w:rsidRDefault="00AF390E" w:rsidP="000E79AC">
            <w:pPr>
              <w:jc w:val="center"/>
              <w:rPr>
                <w:rFonts w:ascii="Arial" w:hAnsi="Arial" w:cs="Arial"/>
                <w:lang w:val="en-US"/>
              </w:rPr>
            </w:pPr>
            <w:r w:rsidRPr="00091A61">
              <w:rPr>
                <w:rFonts w:ascii="Arial" w:hAnsi="Arial" w:cs="Arial"/>
                <w:lang w:val="en-US"/>
              </w:rPr>
              <w:t>100-150</w:t>
            </w:r>
          </w:p>
        </w:tc>
        <w:tc>
          <w:tcPr>
            <w:tcW w:w="4755" w:type="dxa"/>
          </w:tcPr>
          <w:p w14:paraId="25D5A7B0" w14:textId="77777777" w:rsidR="00AF390E" w:rsidRPr="00091A61" w:rsidRDefault="00AF390E" w:rsidP="000E79AC">
            <w:pPr>
              <w:jc w:val="center"/>
              <w:rPr>
                <w:rFonts w:ascii="Arial" w:eastAsia="Calibri" w:hAnsi="Arial" w:cs="Arial"/>
                <w:lang w:val="en-US"/>
              </w:rPr>
            </w:pPr>
            <w:r w:rsidRPr="00091A61">
              <w:rPr>
                <w:rFonts w:ascii="Arial" w:hAnsi="Arial" w:cs="Arial"/>
              </w:rPr>
              <w:fldChar w:fldCharType="begin"/>
            </w:r>
            <w:r w:rsidRPr="00091A61">
              <w:rPr>
                <w:rFonts w:ascii="Arial" w:hAnsi="Arial" w:cs="Arial"/>
              </w:rPr>
              <w:instrText xml:space="preserve"> ADDIN EN.CITE &lt;EndNote&gt;&lt;Cite&gt;&lt;Author&gt;ATV-DVWK&lt;/Author&gt;&lt;Year&gt;2000&lt;/Year&gt;&lt;RecNum&gt;34&lt;/RecNum&gt;&lt;DisplayText&gt;(ATV-DVWK 2000)&lt;/DisplayText&gt;&lt;record&gt;&lt;rec-number&gt;34&lt;/rec-number&gt;&lt;foreign-keys&gt;&lt;key app="EN" db-id="xtsxtzaa9tewz5e0p0u52swgtp22dt9wx5ex" timestamp="1642584973" guid="6ae0d73b-6ec6-4980-b75b-e0b26b2092b8"&gt;34&lt;/key&gt;&lt;/foreign-keys&gt;&lt;ref-type name="Standard"&gt;58&lt;/ref-type&gt;&lt;contributors&gt;&lt;authors&gt;&lt;author&gt;Standard ATV-DVWK &lt;/author&gt;&lt;/authors&gt;&lt;/contributors&gt;&lt;titles&gt;&lt;title&gt;Dimensioning of Single-Stage Activated Sludge Plants&lt;/title&gt;&lt;/titles&gt;&lt;dates&gt;&lt;year&gt;2000&lt;/year&gt;&lt;/dates&gt;&lt;urls&gt;&lt;/urls&gt;&lt;/record&gt;&lt;/Cite&gt;&lt;/EndNote&gt;</w:instrText>
            </w:r>
            <w:r w:rsidRPr="00091A61">
              <w:rPr>
                <w:rFonts w:ascii="Arial" w:hAnsi="Arial" w:cs="Arial"/>
              </w:rPr>
              <w:fldChar w:fldCharType="separate"/>
            </w:r>
            <w:r w:rsidRPr="00091A61">
              <w:rPr>
                <w:rFonts w:ascii="Arial" w:hAnsi="Arial" w:cs="Arial"/>
                <w:noProof/>
              </w:rPr>
              <w:t>(ATV-DVWK 2000)</w:t>
            </w:r>
            <w:r w:rsidRPr="00091A61">
              <w:rPr>
                <w:rFonts w:ascii="Arial" w:hAnsi="Arial" w:cs="Arial"/>
              </w:rPr>
              <w:fldChar w:fldCharType="end"/>
            </w:r>
          </w:p>
        </w:tc>
      </w:tr>
      <w:tr w:rsidR="00AF390E" w:rsidRPr="00091A61" w14:paraId="2B6F7177" w14:textId="77777777" w:rsidTr="00AF390E">
        <w:trPr>
          <w:trHeight w:val="486"/>
        </w:trPr>
        <w:tc>
          <w:tcPr>
            <w:tcW w:w="3162" w:type="dxa"/>
            <w:gridSpan w:val="2"/>
          </w:tcPr>
          <w:p w14:paraId="4F7396F2" w14:textId="77FA2F55" w:rsidR="00AF390E" w:rsidRPr="00091A61" w:rsidRDefault="005B4504" w:rsidP="000E79AC">
            <w:pPr>
              <w:jc w:val="center"/>
              <w:rPr>
                <w:rFonts w:ascii="Arial" w:hAnsi="Arial" w:cs="Arial"/>
                <w:lang w:val="en-US"/>
              </w:rPr>
            </w:pPr>
            <m:oMathPara>
              <m:oMath>
                <m:sSub>
                  <m:sSubPr>
                    <m:ctrlPr>
                      <w:rPr>
                        <w:rFonts w:ascii="Cambria Math" w:hAnsi="Cambria Math" w:cs="Arial"/>
                        <w:i/>
                        <w:lang w:val="en-US"/>
                      </w:rPr>
                    </m:ctrlPr>
                  </m:sSubPr>
                  <m:e>
                    <m:r>
                      <w:rPr>
                        <w:rFonts w:ascii="Cambria Math" w:hAnsi="Cambria Math" w:cs="Arial"/>
                        <w:lang w:val="en-US"/>
                      </w:rPr>
                      <m:t>SS</m:t>
                    </m:r>
                  </m:e>
                  <m:sub>
                    <m:r>
                      <w:rPr>
                        <w:rFonts w:ascii="Cambria Math" w:hAnsi="Cambria Math" w:cs="Arial"/>
                        <w:lang w:val="en-US"/>
                      </w:rPr>
                      <m:t>AT</m:t>
                    </m:r>
                  </m:sub>
                </m:sSub>
              </m:oMath>
            </m:oMathPara>
          </w:p>
        </w:tc>
        <w:tc>
          <w:tcPr>
            <w:tcW w:w="1078" w:type="dxa"/>
          </w:tcPr>
          <w:p w14:paraId="2072A75F" w14:textId="77777777" w:rsidR="00AF390E" w:rsidRPr="00091A61" w:rsidRDefault="00AF390E" w:rsidP="000E79AC">
            <w:pPr>
              <w:jc w:val="center"/>
              <w:rPr>
                <w:rFonts w:ascii="Arial" w:hAnsi="Arial" w:cs="Arial"/>
                <w:lang w:val="en-US"/>
              </w:rPr>
            </w:pPr>
            <w:r w:rsidRPr="00091A61">
              <w:rPr>
                <w:rFonts w:ascii="Arial" w:hAnsi="Arial" w:cs="Arial"/>
                <w:lang w:val="en-US"/>
              </w:rPr>
              <w:t>4.6</w:t>
            </w:r>
          </w:p>
        </w:tc>
        <w:tc>
          <w:tcPr>
            <w:tcW w:w="4755" w:type="dxa"/>
          </w:tcPr>
          <w:p w14:paraId="698B98BD" w14:textId="77777777" w:rsidR="00AF390E" w:rsidRPr="00091A61" w:rsidRDefault="00AF390E" w:rsidP="000E79AC">
            <w:pPr>
              <w:jc w:val="center"/>
              <w:rPr>
                <w:rFonts w:ascii="Arial" w:eastAsia="Calibri" w:hAnsi="Arial" w:cs="Arial"/>
                <w:lang w:val="en-US"/>
              </w:rPr>
            </w:pPr>
            <w:r w:rsidRPr="00091A61">
              <w:rPr>
                <w:rFonts w:ascii="Arial" w:eastAsia="Calibri" w:hAnsi="Arial" w:cs="Arial"/>
                <w:lang w:val="en-US"/>
              </w:rPr>
              <w:t xml:space="preserve">MLSS concentration </w:t>
            </w:r>
            <w:r w:rsidRPr="00091A61">
              <w:rPr>
                <w:rFonts w:ascii="Arial" w:hAnsi="Arial" w:cs="Arial"/>
              </w:rPr>
              <w:fldChar w:fldCharType="begin"/>
            </w:r>
            <w:r w:rsidRPr="00091A61">
              <w:rPr>
                <w:rFonts w:ascii="Arial" w:hAnsi="Arial" w:cs="Arial"/>
              </w:rPr>
              <w:instrText xml:space="preserve"> ADDIN EN.CITE &lt;EndNote&gt;&lt;Cite&gt;&lt;Author&gt;ATV-DVWK&lt;/Author&gt;&lt;Year&gt;2000&lt;/Year&gt;&lt;RecNum&gt;34&lt;/RecNum&gt;&lt;DisplayText&gt;(ATV-DVWK 2000)&lt;/DisplayText&gt;&lt;record&gt;&lt;rec-number&gt;34&lt;/rec-number&gt;&lt;foreign-keys&gt;&lt;key app="EN" db-id="xtsxtzaa9tewz5e0p0u52swgtp22dt9wx5ex" timestamp="1642584973" guid="6ae0d73b-6ec6-4980-b75b-e0b26b2092b8"&gt;34&lt;/key&gt;&lt;/foreign-keys&gt;&lt;ref-type name="Standard"&gt;58&lt;/ref-type&gt;&lt;contributors&gt;&lt;authors&gt;&lt;author&gt;Standard ATV-DVWK &lt;/author&gt;&lt;/authors&gt;&lt;/contributors&gt;&lt;titles&gt;&lt;title&gt;Dimensioning of Single-Stage Activated Sludge Plants&lt;/title&gt;&lt;/titles&gt;&lt;dates&gt;&lt;year&gt;2000&lt;/year&gt;&lt;/dates&gt;&lt;urls&gt;&lt;/urls&gt;&lt;/record&gt;&lt;/Cite&gt;&lt;/EndNote&gt;</w:instrText>
            </w:r>
            <w:r w:rsidRPr="00091A61">
              <w:rPr>
                <w:rFonts w:ascii="Arial" w:hAnsi="Arial" w:cs="Arial"/>
              </w:rPr>
              <w:fldChar w:fldCharType="separate"/>
            </w:r>
            <w:r w:rsidRPr="00091A61">
              <w:rPr>
                <w:rFonts w:ascii="Arial" w:hAnsi="Arial" w:cs="Arial"/>
                <w:noProof/>
              </w:rPr>
              <w:t>(ATV-DVWK 2000)</w:t>
            </w:r>
            <w:r w:rsidRPr="00091A61">
              <w:rPr>
                <w:rFonts w:ascii="Arial" w:hAnsi="Arial" w:cs="Arial"/>
              </w:rPr>
              <w:fldChar w:fldCharType="end"/>
            </w:r>
          </w:p>
        </w:tc>
      </w:tr>
      <w:tr w:rsidR="00AF390E" w:rsidRPr="00091A61" w14:paraId="326C25C7" w14:textId="77777777" w:rsidTr="00AF390E">
        <w:trPr>
          <w:trHeight w:val="763"/>
        </w:trPr>
        <w:tc>
          <w:tcPr>
            <w:tcW w:w="3162" w:type="dxa"/>
            <w:gridSpan w:val="2"/>
          </w:tcPr>
          <w:p w14:paraId="6D609DCC" w14:textId="77777777" w:rsidR="00AF390E" w:rsidRPr="00091A61" w:rsidRDefault="00AF390E" w:rsidP="000E79AC">
            <w:pPr>
              <w:jc w:val="center"/>
              <w:rPr>
                <w:rFonts w:ascii="Arial" w:hAnsi="Arial" w:cs="Arial"/>
                <w:lang w:val="en-US"/>
              </w:rPr>
            </w:pPr>
            <w:r w:rsidRPr="00091A61">
              <w:rPr>
                <w:rFonts w:ascii="Arial" w:hAnsi="Arial" w:cs="Arial"/>
                <w:lang w:val="en-US"/>
              </w:rPr>
              <w:t>Mass of suspended solids in the aeration tank (MLSS) (kg)</w:t>
            </w:r>
          </w:p>
        </w:tc>
        <w:tc>
          <w:tcPr>
            <w:tcW w:w="1078" w:type="dxa"/>
          </w:tcPr>
          <w:p w14:paraId="2E928476" w14:textId="77777777" w:rsidR="00AF390E" w:rsidRPr="00091A61" w:rsidRDefault="00AF390E" w:rsidP="000E79AC">
            <w:pPr>
              <w:jc w:val="center"/>
              <w:rPr>
                <w:rFonts w:ascii="Arial" w:hAnsi="Arial" w:cs="Arial"/>
                <w:lang w:val="en-US"/>
              </w:rPr>
            </w:pPr>
            <w:r w:rsidRPr="00091A61">
              <w:rPr>
                <w:rFonts w:ascii="Arial" w:hAnsi="Arial" w:cs="Arial"/>
                <w:lang w:val="en-US"/>
              </w:rPr>
              <w:t>5155</w:t>
            </w:r>
          </w:p>
        </w:tc>
        <w:tc>
          <w:tcPr>
            <w:tcW w:w="4755" w:type="dxa"/>
          </w:tcPr>
          <w:p w14:paraId="45F06554" w14:textId="77777777" w:rsidR="00AF390E" w:rsidRPr="00091A61" w:rsidRDefault="005B4504" w:rsidP="000E79AC">
            <w:pPr>
              <w:jc w:val="center"/>
              <w:rPr>
                <w:rFonts w:ascii="Arial" w:eastAsia="Calibri" w:hAnsi="Arial" w:cs="Arial"/>
                <w:lang w:val="en-US"/>
              </w:rPr>
            </w:pPr>
            <m:oMathPara>
              <m:oMath>
                <m:sSub>
                  <m:sSubPr>
                    <m:ctrlPr>
                      <w:rPr>
                        <w:rFonts w:ascii="Cambria Math" w:eastAsia="Calibri" w:hAnsi="Cambria Math" w:cs="Arial"/>
                        <w:i/>
                        <w:lang w:val="en-US"/>
                      </w:rPr>
                    </m:ctrlPr>
                  </m:sSubPr>
                  <m:e>
                    <m:r>
                      <w:rPr>
                        <w:rFonts w:ascii="Cambria Math" w:eastAsia="Calibri" w:hAnsi="Cambria Math" w:cs="Arial"/>
                        <w:lang w:val="en-US"/>
                      </w:rPr>
                      <m:t>M</m:t>
                    </m:r>
                  </m:e>
                  <m:sub>
                    <m:r>
                      <w:rPr>
                        <w:rFonts w:ascii="Cambria Math" w:eastAsia="Calibri" w:hAnsi="Cambria Math" w:cs="Arial"/>
                        <w:lang w:val="en-US"/>
                      </w:rPr>
                      <m:t>SS,AT</m:t>
                    </m:r>
                  </m:sub>
                </m:sSub>
                <m:r>
                  <w:rPr>
                    <w:rFonts w:ascii="Cambria Math" w:eastAsia="Calibri" w:hAnsi="Cambria Math" w:cs="Arial"/>
                    <w:lang w:val="en-US"/>
                  </w:rPr>
                  <m:t>=</m:t>
                </m:r>
                <m:sSub>
                  <m:sSubPr>
                    <m:ctrlPr>
                      <w:rPr>
                        <w:rFonts w:ascii="Cambria Math" w:eastAsia="Calibri" w:hAnsi="Cambria Math" w:cs="Arial"/>
                        <w:i/>
                        <w:lang w:val="en-US"/>
                      </w:rPr>
                    </m:ctrlPr>
                  </m:sSubPr>
                  <m:e>
                    <m:r>
                      <w:rPr>
                        <w:rFonts w:ascii="Cambria Math" w:eastAsia="Calibri" w:hAnsi="Cambria Math" w:cs="Arial"/>
                        <w:lang w:val="en-US"/>
                      </w:rPr>
                      <m:t>t</m:t>
                    </m:r>
                  </m:e>
                  <m:sub>
                    <m:r>
                      <w:rPr>
                        <w:rFonts w:ascii="Cambria Math" w:eastAsia="Calibri" w:hAnsi="Cambria Math" w:cs="Arial"/>
                        <w:lang w:val="en-US"/>
                      </w:rPr>
                      <m:t>SS,Dim</m:t>
                    </m:r>
                  </m:sub>
                </m:sSub>
                <m:r>
                  <w:rPr>
                    <w:rFonts w:ascii="Cambria Math" w:eastAsia="Calibri" w:hAnsi="Cambria Math" w:cs="Arial"/>
                    <w:lang w:val="en-US"/>
                  </w:rPr>
                  <m:t>*S</m:t>
                </m:r>
                <m:sSub>
                  <m:sSubPr>
                    <m:ctrlPr>
                      <w:rPr>
                        <w:rFonts w:ascii="Cambria Math" w:eastAsia="Calibri" w:hAnsi="Cambria Math" w:cs="Arial"/>
                        <w:i/>
                        <w:lang w:val="en-US"/>
                      </w:rPr>
                    </m:ctrlPr>
                  </m:sSubPr>
                  <m:e>
                    <m:r>
                      <w:rPr>
                        <w:rFonts w:ascii="Cambria Math" w:eastAsia="Calibri" w:hAnsi="Cambria Math" w:cs="Arial"/>
                        <w:lang w:val="en-US"/>
                      </w:rPr>
                      <m:t>P</m:t>
                    </m:r>
                  </m:e>
                  <m:sub>
                    <m:r>
                      <w:rPr>
                        <w:rFonts w:ascii="Cambria Math" w:eastAsia="Calibri" w:hAnsi="Cambria Math" w:cs="Arial"/>
                        <w:lang w:val="en-US"/>
                      </w:rPr>
                      <m:t>d</m:t>
                    </m:r>
                  </m:sub>
                </m:sSub>
              </m:oMath>
            </m:oMathPara>
          </w:p>
        </w:tc>
      </w:tr>
      <w:tr w:rsidR="00AF390E" w:rsidRPr="00091A61" w14:paraId="33F8C9C3" w14:textId="77777777" w:rsidTr="00AF390E">
        <w:trPr>
          <w:trHeight w:val="824"/>
        </w:trPr>
        <w:tc>
          <w:tcPr>
            <w:tcW w:w="3162" w:type="dxa"/>
            <w:gridSpan w:val="2"/>
          </w:tcPr>
          <w:p w14:paraId="79F20A19" w14:textId="77777777" w:rsidR="00AF390E" w:rsidRPr="00091A61" w:rsidRDefault="00AF390E" w:rsidP="000E79AC">
            <w:pPr>
              <w:jc w:val="center"/>
              <w:rPr>
                <w:rFonts w:ascii="Arial" w:hAnsi="Arial" w:cs="Arial"/>
                <w:lang w:val="en-US"/>
              </w:rPr>
            </w:pPr>
            <w:r w:rsidRPr="00091A61">
              <w:rPr>
                <w:rFonts w:ascii="Arial" w:hAnsi="Arial" w:cs="Arial"/>
                <w:lang w:val="en-US"/>
              </w:rPr>
              <w:t>Sludge age upon which dimensioning is based (days)</w:t>
            </w:r>
          </w:p>
        </w:tc>
        <w:tc>
          <w:tcPr>
            <w:tcW w:w="1078" w:type="dxa"/>
          </w:tcPr>
          <w:p w14:paraId="557A53DF" w14:textId="77777777" w:rsidR="00AF390E" w:rsidRPr="00091A61" w:rsidRDefault="00AF390E" w:rsidP="000E79AC">
            <w:pPr>
              <w:jc w:val="center"/>
              <w:rPr>
                <w:rFonts w:ascii="Arial" w:hAnsi="Arial" w:cs="Arial"/>
                <w:lang w:val="en-US"/>
              </w:rPr>
            </w:pPr>
            <w:r w:rsidRPr="00091A61">
              <w:rPr>
                <w:rFonts w:ascii="Arial" w:hAnsi="Arial" w:cs="Arial"/>
                <w:lang w:val="en-US"/>
              </w:rPr>
              <w:t>17</w:t>
            </w:r>
          </w:p>
        </w:tc>
        <w:tc>
          <w:tcPr>
            <w:tcW w:w="4755" w:type="dxa"/>
          </w:tcPr>
          <w:p w14:paraId="50F07657" w14:textId="77777777" w:rsidR="00AF390E" w:rsidRPr="00091A61" w:rsidRDefault="00AF390E" w:rsidP="000E79AC">
            <w:pPr>
              <w:jc w:val="center"/>
              <w:rPr>
                <w:rFonts w:ascii="Arial" w:eastAsia="Calibri" w:hAnsi="Arial" w:cs="Arial"/>
                <w:lang w:val="en-US"/>
              </w:rPr>
            </w:pPr>
            <m:oMathPara>
              <m:oMath>
                <m:r>
                  <w:rPr>
                    <w:rFonts w:ascii="Cambria Math" w:eastAsia="Calibri" w:hAnsi="Cambria Math" w:cs="Arial"/>
                    <w:lang w:val="en-US"/>
                  </w:rPr>
                  <m:t>tSS,dim =tSS,aerob⋅*</m:t>
                </m:r>
                <m:f>
                  <m:fPr>
                    <m:ctrlPr>
                      <w:rPr>
                        <w:rFonts w:ascii="Cambria Math" w:eastAsia="Calibri" w:hAnsi="Cambria Math" w:cs="Arial"/>
                        <w:i/>
                        <w:lang w:val="en-US"/>
                      </w:rPr>
                    </m:ctrlPr>
                  </m:fPr>
                  <m:num>
                    <m:r>
                      <w:rPr>
                        <w:rFonts w:ascii="Cambria Math" w:eastAsia="Calibri" w:hAnsi="Cambria Math" w:cs="Arial"/>
                        <w:lang w:val="en-US"/>
                      </w:rPr>
                      <m:t>1</m:t>
                    </m:r>
                  </m:num>
                  <m:den>
                    <m:r>
                      <w:rPr>
                        <w:rFonts w:ascii="Cambria Math" w:eastAsia="Calibri" w:hAnsi="Cambria Math" w:cs="Arial"/>
                        <w:lang w:val="en-US"/>
                      </w:rPr>
                      <m:t>1-</m:t>
                    </m:r>
                    <m:f>
                      <m:fPr>
                        <m:ctrlPr>
                          <w:rPr>
                            <w:rFonts w:ascii="Cambria Math" w:eastAsia="Calibri" w:hAnsi="Cambria Math" w:cs="Arial"/>
                            <w:i/>
                            <w:lang w:val="en-US"/>
                          </w:rPr>
                        </m:ctrlPr>
                      </m:fPr>
                      <m:num>
                        <m:sSub>
                          <m:sSubPr>
                            <m:ctrlPr>
                              <w:rPr>
                                <w:rFonts w:ascii="Cambria Math" w:eastAsia="Calibri" w:hAnsi="Cambria Math" w:cs="Arial"/>
                                <w:i/>
                                <w:lang w:val="en-US"/>
                              </w:rPr>
                            </m:ctrlPr>
                          </m:sSubPr>
                          <m:e>
                            <m:r>
                              <w:rPr>
                                <w:rFonts w:ascii="Cambria Math" w:eastAsia="Calibri" w:hAnsi="Cambria Math" w:cs="Arial"/>
                                <w:lang w:val="en-US"/>
                              </w:rPr>
                              <m:t>V</m:t>
                            </m:r>
                          </m:e>
                          <m:sub>
                            <m:r>
                              <w:rPr>
                                <w:rFonts w:ascii="Cambria Math" w:eastAsia="Calibri" w:hAnsi="Cambria Math" w:cs="Arial"/>
                                <w:lang w:val="en-US"/>
                              </w:rPr>
                              <m:t>D</m:t>
                            </m:r>
                          </m:sub>
                        </m:sSub>
                      </m:num>
                      <m:den>
                        <m:sSub>
                          <m:sSubPr>
                            <m:ctrlPr>
                              <w:rPr>
                                <w:rFonts w:ascii="Cambria Math" w:eastAsia="Calibri" w:hAnsi="Cambria Math" w:cs="Arial"/>
                                <w:i/>
                                <w:lang w:val="en-US"/>
                              </w:rPr>
                            </m:ctrlPr>
                          </m:sSubPr>
                          <m:e>
                            <m:r>
                              <w:rPr>
                                <w:rFonts w:ascii="Cambria Math" w:eastAsia="Calibri" w:hAnsi="Cambria Math" w:cs="Arial"/>
                                <w:lang w:val="en-US"/>
                              </w:rPr>
                              <m:t>V</m:t>
                            </m:r>
                          </m:e>
                          <m:sub>
                            <m:r>
                              <w:rPr>
                                <w:rFonts w:ascii="Cambria Math" w:eastAsia="Calibri" w:hAnsi="Cambria Math" w:cs="Arial"/>
                                <w:lang w:val="en-US"/>
                              </w:rPr>
                              <m:t>AT</m:t>
                            </m:r>
                          </m:sub>
                        </m:sSub>
                      </m:den>
                    </m:f>
                  </m:den>
                </m:f>
              </m:oMath>
            </m:oMathPara>
          </w:p>
        </w:tc>
      </w:tr>
      <w:tr w:rsidR="00AF390E" w:rsidRPr="00091A61" w14:paraId="1B3C7CBB" w14:textId="77777777" w:rsidTr="00AF390E">
        <w:trPr>
          <w:trHeight w:val="243"/>
        </w:trPr>
        <w:tc>
          <w:tcPr>
            <w:tcW w:w="3162" w:type="dxa"/>
            <w:gridSpan w:val="2"/>
          </w:tcPr>
          <w:p w14:paraId="6A6115BA" w14:textId="77777777" w:rsidR="00AF390E" w:rsidRPr="00091A61" w:rsidRDefault="00AF390E" w:rsidP="000E79AC">
            <w:pPr>
              <w:jc w:val="center"/>
              <w:rPr>
                <w:rFonts w:ascii="Arial" w:hAnsi="Arial" w:cs="Arial"/>
                <w:lang w:val="en-US"/>
              </w:rPr>
            </w:pPr>
            <w:r w:rsidRPr="00091A61">
              <w:rPr>
                <w:rFonts w:ascii="Arial" w:hAnsi="Arial" w:cs="Arial"/>
                <w:lang w:val="en-US"/>
              </w:rPr>
              <w:t>Methanol consumption</w:t>
            </w:r>
          </w:p>
        </w:tc>
        <w:tc>
          <w:tcPr>
            <w:tcW w:w="1078" w:type="dxa"/>
          </w:tcPr>
          <w:p w14:paraId="298B833F" w14:textId="77777777" w:rsidR="00AF390E" w:rsidRPr="00091A61" w:rsidRDefault="00AF390E" w:rsidP="000E79AC">
            <w:pPr>
              <w:jc w:val="center"/>
              <w:rPr>
                <w:rFonts w:ascii="Arial" w:hAnsi="Arial" w:cs="Arial"/>
                <w:lang w:val="en-US"/>
              </w:rPr>
            </w:pPr>
            <w:r w:rsidRPr="00091A61">
              <w:rPr>
                <w:rFonts w:ascii="Arial" w:hAnsi="Arial" w:cs="Arial"/>
                <w:lang w:val="en-US"/>
              </w:rPr>
              <w:t>1.9-6.81</w:t>
            </w:r>
          </w:p>
        </w:tc>
        <w:tc>
          <w:tcPr>
            <w:tcW w:w="4755" w:type="dxa"/>
          </w:tcPr>
          <w:p w14:paraId="6836D955" w14:textId="77777777" w:rsidR="00AF390E" w:rsidRPr="00091A61" w:rsidRDefault="00AF390E" w:rsidP="000E79AC">
            <w:pPr>
              <w:jc w:val="center"/>
              <w:rPr>
                <w:rFonts w:ascii="Arial" w:hAnsi="Arial" w:cs="Arial"/>
                <w:lang w:val="en-US"/>
              </w:rPr>
            </w:pPr>
            <w:r w:rsidRPr="00091A61">
              <w:rPr>
                <w:rFonts w:ascii="Arial" w:hAnsi="Arial" w:cs="Arial"/>
              </w:rPr>
              <w:fldChar w:fldCharType="begin"/>
            </w:r>
            <w:r w:rsidRPr="00091A61">
              <w:rPr>
                <w:rFonts w:ascii="Arial" w:hAnsi="Arial" w:cs="Arial"/>
              </w:rPr>
              <w:instrText xml:space="preserve"> ADDIN EN.CITE &lt;EndNote&gt;&lt;Cite&gt;&lt;Author&gt;ATV-DVWK&lt;/Author&gt;&lt;Year&gt;2000&lt;/Year&gt;&lt;RecNum&gt;34&lt;/RecNum&gt;&lt;DisplayText&gt;(ATV-DVWK 2000)&lt;/DisplayText&gt;&lt;record&gt;&lt;rec-number&gt;34&lt;/rec-number&gt;&lt;foreign-keys&gt;&lt;key app="EN" db-id="xtsxtzaa9tewz5e0p0u52swgtp22dt9wx5ex" timestamp="1642584973" guid="6ae0d73b-6ec6-4980-b75b-e0b26b2092b8"&gt;34&lt;/key&gt;&lt;/foreign-keys&gt;&lt;ref-type name="Standard"&gt;58&lt;/ref-type&gt;&lt;contributors&gt;&lt;authors&gt;&lt;author&gt;Standard ATV-DVWK &lt;/author&gt;&lt;/authors&gt;&lt;/contributors&gt;&lt;titles&gt;&lt;title&gt;Dimensioning of Single-Stage Activated Sludge Plants&lt;/title&gt;&lt;/titles&gt;&lt;dates&gt;&lt;year&gt;2000&lt;/year&gt;&lt;/dates&gt;&lt;urls&gt;&lt;/urls&gt;&lt;/record&gt;&lt;/Cite&gt;&lt;/EndNote&gt;</w:instrText>
            </w:r>
            <w:r w:rsidRPr="00091A61">
              <w:rPr>
                <w:rFonts w:ascii="Arial" w:hAnsi="Arial" w:cs="Arial"/>
              </w:rPr>
              <w:fldChar w:fldCharType="separate"/>
            </w:r>
            <w:r w:rsidRPr="00091A61">
              <w:rPr>
                <w:rFonts w:ascii="Arial" w:hAnsi="Arial" w:cs="Arial"/>
                <w:noProof/>
              </w:rPr>
              <w:t>(ATV-DVWK 2000)</w:t>
            </w:r>
            <w:r w:rsidRPr="00091A61">
              <w:rPr>
                <w:rFonts w:ascii="Arial" w:hAnsi="Arial" w:cs="Arial"/>
              </w:rPr>
              <w:fldChar w:fldCharType="end"/>
            </w:r>
          </w:p>
        </w:tc>
      </w:tr>
    </w:tbl>
    <w:p w14:paraId="699DC411" w14:textId="0D97FDCD" w:rsidR="00C92B0A" w:rsidRPr="00091A61" w:rsidRDefault="00C92B0A" w:rsidP="00C92B0A">
      <w:pPr>
        <w:rPr>
          <w:rFonts w:ascii="Arial" w:hAnsi="Arial" w:cs="Arial"/>
          <w:sz w:val="22"/>
          <w:lang w:val="en-US"/>
        </w:rPr>
      </w:pPr>
    </w:p>
    <w:p w14:paraId="42774279" w14:textId="3108DA41" w:rsidR="00FE6B53" w:rsidRPr="00091A61" w:rsidRDefault="00D052A6" w:rsidP="00C92B0A">
      <w:pPr>
        <w:rPr>
          <w:rFonts w:ascii="Arial" w:hAnsi="Arial" w:cs="Arial"/>
          <w:sz w:val="22"/>
          <w:szCs w:val="22"/>
          <w:lang w:val="en-US"/>
        </w:rPr>
      </w:pPr>
      <w:r w:rsidRPr="00091A61">
        <w:rPr>
          <w:rFonts w:ascii="Arial" w:hAnsi="Arial" w:cs="Arial"/>
          <w:sz w:val="22"/>
          <w:szCs w:val="22"/>
          <w:lang w:val="en-US"/>
        </w:rPr>
        <w:t xml:space="preserve">The energy demand for NDN is sub-divided into aeration energy, energy for mixing and energy for pumping. </w:t>
      </w:r>
      <w:r w:rsidR="0086313A" w:rsidRPr="00091A61">
        <w:rPr>
          <w:rFonts w:ascii="Arial" w:hAnsi="Arial" w:cs="Arial"/>
          <w:sz w:val="22"/>
          <w:szCs w:val="22"/>
          <w:lang w:val="en-US"/>
        </w:rPr>
        <w:t>For aeration, diffused bubble aerators are considered and their energy demand is estimated to be 3 to 5 kWh per kg of O</w:t>
      </w:r>
      <w:r w:rsidR="0086313A" w:rsidRPr="00091A61">
        <w:rPr>
          <w:rFonts w:ascii="Arial" w:hAnsi="Arial" w:cs="Arial"/>
          <w:sz w:val="22"/>
          <w:szCs w:val="22"/>
          <w:vertAlign w:val="subscript"/>
          <w:lang w:val="en-US"/>
        </w:rPr>
        <w:t>2</w:t>
      </w:r>
      <w:r w:rsidR="0086313A" w:rsidRPr="00091A61">
        <w:rPr>
          <w:rFonts w:ascii="Arial" w:hAnsi="Arial" w:cs="Arial"/>
          <w:sz w:val="22"/>
          <w:szCs w:val="22"/>
          <w:lang w:val="en-US"/>
        </w:rPr>
        <w:t xml:space="preserve"> supplied. </w:t>
      </w:r>
      <w:r w:rsidRPr="00091A61">
        <w:rPr>
          <w:rFonts w:ascii="Arial" w:hAnsi="Arial" w:cs="Arial"/>
          <w:sz w:val="22"/>
          <w:szCs w:val="22"/>
          <w:lang w:val="en-US"/>
        </w:rPr>
        <w:t xml:space="preserve">Most mixing configurations in </w:t>
      </w:r>
      <w:r w:rsidRPr="00091A61">
        <w:rPr>
          <w:rFonts w:ascii="Arial" w:hAnsi="Arial" w:cs="Arial"/>
          <w:sz w:val="22"/>
          <w:szCs w:val="22"/>
          <w:lang w:val="en-US"/>
        </w:rPr>
        <w:lastRenderedPageBreak/>
        <w:t>WWTPs are either continuous rapid (&lt;30 seconds) or continuous. We consider continuous mixing and mechanical aerators, that provide both O</w:t>
      </w:r>
      <w:r w:rsidRPr="00091A61">
        <w:rPr>
          <w:rFonts w:ascii="Arial" w:hAnsi="Arial" w:cs="Arial"/>
          <w:sz w:val="22"/>
          <w:szCs w:val="22"/>
          <w:vertAlign w:val="subscript"/>
          <w:lang w:val="en-US"/>
        </w:rPr>
        <w:t>2</w:t>
      </w:r>
      <w:r w:rsidRPr="00091A61">
        <w:rPr>
          <w:rFonts w:ascii="Arial" w:hAnsi="Arial" w:cs="Arial"/>
          <w:sz w:val="22"/>
          <w:szCs w:val="22"/>
          <w:lang w:val="en-US"/>
        </w:rPr>
        <w:t xml:space="preserve"> and maintain MLSS are considered. The energy for mixing is estimated to be 0.48 kWh/m</w:t>
      </w:r>
      <w:r w:rsidRPr="00091A61">
        <w:rPr>
          <w:rFonts w:ascii="Arial" w:hAnsi="Arial" w:cs="Arial"/>
          <w:sz w:val="22"/>
          <w:szCs w:val="22"/>
          <w:vertAlign w:val="superscript"/>
          <w:lang w:val="en-US"/>
        </w:rPr>
        <w:t>3</w:t>
      </w:r>
      <w:r w:rsidRPr="00091A61">
        <w:rPr>
          <w:rFonts w:ascii="Arial" w:hAnsi="Arial" w:cs="Arial"/>
          <w:sz w:val="22"/>
          <w:szCs w:val="22"/>
          <w:lang w:val="en-US"/>
        </w:rPr>
        <w:t xml:space="preserve">. For pumping, </w:t>
      </w:r>
      <w:r w:rsidR="00D02743" w:rsidRPr="00091A61">
        <w:rPr>
          <w:rFonts w:ascii="Arial" w:hAnsi="Arial" w:cs="Arial"/>
          <w:sz w:val="22"/>
          <w:szCs w:val="22"/>
          <w:lang w:val="en-US"/>
        </w:rPr>
        <w:t>the energy demand is 9.88 e-02 kWh/m</w:t>
      </w:r>
      <w:r w:rsidR="00D02743" w:rsidRPr="00091A61">
        <w:rPr>
          <w:rFonts w:ascii="Arial" w:hAnsi="Arial" w:cs="Arial"/>
          <w:sz w:val="22"/>
          <w:szCs w:val="22"/>
          <w:vertAlign w:val="superscript"/>
          <w:lang w:val="en-US"/>
        </w:rPr>
        <w:t>3</w:t>
      </w:r>
      <w:r w:rsidR="00D02743" w:rsidRPr="00091A61">
        <w:rPr>
          <w:rFonts w:ascii="Arial" w:hAnsi="Arial" w:cs="Arial"/>
          <w:sz w:val="22"/>
          <w:szCs w:val="22"/>
          <w:lang w:val="en-US"/>
        </w:rPr>
        <w:t xml:space="preserve"> </w:t>
      </w:r>
      <w:r w:rsidR="00D02743" w:rsidRPr="00091A61">
        <w:rPr>
          <w:rFonts w:ascii="Arial" w:hAnsi="Arial" w:cs="Arial"/>
          <w:sz w:val="22"/>
          <w:szCs w:val="22"/>
          <w:lang w:val="en-US"/>
        </w:rPr>
        <w:fldChar w:fldCharType="begin"/>
      </w:r>
      <w:r w:rsidR="00E0516C" w:rsidRPr="00091A61">
        <w:rPr>
          <w:rFonts w:ascii="Arial" w:hAnsi="Arial" w:cs="Arial"/>
          <w:sz w:val="22"/>
          <w:szCs w:val="22"/>
          <w:lang w:val="en-US"/>
        </w:rPr>
        <w:instrText xml:space="preserve"> ADDIN EN.CITE &lt;EndNote&gt;&lt;Cite&gt;&lt;Author&gt;Corbala-Robles&lt;/Author&gt;&lt;Year&gt;2018&lt;/Year&gt;&lt;RecNum&gt;38&lt;/RecNum&gt;&lt;DisplayText&gt;(Corbala-Robles, Sastafiana et al. 2018)&lt;/DisplayText&gt;&lt;record&gt;&lt;rec-number&gt;38&lt;/rec-number&gt;&lt;foreign-keys&gt;&lt;key app="EN" db-id="xtsxtzaa9tewz5e0p0u52swgtp22dt9wx5ex" timestamp="1642676993" guid="7c5ef378-cd4a-4d8f-a358-1e532bd130fb"&gt;38&lt;/key&gt;&lt;/foreign-keys&gt;&lt;ref-type name="Journal Article"&gt;17&lt;/ref-type&gt;&lt;contributors&gt;&lt;authors&gt;&lt;author&gt;Corbala-Robles, Luis&lt;/author&gt;&lt;author&gt;Sastafiana, Waode Nurzara Dwi&lt;/author&gt;&lt;author&gt;Volcke, Eveline IP&lt;/author&gt;&lt;author&gt;Schaubroeck, Thomas&lt;/author&gt;&lt;/authors&gt;&lt;/contributors&gt;&lt;titles&gt;&lt;title&gt;Life cycle assessment of biological pig manure treatment versus direct land application− a trade-off story&lt;/title&gt;&lt;secondary-title&gt;Resources, Conservation and Recycling&lt;/secondary-title&gt;&lt;/titles&gt;&lt;periodical&gt;&lt;full-title&gt;Resources, Conservation and Recycling&lt;/full-title&gt;&lt;/periodical&gt;&lt;pages&gt;86-98&lt;/pages&gt;&lt;volume&gt;131&lt;/volume&gt;&lt;dates&gt;&lt;year&gt;2018&lt;/year&gt;&lt;/dates&gt;&lt;isbn&gt;0921-3449&lt;/isbn&gt;&lt;urls&gt;&lt;/urls&gt;&lt;/record&gt;&lt;/Cite&gt;&lt;/EndNote&gt;</w:instrText>
      </w:r>
      <w:r w:rsidR="00D02743" w:rsidRPr="00091A61">
        <w:rPr>
          <w:rFonts w:ascii="Arial" w:hAnsi="Arial" w:cs="Arial"/>
          <w:sz w:val="22"/>
          <w:szCs w:val="22"/>
          <w:lang w:val="en-US"/>
        </w:rPr>
        <w:fldChar w:fldCharType="separate"/>
      </w:r>
      <w:r w:rsidR="00E0516C" w:rsidRPr="00091A61">
        <w:rPr>
          <w:rFonts w:ascii="Arial" w:hAnsi="Arial" w:cs="Arial"/>
          <w:noProof/>
          <w:sz w:val="22"/>
          <w:szCs w:val="22"/>
          <w:lang w:val="en-US"/>
        </w:rPr>
        <w:t>(Corbala-Robles, Sastafiana et al. 2018)</w:t>
      </w:r>
      <w:r w:rsidR="00D02743" w:rsidRPr="00091A61">
        <w:rPr>
          <w:rFonts w:ascii="Arial" w:hAnsi="Arial" w:cs="Arial"/>
          <w:sz w:val="22"/>
          <w:szCs w:val="22"/>
          <w:lang w:val="en-US"/>
        </w:rPr>
        <w:fldChar w:fldCharType="end"/>
      </w:r>
      <w:r w:rsidR="00D02743" w:rsidRPr="00091A61">
        <w:rPr>
          <w:rFonts w:ascii="Arial" w:hAnsi="Arial" w:cs="Arial"/>
          <w:sz w:val="22"/>
          <w:szCs w:val="22"/>
          <w:lang w:val="en-US"/>
        </w:rPr>
        <w:t xml:space="preserve">. </w:t>
      </w:r>
      <w:r w:rsidR="00441090" w:rsidRPr="00091A61">
        <w:rPr>
          <w:rFonts w:ascii="Arial" w:hAnsi="Arial" w:cs="Arial"/>
          <w:sz w:val="22"/>
          <w:szCs w:val="22"/>
          <w:lang w:val="en-US"/>
        </w:rPr>
        <w:t>The total energy require</w:t>
      </w:r>
      <w:r w:rsidR="009D4CD9" w:rsidRPr="00091A61">
        <w:rPr>
          <w:rFonts w:ascii="Arial" w:hAnsi="Arial" w:cs="Arial"/>
          <w:sz w:val="22"/>
          <w:szCs w:val="22"/>
          <w:lang w:val="en-US"/>
        </w:rPr>
        <w:t xml:space="preserve">ment </w:t>
      </w:r>
      <w:r w:rsidR="00441090" w:rsidRPr="00091A61">
        <w:rPr>
          <w:rFonts w:ascii="Arial" w:hAnsi="Arial" w:cs="Arial"/>
          <w:sz w:val="22"/>
          <w:szCs w:val="22"/>
          <w:lang w:val="en-US"/>
        </w:rPr>
        <w:t xml:space="preserve">is </w:t>
      </w:r>
      <w:r w:rsidR="00441090" w:rsidRPr="00091A61">
        <w:rPr>
          <w:rFonts w:ascii="Arial" w:hAnsi="Arial" w:cs="Arial"/>
          <w:b/>
          <w:bCs/>
          <w:sz w:val="22"/>
          <w:szCs w:val="22"/>
          <w:lang w:val="en-US"/>
        </w:rPr>
        <w:t>9.93 kWh/m</w:t>
      </w:r>
      <w:r w:rsidR="00441090" w:rsidRPr="00091A61">
        <w:rPr>
          <w:rFonts w:ascii="Arial" w:hAnsi="Arial" w:cs="Arial"/>
          <w:b/>
          <w:bCs/>
          <w:sz w:val="22"/>
          <w:szCs w:val="22"/>
          <w:vertAlign w:val="superscript"/>
          <w:lang w:val="en-US"/>
        </w:rPr>
        <w:t>3</w:t>
      </w:r>
      <w:r w:rsidR="009D4CD9" w:rsidRPr="00091A61">
        <w:rPr>
          <w:rFonts w:ascii="Arial" w:hAnsi="Arial" w:cs="Arial"/>
          <w:b/>
          <w:bCs/>
          <w:sz w:val="22"/>
          <w:szCs w:val="22"/>
          <w:vertAlign w:val="superscript"/>
          <w:lang w:val="en-US"/>
        </w:rPr>
        <w:t xml:space="preserve"> </w:t>
      </w:r>
      <w:r w:rsidR="009D4CD9" w:rsidRPr="00091A61">
        <w:rPr>
          <w:rFonts w:ascii="Arial" w:hAnsi="Arial" w:cs="Arial"/>
          <w:b/>
          <w:bCs/>
          <w:sz w:val="22"/>
          <w:szCs w:val="22"/>
          <w:lang w:val="en-US"/>
        </w:rPr>
        <w:t>of LF</w:t>
      </w:r>
      <w:r w:rsidR="00441090" w:rsidRPr="00091A61">
        <w:rPr>
          <w:rFonts w:ascii="Arial" w:hAnsi="Arial" w:cs="Arial"/>
          <w:sz w:val="22"/>
          <w:szCs w:val="22"/>
          <w:lang w:val="en-US"/>
        </w:rPr>
        <w:t xml:space="preserve">, while </w:t>
      </w:r>
      <w:r w:rsidR="00441090" w:rsidRPr="00091A61">
        <w:rPr>
          <w:rFonts w:ascii="Arial" w:hAnsi="Arial" w:cs="Arial"/>
          <w:sz w:val="22"/>
          <w:szCs w:val="22"/>
          <w:lang w:val="en-US"/>
        </w:rPr>
        <w:fldChar w:fldCharType="begin"/>
      </w:r>
      <w:r w:rsidR="00E0516C" w:rsidRPr="00091A61">
        <w:rPr>
          <w:rFonts w:ascii="Arial" w:hAnsi="Arial" w:cs="Arial"/>
          <w:sz w:val="22"/>
          <w:szCs w:val="22"/>
          <w:lang w:val="en-US"/>
        </w:rPr>
        <w:instrText xml:space="preserve"> ADDIN EN.CITE &lt;EndNote&gt;&lt;Cite AuthorYear="1"&gt;&lt;Author&gt;Smet&lt;/Author&gt;&lt;Year&gt;2003&lt;/Year&gt;&lt;RecNum&gt;37&lt;/RecNum&gt;&lt;DisplayText&gt;Smet, Debruyne et al. (2003)&lt;/DisplayText&gt;&lt;record&gt;&lt;rec-number&gt;37&lt;/rec-number&gt;&lt;foreign-keys&gt;&lt;key app="EN" db-id="xtsxtzaa9tewz5e0p0u52swgtp22dt9wx5ex" timestamp="1642676071" guid="553d5ba2-c743-4b33-aeb6-a95cc9b0ed25"&gt;37&lt;/key&gt;&lt;/foreign-keys&gt;&lt;ref-type name="Journal Article"&gt;17&lt;/ref-type&gt;&lt;contributors&gt;&lt;authors&gt;&lt;author&gt;Smet, E&lt;/author&gt;&lt;author&gt;Debruyne, J&lt;/author&gt;&lt;author&gt;Deckx, J&lt;/author&gt;&lt;author&gt;Deboosere, S&lt;/author&gt;&lt;/authors&gt;&lt;/contributors&gt;&lt;titles&gt;&lt;title&gt;Manure treatment according to the Trevi-concept&lt;/title&gt;&lt;secondary-title&gt;Communications in agricultural and applied biological sciences&lt;/secondary-title&gt;&lt;/titles&gt;&lt;periodical&gt;&lt;full-title&gt;Communications in agricultural and applied biological sciences&lt;/full-title&gt;&lt;/periodical&gt;&lt;pages&gt;125-132&lt;/pages&gt;&lt;volume&gt;68&lt;/volume&gt;&lt;number&gt;2; PART A&lt;/number&gt;&lt;dates&gt;&lt;year&gt;2003&lt;/year&gt;&lt;/dates&gt;&lt;isbn&gt;1379-1176&lt;/isbn&gt;&lt;urls&gt;&lt;/urls&gt;&lt;/record&gt;&lt;/Cite&gt;&lt;/EndNote&gt;</w:instrText>
      </w:r>
      <w:r w:rsidR="00441090" w:rsidRPr="00091A61">
        <w:rPr>
          <w:rFonts w:ascii="Arial" w:hAnsi="Arial" w:cs="Arial"/>
          <w:sz w:val="22"/>
          <w:szCs w:val="22"/>
          <w:lang w:val="en-US"/>
        </w:rPr>
        <w:fldChar w:fldCharType="separate"/>
      </w:r>
      <w:r w:rsidR="00E0516C" w:rsidRPr="00091A61">
        <w:rPr>
          <w:rFonts w:ascii="Arial" w:hAnsi="Arial" w:cs="Arial"/>
          <w:noProof/>
          <w:sz w:val="22"/>
          <w:szCs w:val="22"/>
          <w:lang w:val="en-US"/>
        </w:rPr>
        <w:t>Smet, Debruyne et al. (2003)</w:t>
      </w:r>
      <w:r w:rsidR="00441090" w:rsidRPr="00091A61">
        <w:rPr>
          <w:rFonts w:ascii="Arial" w:hAnsi="Arial" w:cs="Arial"/>
          <w:sz w:val="22"/>
          <w:szCs w:val="22"/>
          <w:lang w:val="en-US"/>
        </w:rPr>
        <w:fldChar w:fldCharType="end"/>
      </w:r>
      <w:r w:rsidR="00441090" w:rsidRPr="00091A61">
        <w:rPr>
          <w:rFonts w:ascii="Arial" w:hAnsi="Arial" w:cs="Arial"/>
          <w:sz w:val="22"/>
          <w:szCs w:val="22"/>
          <w:lang w:val="en-US"/>
        </w:rPr>
        <w:t xml:space="preserve"> estimate a maximum of 15 kWh/m</w:t>
      </w:r>
      <w:r w:rsidR="00441090" w:rsidRPr="00091A61">
        <w:rPr>
          <w:rFonts w:ascii="Arial" w:hAnsi="Arial" w:cs="Arial"/>
          <w:sz w:val="22"/>
          <w:szCs w:val="22"/>
          <w:vertAlign w:val="superscript"/>
          <w:lang w:val="en-US"/>
        </w:rPr>
        <w:t>3</w:t>
      </w:r>
      <w:r w:rsidR="00441090" w:rsidRPr="00091A61">
        <w:rPr>
          <w:rFonts w:ascii="Arial" w:hAnsi="Arial" w:cs="Arial"/>
          <w:sz w:val="22"/>
          <w:szCs w:val="22"/>
          <w:lang w:val="en-US"/>
        </w:rPr>
        <w:t>.</w:t>
      </w:r>
      <w:r w:rsidR="00AF390E" w:rsidRPr="00091A61">
        <w:rPr>
          <w:rFonts w:ascii="Arial" w:hAnsi="Arial" w:cs="Arial"/>
          <w:lang w:val="en-US"/>
        </w:rPr>
        <w:t xml:space="preserve"> </w:t>
      </w:r>
      <w:r w:rsidR="00FE6B53" w:rsidRPr="00091A61">
        <w:rPr>
          <w:rFonts w:ascii="Arial" w:hAnsi="Arial" w:cs="Arial"/>
          <w:sz w:val="22"/>
          <w:szCs w:val="22"/>
          <w:lang w:val="en-US"/>
        </w:rPr>
        <w:t xml:space="preserve">Post treatment, the biological effluent is transported to nearby fields to be applied. The estimated transport distance is </w:t>
      </w:r>
      <w:r w:rsidR="003468A8" w:rsidRPr="00091A61">
        <w:rPr>
          <w:rFonts w:ascii="Arial" w:hAnsi="Arial" w:cs="Arial"/>
          <w:sz w:val="22"/>
          <w:szCs w:val="22"/>
          <w:lang w:val="en-US"/>
        </w:rPr>
        <w:t xml:space="preserve">approximately 6km. </w:t>
      </w:r>
    </w:p>
    <w:p w14:paraId="1B73E38D" w14:textId="5AC8F98A" w:rsidR="00945E63" w:rsidRPr="00091A61" w:rsidRDefault="00945E63" w:rsidP="00C92B0A">
      <w:pPr>
        <w:rPr>
          <w:rFonts w:ascii="Arial" w:hAnsi="Arial" w:cs="Arial"/>
          <w:lang w:val="en-US"/>
        </w:rPr>
      </w:pPr>
    </w:p>
    <w:p w14:paraId="6B19F82D" w14:textId="608C02B9" w:rsidR="00A01602" w:rsidRPr="00091A61" w:rsidRDefault="00D001DA" w:rsidP="00C92B0A">
      <w:pPr>
        <w:rPr>
          <w:rFonts w:ascii="Arial" w:hAnsi="Arial" w:cs="Arial"/>
          <w:sz w:val="22"/>
          <w:szCs w:val="22"/>
          <w:lang w:val="en-US"/>
        </w:rPr>
      </w:pPr>
      <w:r w:rsidRPr="00091A61">
        <w:rPr>
          <w:rFonts w:ascii="Arial" w:hAnsi="Arial" w:cs="Arial"/>
          <w:sz w:val="22"/>
          <w:szCs w:val="22"/>
          <w:lang w:val="en-US"/>
        </w:rPr>
        <w:t>Regarding fugitive emissions, i</w:t>
      </w:r>
      <w:r w:rsidR="00A01602" w:rsidRPr="00091A61">
        <w:rPr>
          <w:rFonts w:ascii="Arial" w:hAnsi="Arial" w:cs="Arial"/>
          <w:sz w:val="22"/>
          <w:szCs w:val="22"/>
          <w:lang w:val="en-US"/>
        </w:rPr>
        <w:t>t is difficult to establish an emission factor for N</w:t>
      </w:r>
      <w:r w:rsidR="00A01602" w:rsidRPr="00091A61">
        <w:rPr>
          <w:rFonts w:ascii="Arial" w:hAnsi="Arial" w:cs="Arial"/>
          <w:sz w:val="22"/>
          <w:szCs w:val="22"/>
          <w:vertAlign w:val="subscript"/>
          <w:lang w:val="en-US"/>
        </w:rPr>
        <w:t>2</w:t>
      </w:r>
      <w:r w:rsidR="00A01602" w:rsidRPr="00091A61">
        <w:rPr>
          <w:rFonts w:ascii="Arial" w:hAnsi="Arial" w:cs="Arial"/>
          <w:sz w:val="22"/>
          <w:szCs w:val="22"/>
          <w:lang w:val="en-US"/>
        </w:rPr>
        <w:t>O and NH</w:t>
      </w:r>
      <w:r w:rsidR="00A01602" w:rsidRPr="00091A61">
        <w:rPr>
          <w:rFonts w:ascii="Arial" w:hAnsi="Arial" w:cs="Arial"/>
          <w:sz w:val="22"/>
          <w:szCs w:val="22"/>
          <w:vertAlign w:val="subscript"/>
          <w:lang w:val="en-US"/>
        </w:rPr>
        <w:t>3</w:t>
      </w:r>
      <w:r w:rsidR="00A01602" w:rsidRPr="00091A61">
        <w:rPr>
          <w:rFonts w:ascii="Arial" w:hAnsi="Arial" w:cs="Arial"/>
          <w:sz w:val="22"/>
          <w:szCs w:val="22"/>
          <w:lang w:val="en-US"/>
        </w:rPr>
        <w:t xml:space="preserve"> since their formation in the NDN system is not well known. However, based on </w:t>
      </w:r>
      <w:r w:rsidR="00A01602" w:rsidRPr="00091A61">
        <w:rPr>
          <w:rFonts w:ascii="Arial" w:hAnsi="Arial" w:cs="Arial"/>
          <w:sz w:val="22"/>
          <w:szCs w:val="22"/>
          <w:lang w:val="en-US"/>
        </w:rPr>
        <w:fldChar w:fldCharType="begin"/>
      </w:r>
      <w:r w:rsidR="00A01602" w:rsidRPr="00091A61">
        <w:rPr>
          <w:rFonts w:ascii="Arial" w:hAnsi="Arial" w:cs="Arial"/>
          <w:sz w:val="22"/>
          <w:szCs w:val="22"/>
          <w:lang w:val="en-US"/>
        </w:rPr>
        <w:instrText xml:space="preserve"> ADDIN EN.CITE &lt;EndNote&gt;&lt;Cite AuthorYear="1"&gt;&lt;Author&gt;Hou&lt;/Author&gt;&lt;Year&gt;2017&lt;/Year&gt;&lt;RecNum&gt;30&lt;/RecNum&gt;&lt;DisplayText&gt;Hou, Velthof et al. (2017)&lt;/DisplayText&gt;&lt;record&gt;&lt;rec-number&gt;30&lt;/rec-number&gt;&lt;foreign-keys&gt;&lt;key app="EN" db-id="xtsxtzaa9tewz5e0p0u52swgtp22dt9wx5ex" timestamp="1642413923" guid="181acdd6-83b2-4bc4-b5b7-25857a4d7f60"&gt;30&lt;/key&gt;&lt;/foreign-keys&gt;&lt;ref-type name="Journal Article"&gt;17&lt;/ref-type&gt;&lt;contributors&gt;&lt;authors&gt;&lt;author&gt;Hou, Yong&lt;/author&gt;&lt;author&gt;Velthof, Gerard L.&lt;/author&gt;&lt;author&gt;Lesschen, Jan Peter&lt;/author&gt;&lt;author&gt;Staritsky, Igor G.&lt;/author&gt;&lt;author&gt;Oenema, Oene&lt;/author&gt;&lt;/authors&gt;&lt;/contributors&gt;&lt;titles&gt;&lt;title&gt;Nutrient Recovery and Emissions of Ammonia, Nitrous Oxide, and Methane from Animal Manure in Europe: Effects of Manure Treatment Technologies&lt;/title&gt;&lt;secondary-title&gt;Environmental Science &amp;amp; Technology&lt;/secondary-title&gt;&lt;/titles&gt;&lt;periodical&gt;&lt;full-title&gt;Environmental Science &amp;amp; Technology&lt;/full-title&gt;&lt;/periodical&gt;&lt;pages&gt;375-383&lt;/pages&gt;&lt;volume&gt;51&lt;/volume&gt;&lt;number&gt;1&lt;/number&gt;&lt;dates&gt;&lt;year&gt;2017&lt;/year&gt;&lt;pub-dates&gt;&lt;date&gt;2017/01/03&lt;/date&gt;&lt;/pub-dates&gt;&lt;/dates&gt;&lt;publisher&gt;American Chemical Society&lt;/publisher&gt;&lt;isbn&gt;0013-936X&lt;/isbn&gt;&lt;urls&gt;&lt;related-urls&gt;&lt;url&gt;https://doi.org/10.1021/acs.est.6b04524&lt;/url&gt;&lt;/related-urls&gt;&lt;/urls&gt;&lt;electronic-resource-num&gt;10.1021/acs.est.6b04524&lt;/electronic-resource-num&gt;&lt;/record&gt;&lt;/Cite&gt;&lt;/EndNote&gt;</w:instrText>
      </w:r>
      <w:r w:rsidR="00A01602" w:rsidRPr="00091A61">
        <w:rPr>
          <w:rFonts w:ascii="Arial" w:hAnsi="Arial" w:cs="Arial"/>
          <w:sz w:val="22"/>
          <w:szCs w:val="22"/>
          <w:lang w:val="en-US"/>
        </w:rPr>
        <w:fldChar w:fldCharType="separate"/>
      </w:r>
      <w:r w:rsidR="00A01602" w:rsidRPr="00091A61">
        <w:rPr>
          <w:rFonts w:ascii="Arial" w:hAnsi="Arial" w:cs="Arial"/>
          <w:noProof/>
          <w:sz w:val="22"/>
          <w:szCs w:val="22"/>
          <w:lang w:val="en-US"/>
        </w:rPr>
        <w:t>Hou, Velthof et al. (2017)</w:t>
      </w:r>
      <w:r w:rsidR="00A01602" w:rsidRPr="00091A61">
        <w:rPr>
          <w:rFonts w:ascii="Arial" w:hAnsi="Arial" w:cs="Arial"/>
          <w:sz w:val="22"/>
          <w:szCs w:val="22"/>
          <w:lang w:val="en-US"/>
        </w:rPr>
        <w:fldChar w:fldCharType="end"/>
      </w:r>
      <w:r w:rsidR="00A01602" w:rsidRPr="00091A61">
        <w:rPr>
          <w:rFonts w:ascii="Arial" w:hAnsi="Arial" w:cs="Arial"/>
          <w:sz w:val="22"/>
          <w:szCs w:val="22"/>
          <w:lang w:val="en-US"/>
        </w:rPr>
        <w:t>, we estimate a 1%  loss of influent N in the form of N</w:t>
      </w:r>
      <w:r w:rsidR="00A01602" w:rsidRPr="00091A61">
        <w:rPr>
          <w:rFonts w:ascii="Arial" w:hAnsi="Arial" w:cs="Arial"/>
          <w:sz w:val="22"/>
          <w:szCs w:val="22"/>
          <w:vertAlign w:val="subscript"/>
          <w:lang w:val="en-US"/>
        </w:rPr>
        <w:t>2</w:t>
      </w:r>
      <w:r w:rsidR="00A01602" w:rsidRPr="00091A61">
        <w:rPr>
          <w:rFonts w:ascii="Arial" w:hAnsi="Arial" w:cs="Arial"/>
          <w:sz w:val="22"/>
          <w:szCs w:val="22"/>
          <w:lang w:val="en-US"/>
        </w:rPr>
        <w:t>O and 0.5% of influent N in the form of NH</w:t>
      </w:r>
      <w:r w:rsidR="00A01602" w:rsidRPr="00091A61">
        <w:rPr>
          <w:rFonts w:ascii="Arial" w:hAnsi="Arial" w:cs="Arial"/>
          <w:sz w:val="22"/>
          <w:szCs w:val="22"/>
          <w:vertAlign w:val="subscript"/>
          <w:lang w:val="en-US"/>
        </w:rPr>
        <w:t>3</w:t>
      </w:r>
      <w:r w:rsidR="00A01602" w:rsidRPr="00091A61">
        <w:rPr>
          <w:rFonts w:ascii="Arial" w:hAnsi="Arial" w:cs="Arial"/>
          <w:sz w:val="22"/>
          <w:szCs w:val="22"/>
          <w:lang w:val="en-US"/>
        </w:rPr>
        <w:t>.</w:t>
      </w:r>
    </w:p>
    <w:p w14:paraId="0D7E4868" w14:textId="77777777" w:rsidR="00AC48A7" w:rsidRPr="00091A61" w:rsidRDefault="00AC48A7" w:rsidP="00C92B0A">
      <w:pPr>
        <w:rPr>
          <w:rFonts w:ascii="Arial" w:hAnsi="Arial" w:cs="Arial"/>
          <w:sz w:val="22"/>
          <w:szCs w:val="22"/>
          <w:lang w:val="en-US"/>
        </w:rPr>
      </w:pPr>
    </w:p>
    <w:p w14:paraId="7F9E793E" w14:textId="47291102" w:rsidR="009B3140" w:rsidRPr="00091A61" w:rsidRDefault="009B3140" w:rsidP="00C92B0A">
      <w:pPr>
        <w:rPr>
          <w:rFonts w:ascii="Arial" w:hAnsi="Arial" w:cs="Arial"/>
          <w:sz w:val="22"/>
          <w:szCs w:val="22"/>
          <w:lang w:val="en-US"/>
        </w:rPr>
      </w:pPr>
      <w:r w:rsidRPr="00091A61">
        <w:rPr>
          <w:rFonts w:ascii="Arial" w:hAnsi="Arial" w:cs="Arial"/>
          <w:sz w:val="22"/>
          <w:szCs w:val="22"/>
          <w:lang w:val="en-US"/>
        </w:rPr>
        <w:t xml:space="preserve">Table S5 lists the N concentration at each </w:t>
      </w:r>
      <w:r w:rsidR="0018337E" w:rsidRPr="00091A61">
        <w:rPr>
          <w:rFonts w:ascii="Arial" w:hAnsi="Arial" w:cs="Arial"/>
          <w:sz w:val="22"/>
          <w:szCs w:val="22"/>
          <w:lang w:val="en-US"/>
        </w:rPr>
        <w:t>stag</w:t>
      </w:r>
      <w:r w:rsidR="00432B17" w:rsidRPr="00091A61">
        <w:rPr>
          <w:rFonts w:ascii="Arial" w:hAnsi="Arial" w:cs="Arial"/>
          <w:sz w:val="22"/>
          <w:szCs w:val="22"/>
          <w:lang w:val="en-US"/>
        </w:rPr>
        <w:t>e of the NDN, obtained from STOAT. Based on these N concentrations, the nutrient flow was estimated and scaled according to the functional unit, i.e. 1 tonne of LF</w:t>
      </w:r>
      <w:r w:rsidR="00AC48A7" w:rsidRPr="00091A61">
        <w:rPr>
          <w:rFonts w:ascii="Arial" w:hAnsi="Arial" w:cs="Arial"/>
          <w:sz w:val="22"/>
          <w:szCs w:val="22"/>
          <w:lang w:val="en-US"/>
        </w:rPr>
        <w:t xml:space="preserve"> (Table S6)</w:t>
      </w:r>
      <w:r w:rsidR="00432B17" w:rsidRPr="00091A61">
        <w:rPr>
          <w:rFonts w:ascii="Arial" w:hAnsi="Arial" w:cs="Arial"/>
          <w:sz w:val="22"/>
          <w:szCs w:val="22"/>
          <w:lang w:val="en-US"/>
        </w:rPr>
        <w:t>.</w:t>
      </w:r>
      <w:r w:rsidR="002F70EB" w:rsidRPr="00091A61">
        <w:rPr>
          <w:rFonts w:ascii="Arial" w:hAnsi="Arial" w:cs="Arial"/>
          <w:sz w:val="22"/>
          <w:szCs w:val="22"/>
          <w:lang w:val="en-US"/>
        </w:rPr>
        <w:t xml:space="preserve"> The mass </w:t>
      </w:r>
      <w:r w:rsidR="007E103F" w:rsidRPr="00091A61">
        <w:rPr>
          <w:rFonts w:ascii="Arial" w:hAnsi="Arial" w:cs="Arial"/>
          <w:sz w:val="22"/>
          <w:szCs w:val="22"/>
          <w:lang w:val="en-US"/>
        </w:rPr>
        <w:t xml:space="preserve">and nutrient </w:t>
      </w:r>
      <w:r w:rsidR="002F70EB" w:rsidRPr="00091A61">
        <w:rPr>
          <w:rFonts w:ascii="Arial" w:hAnsi="Arial" w:cs="Arial"/>
          <w:sz w:val="22"/>
          <w:szCs w:val="22"/>
          <w:lang w:val="en-US"/>
        </w:rPr>
        <w:t>flow</w:t>
      </w:r>
      <w:r w:rsidR="007E103F" w:rsidRPr="00091A61">
        <w:rPr>
          <w:rFonts w:ascii="Arial" w:hAnsi="Arial" w:cs="Arial"/>
          <w:sz w:val="22"/>
          <w:szCs w:val="22"/>
          <w:lang w:val="en-US"/>
        </w:rPr>
        <w:t>s</w:t>
      </w:r>
      <w:r w:rsidR="002F70EB" w:rsidRPr="00091A61">
        <w:rPr>
          <w:rFonts w:ascii="Arial" w:hAnsi="Arial" w:cs="Arial"/>
          <w:sz w:val="22"/>
          <w:szCs w:val="22"/>
          <w:lang w:val="en-US"/>
        </w:rPr>
        <w:t xml:space="preserve"> </w:t>
      </w:r>
      <w:r w:rsidR="007E103F" w:rsidRPr="00091A61">
        <w:rPr>
          <w:rFonts w:ascii="Arial" w:hAnsi="Arial" w:cs="Arial"/>
          <w:sz w:val="22"/>
          <w:szCs w:val="22"/>
          <w:lang w:val="en-US"/>
        </w:rPr>
        <w:t>are</w:t>
      </w:r>
      <w:r w:rsidR="002F70EB" w:rsidRPr="00091A61">
        <w:rPr>
          <w:rFonts w:ascii="Arial" w:hAnsi="Arial" w:cs="Arial"/>
          <w:sz w:val="22"/>
          <w:szCs w:val="22"/>
          <w:lang w:val="en-US"/>
        </w:rPr>
        <w:t xml:space="preserve"> represented in the Sankey diagram</w:t>
      </w:r>
      <w:r w:rsidR="007E103F" w:rsidRPr="00091A61">
        <w:rPr>
          <w:rFonts w:ascii="Arial" w:hAnsi="Arial" w:cs="Arial"/>
          <w:sz w:val="22"/>
          <w:szCs w:val="22"/>
          <w:lang w:val="en-US"/>
        </w:rPr>
        <w:t>s</w:t>
      </w:r>
      <w:r w:rsidR="002F70EB" w:rsidRPr="00091A61">
        <w:rPr>
          <w:rFonts w:ascii="Arial" w:hAnsi="Arial" w:cs="Arial"/>
          <w:sz w:val="22"/>
          <w:szCs w:val="22"/>
          <w:lang w:val="en-US"/>
        </w:rPr>
        <w:t xml:space="preserve"> (Figure S6</w:t>
      </w:r>
      <w:r w:rsidR="007E103F" w:rsidRPr="00091A61">
        <w:rPr>
          <w:rFonts w:ascii="Arial" w:hAnsi="Arial" w:cs="Arial"/>
          <w:sz w:val="22"/>
          <w:szCs w:val="22"/>
          <w:lang w:val="en-US"/>
        </w:rPr>
        <w:t xml:space="preserve"> and S7</w:t>
      </w:r>
      <w:r w:rsidR="002F70EB" w:rsidRPr="00091A61">
        <w:rPr>
          <w:rFonts w:ascii="Arial" w:hAnsi="Arial" w:cs="Arial"/>
          <w:sz w:val="22"/>
          <w:szCs w:val="22"/>
          <w:lang w:val="en-US"/>
        </w:rPr>
        <w:t>).</w:t>
      </w:r>
    </w:p>
    <w:p w14:paraId="71DDF5D0" w14:textId="77777777" w:rsidR="009B3140" w:rsidRPr="00091A61" w:rsidRDefault="009B3140" w:rsidP="00C92B0A">
      <w:pPr>
        <w:rPr>
          <w:rFonts w:ascii="Arial" w:hAnsi="Arial" w:cs="Arial"/>
          <w:lang w:val="en-US"/>
        </w:rPr>
      </w:pPr>
    </w:p>
    <w:p w14:paraId="12D4286E" w14:textId="5CD273CB" w:rsidR="00945E63" w:rsidRPr="00091A61" w:rsidRDefault="00945E63" w:rsidP="00945E63">
      <w:pPr>
        <w:pStyle w:val="Caption"/>
        <w:rPr>
          <w:rFonts w:ascii="Arial" w:hAnsi="Arial" w:cs="Arial"/>
          <w:sz w:val="22"/>
          <w:lang w:val="en-US"/>
        </w:rPr>
      </w:pPr>
      <w:bookmarkStart w:id="7" w:name="_Ref93569278"/>
      <w:r w:rsidRPr="00091A61">
        <w:rPr>
          <w:rFonts w:ascii="Arial" w:hAnsi="Arial" w:cs="Arial"/>
          <w:sz w:val="22"/>
        </w:rPr>
        <w:t xml:space="preserve">Table </w:t>
      </w:r>
      <w:bookmarkEnd w:id="7"/>
      <w:r w:rsidR="009B3140" w:rsidRPr="00091A61">
        <w:rPr>
          <w:rFonts w:ascii="Arial" w:hAnsi="Arial" w:cs="Arial"/>
          <w:sz w:val="22"/>
        </w:rPr>
        <w:t>S5</w:t>
      </w:r>
      <w:r w:rsidRPr="00091A61">
        <w:rPr>
          <w:rFonts w:ascii="Arial" w:hAnsi="Arial" w:cs="Arial"/>
          <w:sz w:val="22"/>
        </w:rPr>
        <w:t xml:space="preserve"> </w:t>
      </w:r>
      <w:r w:rsidRPr="00091A61">
        <w:rPr>
          <w:rFonts w:ascii="Arial" w:hAnsi="Arial" w:cs="Arial"/>
          <w:sz w:val="22"/>
          <w:lang w:val="en-US"/>
        </w:rPr>
        <w:t>Output from STOAT</w:t>
      </w:r>
      <w:r w:rsidR="0018337E" w:rsidRPr="00091A61">
        <w:rPr>
          <w:rFonts w:ascii="Arial" w:hAnsi="Arial" w:cs="Arial"/>
          <w:sz w:val="22"/>
          <w:lang w:val="en-US"/>
        </w:rPr>
        <w:t>: N flows at each stage</w:t>
      </w:r>
    </w:p>
    <w:tbl>
      <w:tblPr>
        <w:tblW w:w="9027" w:type="dxa"/>
        <w:tblCellMar>
          <w:left w:w="70" w:type="dxa"/>
          <w:right w:w="70" w:type="dxa"/>
        </w:tblCellMar>
        <w:tblLook w:val="04A0" w:firstRow="1" w:lastRow="0" w:firstColumn="1" w:lastColumn="0" w:noHBand="0" w:noVBand="1"/>
      </w:tblPr>
      <w:tblGrid>
        <w:gridCol w:w="1833"/>
        <w:gridCol w:w="1209"/>
        <w:gridCol w:w="1379"/>
        <w:gridCol w:w="1446"/>
        <w:gridCol w:w="1111"/>
        <w:gridCol w:w="2049"/>
      </w:tblGrid>
      <w:tr w:rsidR="002F70EB" w:rsidRPr="00091A61" w14:paraId="02D3F3A8" w14:textId="77777777" w:rsidTr="000E79AC">
        <w:trPr>
          <w:trHeight w:val="299"/>
        </w:trPr>
        <w:tc>
          <w:tcPr>
            <w:tcW w:w="1833" w:type="dxa"/>
            <w:vMerge w:val="restart"/>
            <w:tcBorders>
              <w:top w:val="single" w:sz="8" w:space="0" w:color="auto"/>
              <w:left w:val="single" w:sz="8" w:space="0" w:color="auto"/>
              <w:right w:val="single" w:sz="8" w:space="0" w:color="auto"/>
            </w:tcBorders>
            <w:shd w:val="clear" w:color="auto" w:fill="auto"/>
            <w:noWrap/>
            <w:vAlign w:val="center"/>
          </w:tcPr>
          <w:p w14:paraId="4E0BF7C2" w14:textId="57F42887" w:rsidR="002F70EB" w:rsidRPr="00091A61" w:rsidRDefault="00AC48A7" w:rsidP="009B3140">
            <w:pPr>
              <w:jc w:val="center"/>
              <w:rPr>
                <w:rFonts w:ascii="Arial" w:hAnsi="Arial" w:cs="Arial"/>
                <w:color w:val="000000"/>
              </w:rPr>
            </w:pPr>
            <w:r w:rsidRPr="00091A61">
              <w:rPr>
                <w:rFonts w:ascii="Arial" w:hAnsi="Arial" w:cs="Arial"/>
                <w:color w:val="000000"/>
                <w:sz w:val="22"/>
              </w:rPr>
              <w:t>Stage</w:t>
            </w:r>
            <w:r w:rsidR="002F70EB" w:rsidRPr="00091A61">
              <w:rPr>
                <w:rFonts w:ascii="Arial" w:hAnsi="Arial" w:cs="Arial"/>
                <w:color w:val="000000"/>
                <w:sz w:val="22"/>
              </w:rPr>
              <w:t> </w:t>
            </w:r>
          </w:p>
        </w:tc>
        <w:tc>
          <w:tcPr>
            <w:tcW w:w="1209" w:type="dxa"/>
            <w:tcBorders>
              <w:top w:val="single" w:sz="8" w:space="0" w:color="auto"/>
              <w:left w:val="nil"/>
              <w:bottom w:val="single" w:sz="8" w:space="0" w:color="auto"/>
              <w:right w:val="single" w:sz="8" w:space="0" w:color="auto"/>
            </w:tcBorders>
            <w:shd w:val="clear" w:color="000000" w:fill="00B0F0"/>
            <w:noWrap/>
            <w:vAlign w:val="center"/>
          </w:tcPr>
          <w:p w14:paraId="3C2CB8C7" w14:textId="24379B13" w:rsidR="002F70EB" w:rsidRPr="00091A61" w:rsidRDefault="002F70EB" w:rsidP="009B3140">
            <w:pPr>
              <w:jc w:val="center"/>
              <w:rPr>
                <w:rFonts w:ascii="Arial" w:hAnsi="Arial" w:cs="Arial"/>
                <w:color w:val="000000"/>
              </w:rPr>
            </w:pPr>
            <w:r w:rsidRPr="00091A61">
              <w:rPr>
                <w:rFonts w:ascii="Arial" w:hAnsi="Arial" w:cs="Arial"/>
                <w:color w:val="000000"/>
                <w:sz w:val="22"/>
                <w:szCs w:val="22"/>
              </w:rPr>
              <w:t>(1)</w:t>
            </w:r>
          </w:p>
        </w:tc>
        <w:tc>
          <w:tcPr>
            <w:tcW w:w="1379" w:type="dxa"/>
            <w:tcBorders>
              <w:top w:val="single" w:sz="8" w:space="0" w:color="auto"/>
              <w:left w:val="nil"/>
              <w:bottom w:val="single" w:sz="8" w:space="0" w:color="auto"/>
              <w:right w:val="single" w:sz="8" w:space="0" w:color="auto"/>
            </w:tcBorders>
            <w:shd w:val="clear" w:color="000000" w:fill="00B0F0"/>
            <w:noWrap/>
            <w:vAlign w:val="center"/>
          </w:tcPr>
          <w:p w14:paraId="1AB96D6E" w14:textId="15A4C316" w:rsidR="002F70EB" w:rsidRPr="00091A61" w:rsidRDefault="002F70EB" w:rsidP="009B3140">
            <w:pPr>
              <w:jc w:val="center"/>
              <w:rPr>
                <w:rFonts w:ascii="Arial" w:hAnsi="Arial" w:cs="Arial"/>
                <w:color w:val="000000"/>
              </w:rPr>
            </w:pPr>
            <w:r w:rsidRPr="00091A61">
              <w:rPr>
                <w:rFonts w:ascii="Arial" w:hAnsi="Arial" w:cs="Arial"/>
                <w:color w:val="000000"/>
                <w:sz w:val="22"/>
                <w:szCs w:val="22"/>
              </w:rPr>
              <w:t>(2)</w:t>
            </w:r>
          </w:p>
        </w:tc>
        <w:tc>
          <w:tcPr>
            <w:tcW w:w="1446" w:type="dxa"/>
            <w:tcBorders>
              <w:top w:val="single" w:sz="8" w:space="0" w:color="auto"/>
              <w:left w:val="nil"/>
              <w:bottom w:val="single" w:sz="8" w:space="0" w:color="auto"/>
              <w:right w:val="single" w:sz="8" w:space="0" w:color="auto"/>
            </w:tcBorders>
            <w:shd w:val="clear" w:color="000000" w:fill="00B0F0"/>
            <w:noWrap/>
            <w:vAlign w:val="center"/>
          </w:tcPr>
          <w:p w14:paraId="56A7E535" w14:textId="7698EC85" w:rsidR="002F70EB" w:rsidRPr="00091A61" w:rsidRDefault="002F70EB" w:rsidP="009B3140">
            <w:pPr>
              <w:jc w:val="center"/>
              <w:rPr>
                <w:rFonts w:ascii="Arial" w:hAnsi="Arial" w:cs="Arial"/>
                <w:color w:val="000000"/>
              </w:rPr>
            </w:pPr>
            <w:r w:rsidRPr="00091A61">
              <w:rPr>
                <w:rFonts w:ascii="Arial" w:hAnsi="Arial" w:cs="Arial"/>
                <w:color w:val="000000"/>
                <w:sz w:val="22"/>
                <w:szCs w:val="22"/>
              </w:rPr>
              <w:t>(3)</w:t>
            </w:r>
          </w:p>
        </w:tc>
        <w:tc>
          <w:tcPr>
            <w:tcW w:w="1111" w:type="dxa"/>
            <w:tcBorders>
              <w:top w:val="single" w:sz="8" w:space="0" w:color="auto"/>
              <w:left w:val="nil"/>
              <w:bottom w:val="single" w:sz="8" w:space="0" w:color="auto"/>
              <w:right w:val="single" w:sz="8" w:space="0" w:color="auto"/>
            </w:tcBorders>
            <w:shd w:val="clear" w:color="000000" w:fill="00B0F0"/>
            <w:noWrap/>
            <w:vAlign w:val="center"/>
          </w:tcPr>
          <w:p w14:paraId="021110B4" w14:textId="0CA0C53F" w:rsidR="002F70EB" w:rsidRPr="00091A61" w:rsidRDefault="007E103F" w:rsidP="009B3140">
            <w:pPr>
              <w:jc w:val="center"/>
              <w:rPr>
                <w:rFonts w:ascii="Arial" w:hAnsi="Arial" w:cs="Arial"/>
                <w:color w:val="000000"/>
              </w:rPr>
            </w:pPr>
            <w:r w:rsidRPr="00091A61">
              <w:rPr>
                <w:rFonts w:ascii="Arial" w:hAnsi="Arial" w:cs="Arial"/>
                <w:color w:val="000000"/>
                <w:sz w:val="22"/>
                <w:szCs w:val="22"/>
              </w:rPr>
              <w:t>(4)</w:t>
            </w:r>
          </w:p>
        </w:tc>
        <w:tc>
          <w:tcPr>
            <w:tcW w:w="2049" w:type="dxa"/>
            <w:tcBorders>
              <w:top w:val="single" w:sz="8" w:space="0" w:color="auto"/>
              <w:left w:val="nil"/>
              <w:bottom w:val="single" w:sz="8" w:space="0" w:color="auto"/>
              <w:right w:val="single" w:sz="8" w:space="0" w:color="auto"/>
            </w:tcBorders>
            <w:shd w:val="clear" w:color="000000" w:fill="00B0F0"/>
            <w:noWrap/>
            <w:vAlign w:val="center"/>
          </w:tcPr>
          <w:p w14:paraId="63BA72D3" w14:textId="2B40B035" w:rsidR="002F70EB" w:rsidRPr="00091A61" w:rsidRDefault="007E103F" w:rsidP="009B3140">
            <w:pPr>
              <w:jc w:val="center"/>
              <w:rPr>
                <w:rFonts w:ascii="Arial" w:hAnsi="Arial" w:cs="Arial"/>
              </w:rPr>
            </w:pPr>
            <w:r w:rsidRPr="00091A61">
              <w:rPr>
                <w:rFonts w:ascii="Arial" w:hAnsi="Arial" w:cs="Arial"/>
              </w:rPr>
              <w:t>(5)</w:t>
            </w:r>
          </w:p>
        </w:tc>
      </w:tr>
      <w:tr w:rsidR="002F70EB" w:rsidRPr="00091A61" w14:paraId="23762C51" w14:textId="77777777" w:rsidTr="000E79AC">
        <w:trPr>
          <w:trHeight w:val="299"/>
        </w:trPr>
        <w:tc>
          <w:tcPr>
            <w:tcW w:w="1833" w:type="dxa"/>
            <w:vMerge/>
            <w:tcBorders>
              <w:left w:val="single" w:sz="8" w:space="0" w:color="auto"/>
              <w:bottom w:val="single" w:sz="8" w:space="0" w:color="auto"/>
              <w:right w:val="single" w:sz="8" w:space="0" w:color="auto"/>
            </w:tcBorders>
            <w:shd w:val="clear" w:color="auto" w:fill="auto"/>
            <w:noWrap/>
            <w:vAlign w:val="center"/>
            <w:hideMark/>
          </w:tcPr>
          <w:p w14:paraId="4EA599A4" w14:textId="71B35AFF" w:rsidR="002F70EB" w:rsidRPr="00091A61" w:rsidRDefault="002F70EB" w:rsidP="009B3140">
            <w:pPr>
              <w:jc w:val="center"/>
              <w:rPr>
                <w:rFonts w:ascii="Arial" w:hAnsi="Arial" w:cs="Arial"/>
                <w:color w:val="000000"/>
              </w:rPr>
            </w:pPr>
          </w:p>
        </w:tc>
        <w:tc>
          <w:tcPr>
            <w:tcW w:w="1209" w:type="dxa"/>
            <w:tcBorders>
              <w:top w:val="single" w:sz="8" w:space="0" w:color="auto"/>
              <w:left w:val="nil"/>
              <w:bottom w:val="single" w:sz="8" w:space="0" w:color="auto"/>
              <w:right w:val="single" w:sz="8" w:space="0" w:color="auto"/>
            </w:tcBorders>
            <w:shd w:val="clear" w:color="000000" w:fill="00B0F0"/>
            <w:noWrap/>
            <w:vAlign w:val="center"/>
            <w:hideMark/>
          </w:tcPr>
          <w:p w14:paraId="4203F634" w14:textId="77777777" w:rsidR="002F70EB" w:rsidRPr="00091A61" w:rsidRDefault="002F70EB" w:rsidP="009B3140">
            <w:pPr>
              <w:jc w:val="center"/>
              <w:rPr>
                <w:rFonts w:ascii="Arial" w:hAnsi="Arial" w:cs="Arial"/>
                <w:color w:val="000000"/>
              </w:rPr>
            </w:pPr>
            <w:r w:rsidRPr="00091A61">
              <w:rPr>
                <w:rFonts w:ascii="Arial" w:hAnsi="Arial" w:cs="Arial"/>
                <w:color w:val="000000"/>
                <w:sz w:val="22"/>
                <w:szCs w:val="22"/>
              </w:rPr>
              <w:t>Influent</w:t>
            </w:r>
          </w:p>
        </w:tc>
        <w:tc>
          <w:tcPr>
            <w:tcW w:w="1379" w:type="dxa"/>
            <w:tcBorders>
              <w:top w:val="single" w:sz="8" w:space="0" w:color="auto"/>
              <w:left w:val="nil"/>
              <w:bottom w:val="single" w:sz="8" w:space="0" w:color="auto"/>
              <w:right w:val="single" w:sz="8" w:space="0" w:color="auto"/>
            </w:tcBorders>
            <w:shd w:val="clear" w:color="000000" w:fill="00B0F0"/>
            <w:noWrap/>
            <w:vAlign w:val="center"/>
            <w:hideMark/>
          </w:tcPr>
          <w:p w14:paraId="2D0909A0" w14:textId="6FCB729C" w:rsidR="002F70EB" w:rsidRPr="00091A61" w:rsidRDefault="002F70EB" w:rsidP="009048E1">
            <w:pPr>
              <w:rPr>
                <w:rFonts w:ascii="Arial" w:hAnsi="Arial" w:cs="Arial"/>
                <w:color w:val="000000"/>
              </w:rPr>
            </w:pPr>
            <w:r w:rsidRPr="00091A61">
              <w:rPr>
                <w:rFonts w:ascii="Arial" w:hAnsi="Arial" w:cs="Arial"/>
                <w:color w:val="000000"/>
                <w:sz w:val="22"/>
                <w:szCs w:val="22"/>
              </w:rPr>
              <w:t>Biological effluent</w:t>
            </w:r>
          </w:p>
        </w:tc>
        <w:tc>
          <w:tcPr>
            <w:tcW w:w="1446" w:type="dxa"/>
            <w:tcBorders>
              <w:top w:val="single" w:sz="8" w:space="0" w:color="auto"/>
              <w:left w:val="nil"/>
              <w:bottom w:val="single" w:sz="8" w:space="0" w:color="auto"/>
              <w:right w:val="single" w:sz="8" w:space="0" w:color="auto"/>
            </w:tcBorders>
            <w:shd w:val="clear" w:color="000000" w:fill="00B0F0"/>
            <w:noWrap/>
            <w:vAlign w:val="center"/>
            <w:hideMark/>
          </w:tcPr>
          <w:p w14:paraId="4EC305B5" w14:textId="77777777" w:rsidR="002F70EB" w:rsidRPr="00091A61" w:rsidRDefault="002F70EB" w:rsidP="009B3140">
            <w:pPr>
              <w:jc w:val="center"/>
              <w:rPr>
                <w:rFonts w:ascii="Arial" w:hAnsi="Arial" w:cs="Arial"/>
                <w:color w:val="000000"/>
              </w:rPr>
            </w:pPr>
            <w:r w:rsidRPr="00091A61">
              <w:rPr>
                <w:rFonts w:ascii="Arial" w:hAnsi="Arial" w:cs="Arial"/>
                <w:color w:val="000000"/>
                <w:sz w:val="22"/>
                <w:szCs w:val="22"/>
              </w:rPr>
              <w:t>Influent FC</w:t>
            </w:r>
            <w:r w:rsidRPr="00091A61">
              <w:rPr>
                <w:rFonts w:ascii="Arial" w:hAnsi="Arial" w:cs="Arial"/>
                <w:color w:val="000000"/>
                <w:sz w:val="16"/>
                <w:szCs w:val="16"/>
              </w:rPr>
              <w:t> </w:t>
            </w:r>
          </w:p>
        </w:tc>
        <w:tc>
          <w:tcPr>
            <w:tcW w:w="1111" w:type="dxa"/>
            <w:tcBorders>
              <w:top w:val="single" w:sz="8" w:space="0" w:color="auto"/>
              <w:left w:val="nil"/>
              <w:bottom w:val="single" w:sz="8" w:space="0" w:color="auto"/>
              <w:right w:val="single" w:sz="8" w:space="0" w:color="auto"/>
            </w:tcBorders>
            <w:shd w:val="clear" w:color="000000" w:fill="00B0F0"/>
            <w:noWrap/>
            <w:vAlign w:val="center"/>
            <w:hideMark/>
          </w:tcPr>
          <w:p w14:paraId="2ABECEA4" w14:textId="77777777" w:rsidR="002F70EB" w:rsidRPr="00091A61" w:rsidRDefault="002F70EB" w:rsidP="009B3140">
            <w:pPr>
              <w:jc w:val="center"/>
              <w:rPr>
                <w:rFonts w:ascii="Arial" w:hAnsi="Arial" w:cs="Arial"/>
                <w:color w:val="000000"/>
              </w:rPr>
            </w:pPr>
            <w:r w:rsidRPr="00091A61">
              <w:rPr>
                <w:rFonts w:ascii="Arial" w:hAnsi="Arial" w:cs="Arial"/>
                <w:color w:val="000000"/>
                <w:sz w:val="22"/>
                <w:szCs w:val="22"/>
              </w:rPr>
              <w:t>Excess sludge</w:t>
            </w:r>
          </w:p>
        </w:tc>
        <w:tc>
          <w:tcPr>
            <w:tcW w:w="2049" w:type="dxa"/>
            <w:tcBorders>
              <w:top w:val="single" w:sz="8" w:space="0" w:color="auto"/>
              <w:left w:val="nil"/>
              <w:bottom w:val="single" w:sz="8" w:space="0" w:color="auto"/>
              <w:right w:val="single" w:sz="8" w:space="0" w:color="auto"/>
            </w:tcBorders>
            <w:shd w:val="clear" w:color="000000" w:fill="00B0F0"/>
            <w:noWrap/>
            <w:vAlign w:val="center"/>
            <w:hideMark/>
          </w:tcPr>
          <w:p w14:paraId="750A33E7" w14:textId="77777777" w:rsidR="002F70EB" w:rsidRPr="00091A61" w:rsidRDefault="002F70EB" w:rsidP="009B3140">
            <w:pPr>
              <w:jc w:val="center"/>
              <w:rPr>
                <w:rFonts w:ascii="Arial" w:hAnsi="Arial" w:cs="Arial"/>
                <w:color w:val="000000"/>
              </w:rPr>
            </w:pPr>
            <w:r w:rsidRPr="00091A61">
              <w:rPr>
                <w:rFonts w:ascii="Arial" w:hAnsi="Arial" w:cs="Arial"/>
              </w:rPr>
              <w:t>Recirculated</w:t>
            </w:r>
            <w:r w:rsidRPr="00091A61">
              <w:rPr>
                <w:rFonts w:ascii="Arial" w:hAnsi="Arial" w:cs="Arial"/>
                <w:color w:val="000000"/>
                <w:sz w:val="22"/>
                <w:szCs w:val="22"/>
              </w:rPr>
              <w:t xml:space="preserve"> sludge</w:t>
            </w:r>
          </w:p>
        </w:tc>
      </w:tr>
      <w:tr w:rsidR="009B3140" w:rsidRPr="00091A61" w14:paraId="5F8B62B8" w14:textId="77777777" w:rsidTr="009B3140">
        <w:trPr>
          <w:trHeight w:val="299"/>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078EDB99"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Av. Temperature (deg. C)</w:t>
            </w:r>
          </w:p>
        </w:tc>
        <w:tc>
          <w:tcPr>
            <w:tcW w:w="1209" w:type="dxa"/>
            <w:tcBorders>
              <w:top w:val="nil"/>
              <w:left w:val="nil"/>
              <w:bottom w:val="single" w:sz="8" w:space="0" w:color="auto"/>
              <w:right w:val="single" w:sz="8" w:space="0" w:color="auto"/>
            </w:tcBorders>
            <w:shd w:val="clear" w:color="auto" w:fill="auto"/>
            <w:noWrap/>
            <w:vAlign w:val="center"/>
            <w:hideMark/>
          </w:tcPr>
          <w:p w14:paraId="0E8B2A9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w:t>
            </w:r>
          </w:p>
        </w:tc>
        <w:tc>
          <w:tcPr>
            <w:tcW w:w="1379" w:type="dxa"/>
            <w:tcBorders>
              <w:top w:val="nil"/>
              <w:left w:val="nil"/>
              <w:bottom w:val="single" w:sz="8" w:space="0" w:color="auto"/>
              <w:right w:val="single" w:sz="8" w:space="0" w:color="auto"/>
            </w:tcBorders>
            <w:shd w:val="clear" w:color="auto" w:fill="auto"/>
            <w:noWrap/>
            <w:vAlign w:val="center"/>
            <w:hideMark/>
          </w:tcPr>
          <w:p w14:paraId="0BEDAA91"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w:t>
            </w:r>
          </w:p>
        </w:tc>
        <w:tc>
          <w:tcPr>
            <w:tcW w:w="1446" w:type="dxa"/>
            <w:tcBorders>
              <w:top w:val="nil"/>
              <w:left w:val="nil"/>
              <w:bottom w:val="single" w:sz="8" w:space="0" w:color="auto"/>
              <w:right w:val="single" w:sz="8" w:space="0" w:color="auto"/>
            </w:tcBorders>
            <w:shd w:val="clear" w:color="auto" w:fill="auto"/>
            <w:noWrap/>
            <w:vAlign w:val="center"/>
            <w:hideMark/>
          </w:tcPr>
          <w:p w14:paraId="37B529A2"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w:t>
            </w:r>
          </w:p>
        </w:tc>
        <w:tc>
          <w:tcPr>
            <w:tcW w:w="1111" w:type="dxa"/>
            <w:tcBorders>
              <w:top w:val="nil"/>
              <w:left w:val="nil"/>
              <w:bottom w:val="single" w:sz="8" w:space="0" w:color="auto"/>
              <w:right w:val="single" w:sz="8" w:space="0" w:color="auto"/>
            </w:tcBorders>
            <w:shd w:val="clear" w:color="auto" w:fill="auto"/>
            <w:noWrap/>
            <w:vAlign w:val="center"/>
            <w:hideMark/>
          </w:tcPr>
          <w:p w14:paraId="3C0B051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w:t>
            </w:r>
          </w:p>
        </w:tc>
        <w:tc>
          <w:tcPr>
            <w:tcW w:w="2049" w:type="dxa"/>
            <w:tcBorders>
              <w:top w:val="nil"/>
              <w:left w:val="nil"/>
              <w:bottom w:val="single" w:sz="8" w:space="0" w:color="auto"/>
              <w:right w:val="single" w:sz="8" w:space="0" w:color="auto"/>
            </w:tcBorders>
            <w:shd w:val="clear" w:color="auto" w:fill="auto"/>
            <w:noWrap/>
            <w:vAlign w:val="center"/>
            <w:hideMark/>
          </w:tcPr>
          <w:p w14:paraId="0DCF2A03"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w:t>
            </w:r>
          </w:p>
        </w:tc>
      </w:tr>
      <w:tr w:rsidR="009B3140" w:rsidRPr="00091A61" w14:paraId="315040FF"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01571E70"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Av. NH</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(mg/l)</w:t>
            </w:r>
          </w:p>
        </w:tc>
        <w:tc>
          <w:tcPr>
            <w:tcW w:w="1209" w:type="dxa"/>
            <w:tcBorders>
              <w:top w:val="nil"/>
              <w:left w:val="nil"/>
              <w:bottom w:val="single" w:sz="8" w:space="0" w:color="auto"/>
              <w:right w:val="single" w:sz="8" w:space="0" w:color="auto"/>
            </w:tcBorders>
            <w:shd w:val="clear" w:color="auto" w:fill="auto"/>
            <w:noWrap/>
            <w:vAlign w:val="center"/>
            <w:hideMark/>
          </w:tcPr>
          <w:p w14:paraId="06377041"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3041</w:t>
            </w:r>
          </w:p>
        </w:tc>
        <w:tc>
          <w:tcPr>
            <w:tcW w:w="1379" w:type="dxa"/>
            <w:tcBorders>
              <w:top w:val="nil"/>
              <w:left w:val="nil"/>
              <w:bottom w:val="single" w:sz="8" w:space="0" w:color="auto"/>
              <w:right w:val="single" w:sz="8" w:space="0" w:color="auto"/>
            </w:tcBorders>
            <w:shd w:val="clear" w:color="auto" w:fill="auto"/>
            <w:noWrap/>
            <w:vAlign w:val="center"/>
            <w:hideMark/>
          </w:tcPr>
          <w:p w14:paraId="17DA1E9F"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269</w:t>
            </w:r>
          </w:p>
        </w:tc>
        <w:tc>
          <w:tcPr>
            <w:tcW w:w="1446" w:type="dxa"/>
            <w:tcBorders>
              <w:top w:val="nil"/>
              <w:left w:val="nil"/>
              <w:bottom w:val="single" w:sz="8" w:space="0" w:color="auto"/>
              <w:right w:val="single" w:sz="8" w:space="0" w:color="auto"/>
            </w:tcBorders>
            <w:shd w:val="clear" w:color="auto" w:fill="auto"/>
            <w:noWrap/>
            <w:vAlign w:val="center"/>
            <w:hideMark/>
          </w:tcPr>
          <w:p w14:paraId="25D570CB"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286</w:t>
            </w:r>
          </w:p>
        </w:tc>
        <w:tc>
          <w:tcPr>
            <w:tcW w:w="1111" w:type="dxa"/>
            <w:tcBorders>
              <w:top w:val="nil"/>
              <w:left w:val="nil"/>
              <w:bottom w:val="single" w:sz="8" w:space="0" w:color="auto"/>
              <w:right w:val="single" w:sz="8" w:space="0" w:color="auto"/>
            </w:tcBorders>
            <w:shd w:val="clear" w:color="auto" w:fill="auto"/>
            <w:noWrap/>
            <w:vAlign w:val="center"/>
            <w:hideMark/>
          </w:tcPr>
          <w:p w14:paraId="0854EAB5"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276</w:t>
            </w:r>
          </w:p>
        </w:tc>
        <w:tc>
          <w:tcPr>
            <w:tcW w:w="2049" w:type="dxa"/>
            <w:tcBorders>
              <w:top w:val="nil"/>
              <w:left w:val="nil"/>
              <w:bottom w:val="single" w:sz="8" w:space="0" w:color="auto"/>
              <w:right w:val="single" w:sz="8" w:space="0" w:color="auto"/>
            </w:tcBorders>
            <w:shd w:val="clear" w:color="auto" w:fill="auto"/>
            <w:noWrap/>
            <w:vAlign w:val="center"/>
            <w:hideMark/>
          </w:tcPr>
          <w:p w14:paraId="3CBCC7F8"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276</w:t>
            </w:r>
          </w:p>
        </w:tc>
      </w:tr>
      <w:tr w:rsidR="009B3140" w:rsidRPr="00091A61" w14:paraId="699F9BAE"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6EDA508C"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Max. NH</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(mg/l)</w:t>
            </w:r>
          </w:p>
        </w:tc>
        <w:tc>
          <w:tcPr>
            <w:tcW w:w="1209" w:type="dxa"/>
            <w:tcBorders>
              <w:top w:val="nil"/>
              <w:left w:val="nil"/>
              <w:bottom w:val="single" w:sz="8" w:space="0" w:color="auto"/>
              <w:right w:val="single" w:sz="8" w:space="0" w:color="auto"/>
            </w:tcBorders>
            <w:shd w:val="clear" w:color="auto" w:fill="auto"/>
            <w:noWrap/>
            <w:vAlign w:val="center"/>
            <w:hideMark/>
          </w:tcPr>
          <w:p w14:paraId="485109DD"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3041</w:t>
            </w:r>
          </w:p>
        </w:tc>
        <w:tc>
          <w:tcPr>
            <w:tcW w:w="1379" w:type="dxa"/>
            <w:tcBorders>
              <w:top w:val="nil"/>
              <w:left w:val="nil"/>
              <w:bottom w:val="single" w:sz="8" w:space="0" w:color="auto"/>
              <w:right w:val="single" w:sz="8" w:space="0" w:color="auto"/>
            </w:tcBorders>
            <w:shd w:val="clear" w:color="auto" w:fill="auto"/>
            <w:noWrap/>
            <w:vAlign w:val="center"/>
            <w:hideMark/>
          </w:tcPr>
          <w:p w14:paraId="67F438A0"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303</w:t>
            </w:r>
          </w:p>
        </w:tc>
        <w:tc>
          <w:tcPr>
            <w:tcW w:w="1446" w:type="dxa"/>
            <w:tcBorders>
              <w:top w:val="nil"/>
              <w:left w:val="nil"/>
              <w:bottom w:val="single" w:sz="8" w:space="0" w:color="auto"/>
              <w:right w:val="single" w:sz="8" w:space="0" w:color="auto"/>
            </w:tcBorders>
            <w:shd w:val="clear" w:color="auto" w:fill="auto"/>
            <w:noWrap/>
            <w:vAlign w:val="center"/>
            <w:hideMark/>
          </w:tcPr>
          <w:p w14:paraId="1F2D4E0F"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304</w:t>
            </w:r>
          </w:p>
        </w:tc>
        <w:tc>
          <w:tcPr>
            <w:tcW w:w="1111" w:type="dxa"/>
            <w:tcBorders>
              <w:top w:val="nil"/>
              <w:left w:val="nil"/>
              <w:bottom w:val="single" w:sz="8" w:space="0" w:color="auto"/>
              <w:right w:val="single" w:sz="8" w:space="0" w:color="auto"/>
            </w:tcBorders>
            <w:shd w:val="clear" w:color="auto" w:fill="auto"/>
            <w:noWrap/>
            <w:vAlign w:val="center"/>
            <w:hideMark/>
          </w:tcPr>
          <w:p w14:paraId="28185990"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304</w:t>
            </w:r>
          </w:p>
        </w:tc>
        <w:tc>
          <w:tcPr>
            <w:tcW w:w="2049" w:type="dxa"/>
            <w:tcBorders>
              <w:top w:val="nil"/>
              <w:left w:val="nil"/>
              <w:bottom w:val="single" w:sz="8" w:space="0" w:color="auto"/>
              <w:right w:val="single" w:sz="8" w:space="0" w:color="auto"/>
            </w:tcBorders>
            <w:shd w:val="clear" w:color="auto" w:fill="auto"/>
            <w:noWrap/>
            <w:vAlign w:val="center"/>
            <w:hideMark/>
          </w:tcPr>
          <w:p w14:paraId="4930A10F"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304</w:t>
            </w:r>
          </w:p>
        </w:tc>
      </w:tr>
      <w:tr w:rsidR="009B3140" w:rsidRPr="00091A61" w14:paraId="5ED0F9F0"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2B245D3F"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Av. NO</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(mg/l)</w:t>
            </w:r>
          </w:p>
        </w:tc>
        <w:tc>
          <w:tcPr>
            <w:tcW w:w="1209" w:type="dxa"/>
            <w:tcBorders>
              <w:top w:val="nil"/>
              <w:left w:val="nil"/>
              <w:bottom w:val="single" w:sz="8" w:space="0" w:color="auto"/>
              <w:right w:val="single" w:sz="8" w:space="0" w:color="auto"/>
            </w:tcBorders>
            <w:shd w:val="clear" w:color="auto" w:fill="auto"/>
            <w:noWrap/>
            <w:vAlign w:val="center"/>
            <w:hideMark/>
          </w:tcPr>
          <w:p w14:paraId="2D19F71B"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62</w:t>
            </w:r>
          </w:p>
        </w:tc>
        <w:tc>
          <w:tcPr>
            <w:tcW w:w="1379" w:type="dxa"/>
            <w:tcBorders>
              <w:top w:val="nil"/>
              <w:left w:val="nil"/>
              <w:bottom w:val="single" w:sz="8" w:space="0" w:color="auto"/>
              <w:right w:val="single" w:sz="8" w:space="0" w:color="auto"/>
            </w:tcBorders>
            <w:shd w:val="clear" w:color="auto" w:fill="auto"/>
            <w:noWrap/>
            <w:vAlign w:val="center"/>
            <w:hideMark/>
          </w:tcPr>
          <w:p w14:paraId="582989A5"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48</w:t>
            </w:r>
          </w:p>
        </w:tc>
        <w:tc>
          <w:tcPr>
            <w:tcW w:w="1446" w:type="dxa"/>
            <w:tcBorders>
              <w:top w:val="nil"/>
              <w:left w:val="nil"/>
              <w:bottom w:val="single" w:sz="8" w:space="0" w:color="auto"/>
              <w:right w:val="single" w:sz="8" w:space="0" w:color="auto"/>
            </w:tcBorders>
            <w:shd w:val="clear" w:color="auto" w:fill="auto"/>
            <w:noWrap/>
            <w:vAlign w:val="center"/>
            <w:hideMark/>
          </w:tcPr>
          <w:p w14:paraId="4C9259AE"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6</w:t>
            </w:r>
          </w:p>
        </w:tc>
        <w:tc>
          <w:tcPr>
            <w:tcW w:w="1111" w:type="dxa"/>
            <w:tcBorders>
              <w:top w:val="nil"/>
              <w:left w:val="nil"/>
              <w:bottom w:val="single" w:sz="8" w:space="0" w:color="auto"/>
              <w:right w:val="single" w:sz="8" w:space="0" w:color="auto"/>
            </w:tcBorders>
            <w:shd w:val="clear" w:color="auto" w:fill="auto"/>
            <w:noWrap/>
            <w:vAlign w:val="center"/>
            <w:hideMark/>
          </w:tcPr>
          <w:p w14:paraId="258740C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7</w:t>
            </w:r>
          </w:p>
        </w:tc>
        <w:tc>
          <w:tcPr>
            <w:tcW w:w="2049" w:type="dxa"/>
            <w:tcBorders>
              <w:top w:val="nil"/>
              <w:left w:val="nil"/>
              <w:bottom w:val="single" w:sz="8" w:space="0" w:color="auto"/>
              <w:right w:val="single" w:sz="8" w:space="0" w:color="auto"/>
            </w:tcBorders>
            <w:shd w:val="clear" w:color="auto" w:fill="auto"/>
            <w:noWrap/>
            <w:vAlign w:val="center"/>
            <w:hideMark/>
          </w:tcPr>
          <w:p w14:paraId="50CCE098"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7</w:t>
            </w:r>
          </w:p>
        </w:tc>
      </w:tr>
      <w:tr w:rsidR="009B3140" w:rsidRPr="00091A61" w14:paraId="3417B8F1"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12115A69"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Max. NO</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(mg/l)</w:t>
            </w:r>
          </w:p>
        </w:tc>
        <w:tc>
          <w:tcPr>
            <w:tcW w:w="1209" w:type="dxa"/>
            <w:tcBorders>
              <w:top w:val="nil"/>
              <w:left w:val="nil"/>
              <w:bottom w:val="single" w:sz="8" w:space="0" w:color="auto"/>
              <w:right w:val="single" w:sz="8" w:space="0" w:color="auto"/>
            </w:tcBorders>
            <w:shd w:val="clear" w:color="auto" w:fill="auto"/>
            <w:noWrap/>
            <w:vAlign w:val="center"/>
            <w:hideMark/>
          </w:tcPr>
          <w:p w14:paraId="3EC6290A"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62</w:t>
            </w:r>
          </w:p>
        </w:tc>
        <w:tc>
          <w:tcPr>
            <w:tcW w:w="1379" w:type="dxa"/>
            <w:tcBorders>
              <w:top w:val="nil"/>
              <w:left w:val="nil"/>
              <w:bottom w:val="single" w:sz="8" w:space="0" w:color="auto"/>
              <w:right w:val="single" w:sz="8" w:space="0" w:color="auto"/>
            </w:tcBorders>
            <w:shd w:val="clear" w:color="auto" w:fill="auto"/>
            <w:noWrap/>
            <w:vAlign w:val="center"/>
            <w:hideMark/>
          </w:tcPr>
          <w:p w14:paraId="532135A1"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300</w:t>
            </w:r>
          </w:p>
        </w:tc>
        <w:tc>
          <w:tcPr>
            <w:tcW w:w="1446" w:type="dxa"/>
            <w:tcBorders>
              <w:top w:val="nil"/>
              <w:left w:val="nil"/>
              <w:bottom w:val="single" w:sz="8" w:space="0" w:color="auto"/>
              <w:right w:val="single" w:sz="8" w:space="0" w:color="auto"/>
            </w:tcBorders>
            <w:shd w:val="clear" w:color="auto" w:fill="auto"/>
            <w:noWrap/>
            <w:vAlign w:val="center"/>
            <w:hideMark/>
          </w:tcPr>
          <w:p w14:paraId="3C1348E4"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235</w:t>
            </w:r>
          </w:p>
        </w:tc>
        <w:tc>
          <w:tcPr>
            <w:tcW w:w="1111" w:type="dxa"/>
            <w:tcBorders>
              <w:top w:val="nil"/>
              <w:left w:val="nil"/>
              <w:bottom w:val="single" w:sz="8" w:space="0" w:color="auto"/>
              <w:right w:val="single" w:sz="8" w:space="0" w:color="auto"/>
            </w:tcBorders>
            <w:shd w:val="clear" w:color="auto" w:fill="auto"/>
            <w:noWrap/>
            <w:vAlign w:val="center"/>
            <w:hideMark/>
          </w:tcPr>
          <w:p w14:paraId="4AE01FC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32</w:t>
            </w:r>
          </w:p>
        </w:tc>
        <w:tc>
          <w:tcPr>
            <w:tcW w:w="2049" w:type="dxa"/>
            <w:tcBorders>
              <w:top w:val="nil"/>
              <w:left w:val="nil"/>
              <w:bottom w:val="single" w:sz="8" w:space="0" w:color="auto"/>
              <w:right w:val="single" w:sz="8" w:space="0" w:color="auto"/>
            </w:tcBorders>
            <w:shd w:val="clear" w:color="auto" w:fill="auto"/>
            <w:noWrap/>
            <w:vAlign w:val="center"/>
            <w:hideMark/>
          </w:tcPr>
          <w:p w14:paraId="1330040A"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32</w:t>
            </w:r>
          </w:p>
        </w:tc>
      </w:tr>
      <w:tr w:rsidR="009B3140" w:rsidRPr="00091A61" w14:paraId="33E454D9" w14:textId="77777777" w:rsidTr="009B3140">
        <w:trPr>
          <w:trHeight w:val="299"/>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0D1ED011"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Av. TN (mg/l)</w:t>
            </w:r>
          </w:p>
        </w:tc>
        <w:tc>
          <w:tcPr>
            <w:tcW w:w="1209" w:type="dxa"/>
            <w:tcBorders>
              <w:top w:val="nil"/>
              <w:left w:val="nil"/>
              <w:bottom w:val="single" w:sz="8" w:space="0" w:color="auto"/>
              <w:right w:val="single" w:sz="8" w:space="0" w:color="auto"/>
            </w:tcBorders>
            <w:shd w:val="clear" w:color="auto" w:fill="auto"/>
            <w:noWrap/>
            <w:vAlign w:val="center"/>
            <w:hideMark/>
          </w:tcPr>
          <w:p w14:paraId="7220DFD5"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4407</w:t>
            </w:r>
          </w:p>
        </w:tc>
        <w:tc>
          <w:tcPr>
            <w:tcW w:w="1379" w:type="dxa"/>
            <w:tcBorders>
              <w:top w:val="nil"/>
              <w:left w:val="nil"/>
              <w:bottom w:val="single" w:sz="8" w:space="0" w:color="auto"/>
              <w:right w:val="single" w:sz="8" w:space="0" w:color="auto"/>
            </w:tcBorders>
            <w:shd w:val="clear" w:color="auto" w:fill="auto"/>
            <w:noWrap/>
            <w:vAlign w:val="center"/>
            <w:hideMark/>
          </w:tcPr>
          <w:p w14:paraId="7237EF6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317</w:t>
            </w:r>
          </w:p>
        </w:tc>
        <w:tc>
          <w:tcPr>
            <w:tcW w:w="1446" w:type="dxa"/>
            <w:tcBorders>
              <w:top w:val="nil"/>
              <w:left w:val="nil"/>
              <w:bottom w:val="single" w:sz="8" w:space="0" w:color="auto"/>
              <w:right w:val="single" w:sz="8" w:space="0" w:color="auto"/>
            </w:tcBorders>
            <w:shd w:val="clear" w:color="auto" w:fill="auto"/>
            <w:noWrap/>
            <w:vAlign w:val="center"/>
            <w:hideMark/>
          </w:tcPr>
          <w:p w14:paraId="66E83A8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740</w:t>
            </w:r>
          </w:p>
        </w:tc>
        <w:tc>
          <w:tcPr>
            <w:tcW w:w="1111" w:type="dxa"/>
            <w:tcBorders>
              <w:top w:val="nil"/>
              <w:left w:val="nil"/>
              <w:bottom w:val="single" w:sz="8" w:space="0" w:color="auto"/>
              <w:right w:val="single" w:sz="8" w:space="0" w:color="auto"/>
            </w:tcBorders>
            <w:shd w:val="clear" w:color="auto" w:fill="auto"/>
            <w:noWrap/>
            <w:vAlign w:val="center"/>
            <w:hideMark/>
          </w:tcPr>
          <w:p w14:paraId="761A2D79" w14:textId="01430A91" w:rsidR="009B3140" w:rsidRPr="00091A61" w:rsidRDefault="009B3140" w:rsidP="009B3140">
            <w:pPr>
              <w:jc w:val="center"/>
              <w:rPr>
                <w:rFonts w:ascii="Arial" w:hAnsi="Arial" w:cs="Arial"/>
                <w:color w:val="000000"/>
              </w:rPr>
            </w:pPr>
            <w:r w:rsidRPr="00091A61">
              <w:rPr>
                <w:rFonts w:ascii="Arial" w:hAnsi="Arial" w:cs="Arial"/>
                <w:color w:val="000000"/>
                <w:sz w:val="22"/>
              </w:rPr>
              <w:t>2</w:t>
            </w:r>
            <w:r w:rsidR="00EF5F73">
              <w:rPr>
                <w:rFonts w:ascii="Arial" w:hAnsi="Arial" w:cs="Arial"/>
                <w:color w:val="000000"/>
                <w:sz w:val="22"/>
              </w:rPr>
              <w:t>2</w:t>
            </w:r>
            <w:r w:rsidRPr="00091A61">
              <w:rPr>
                <w:rFonts w:ascii="Arial" w:hAnsi="Arial" w:cs="Arial"/>
                <w:color w:val="000000"/>
                <w:sz w:val="22"/>
              </w:rPr>
              <w:t>8</w:t>
            </w:r>
            <w:r w:rsidR="004A3C3D">
              <w:rPr>
                <w:rFonts w:ascii="Arial" w:hAnsi="Arial" w:cs="Arial"/>
                <w:color w:val="000000"/>
                <w:sz w:val="22"/>
              </w:rPr>
              <w:t>0</w:t>
            </w:r>
          </w:p>
        </w:tc>
        <w:tc>
          <w:tcPr>
            <w:tcW w:w="2049" w:type="dxa"/>
            <w:tcBorders>
              <w:top w:val="nil"/>
              <w:left w:val="nil"/>
              <w:bottom w:val="single" w:sz="8" w:space="0" w:color="auto"/>
              <w:right w:val="single" w:sz="8" w:space="0" w:color="auto"/>
            </w:tcBorders>
            <w:shd w:val="clear" w:color="auto" w:fill="auto"/>
            <w:noWrap/>
            <w:vAlign w:val="center"/>
            <w:hideMark/>
          </w:tcPr>
          <w:p w14:paraId="654F7264" w14:textId="6C103037" w:rsidR="009B3140" w:rsidRPr="00091A61" w:rsidRDefault="009B3140" w:rsidP="009B3140">
            <w:pPr>
              <w:jc w:val="center"/>
              <w:rPr>
                <w:rFonts w:ascii="Arial" w:hAnsi="Arial" w:cs="Arial"/>
                <w:color w:val="000000"/>
              </w:rPr>
            </w:pPr>
            <w:r w:rsidRPr="00091A61">
              <w:rPr>
                <w:rFonts w:ascii="Arial" w:hAnsi="Arial" w:cs="Arial"/>
                <w:color w:val="000000"/>
                <w:sz w:val="22"/>
              </w:rPr>
              <w:t>2</w:t>
            </w:r>
            <w:r w:rsidR="004A3C3D">
              <w:rPr>
                <w:rFonts w:ascii="Arial" w:hAnsi="Arial" w:cs="Arial"/>
                <w:color w:val="000000"/>
                <w:sz w:val="22"/>
              </w:rPr>
              <w:t>2</w:t>
            </w:r>
            <w:r w:rsidRPr="00091A61">
              <w:rPr>
                <w:rFonts w:ascii="Arial" w:hAnsi="Arial" w:cs="Arial"/>
                <w:color w:val="000000"/>
                <w:sz w:val="22"/>
              </w:rPr>
              <w:t>8</w:t>
            </w:r>
            <w:r w:rsidR="004A3C3D">
              <w:rPr>
                <w:rFonts w:ascii="Arial" w:hAnsi="Arial" w:cs="Arial"/>
                <w:color w:val="000000"/>
                <w:sz w:val="22"/>
              </w:rPr>
              <w:t>0</w:t>
            </w:r>
          </w:p>
        </w:tc>
      </w:tr>
      <w:tr w:rsidR="009B3140" w:rsidRPr="00091A61" w14:paraId="38FD0C10"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6ED627AA"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Av. NH</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(kg/h)</w:t>
            </w:r>
          </w:p>
        </w:tc>
        <w:tc>
          <w:tcPr>
            <w:tcW w:w="1209" w:type="dxa"/>
            <w:tcBorders>
              <w:top w:val="nil"/>
              <w:left w:val="nil"/>
              <w:bottom w:val="single" w:sz="8" w:space="0" w:color="auto"/>
              <w:right w:val="single" w:sz="8" w:space="0" w:color="auto"/>
            </w:tcBorders>
            <w:shd w:val="clear" w:color="auto" w:fill="auto"/>
            <w:noWrap/>
            <w:vAlign w:val="center"/>
            <w:hideMark/>
          </w:tcPr>
          <w:p w14:paraId="28BCA4F6"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w:t>
            </w:r>
          </w:p>
        </w:tc>
        <w:tc>
          <w:tcPr>
            <w:tcW w:w="1379" w:type="dxa"/>
            <w:tcBorders>
              <w:top w:val="nil"/>
              <w:left w:val="nil"/>
              <w:bottom w:val="single" w:sz="8" w:space="0" w:color="auto"/>
              <w:right w:val="single" w:sz="8" w:space="0" w:color="auto"/>
            </w:tcBorders>
            <w:shd w:val="clear" w:color="auto" w:fill="auto"/>
            <w:noWrap/>
            <w:vAlign w:val="center"/>
            <w:hideMark/>
          </w:tcPr>
          <w:p w14:paraId="6811431D"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0.75</w:t>
            </w:r>
          </w:p>
        </w:tc>
        <w:tc>
          <w:tcPr>
            <w:tcW w:w="1446" w:type="dxa"/>
            <w:tcBorders>
              <w:top w:val="nil"/>
              <w:left w:val="nil"/>
              <w:bottom w:val="single" w:sz="8" w:space="0" w:color="auto"/>
              <w:right w:val="single" w:sz="8" w:space="0" w:color="auto"/>
            </w:tcBorders>
            <w:shd w:val="clear" w:color="auto" w:fill="auto"/>
            <w:noWrap/>
            <w:vAlign w:val="center"/>
            <w:hideMark/>
          </w:tcPr>
          <w:p w14:paraId="79488FE4"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1.93</w:t>
            </w:r>
          </w:p>
        </w:tc>
        <w:tc>
          <w:tcPr>
            <w:tcW w:w="1111" w:type="dxa"/>
            <w:tcBorders>
              <w:top w:val="nil"/>
              <w:left w:val="nil"/>
              <w:bottom w:val="single" w:sz="8" w:space="0" w:color="auto"/>
              <w:right w:val="single" w:sz="8" w:space="0" w:color="auto"/>
            </w:tcBorders>
            <w:shd w:val="clear" w:color="auto" w:fill="auto"/>
            <w:noWrap/>
            <w:vAlign w:val="center"/>
            <w:hideMark/>
          </w:tcPr>
          <w:p w14:paraId="6FC50E4B"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0.06</w:t>
            </w:r>
          </w:p>
        </w:tc>
        <w:tc>
          <w:tcPr>
            <w:tcW w:w="2049" w:type="dxa"/>
            <w:tcBorders>
              <w:top w:val="nil"/>
              <w:left w:val="nil"/>
              <w:bottom w:val="single" w:sz="8" w:space="0" w:color="auto"/>
              <w:right w:val="single" w:sz="8" w:space="0" w:color="auto"/>
            </w:tcBorders>
            <w:shd w:val="clear" w:color="auto" w:fill="auto"/>
            <w:noWrap/>
            <w:vAlign w:val="center"/>
            <w:hideMark/>
          </w:tcPr>
          <w:p w14:paraId="75C245CF"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1.03</w:t>
            </w:r>
          </w:p>
        </w:tc>
      </w:tr>
      <w:tr w:rsidR="009B3140" w:rsidRPr="00091A61" w14:paraId="57BE559F"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5EC49103"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Max. NH</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(kg/h)</w:t>
            </w:r>
          </w:p>
        </w:tc>
        <w:tc>
          <w:tcPr>
            <w:tcW w:w="1209" w:type="dxa"/>
            <w:tcBorders>
              <w:top w:val="nil"/>
              <w:left w:val="nil"/>
              <w:bottom w:val="single" w:sz="8" w:space="0" w:color="auto"/>
              <w:right w:val="single" w:sz="8" w:space="0" w:color="auto"/>
            </w:tcBorders>
            <w:shd w:val="clear" w:color="auto" w:fill="auto"/>
            <w:noWrap/>
            <w:vAlign w:val="center"/>
            <w:hideMark/>
          </w:tcPr>
          <w:p w14:paraId="35FBF9B4"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w:t>
            </w:r>
          </w:p>
        </w:tc>
        <w:tc>
          <w:tcPr>
            <w:tcW w:w="1379" w:type="dxa"/>
            <w:tcBorders>
              <w:top w:val="nil"/>
              <w:left w:val="nil"/>
              <w:bottom w:val="single" w:sz="8" w:space="0" w:color="auto"/>
              <w:right w:val="single" w:sz="8" w:space="0" w:color="auto"/>
            </w:tcBorders>
            <w:shd w:val="clear" w:color="auto" w:fill="auto"/>
            <w:noWrap/>
            <w:vAlign w:val="center"/>
            <w:hideMark/>
          </w:tcPr>
          <w:p w14:paraId="1EA75186"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0.85</w:t>
            </w:r>
          </w:p>
        </w:tc>
        <w:tc>
          <w:tcPr>
            <w:tcW w:w="1446" w:type="dxa"/>
            <w:tcBorders>
              <w:top w:val="nil"/>
              <w:left w:val="nil"/>
              <w:bottom w:val="single" w:sz="8" w:space="0" w:color="auto"/>
              <w:right w:val="single" w:sz="8" w:space="0" w:color="auto"/>
            </w:tcBorders>
            <w:shd w:val="clear" w:color="auto" w:fill="auto"/>
            <w:noWrap/>
            <w:vAlign w:val="center"/>
            <w:hideMark/>
          </w:tcPr>
          <w:p w14:paraId="13EF4112"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2.05</w:t>
            </w:r>
          </w:p>
        </w:tc>
        <w:tc>
          <w:tcPr>
            <w:tcW w:w="1111" w:type="dxa"/>
            <w:tcBorders>
              <w:top w:val="nil"/>
              <w:left w:val="nil"/>
              <w:bottom w:val="single" w:sz="8" w:space="0" w:color="auto"/>
              <w:right w:val="single" w:sz="8" w:space="0" w:color="auto"/>
            </w:tcBorders>
            <w:shd w:val="clear" w:color="auto" w:fill="auto"/>
            <w:noWrap/>
            <w:vAlign w:val="center"/>
            <w:hideMark/>
          </w:tcPr>
          <w:p w14:paraId="5CA01CA4"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0.06</w:t>
            </w:r>
          </w:p>
        </w:tc>
        <w:tc>
          <w:tcPr>
            <w:tcW w:w="2049" w:type="dxa"/>
            <w:tcBorders>
              <w:top w:val="nil"/>
              <w:left w:val="nil"/>
              <w:bottom w:val="single" w:sz="8" w:space="0" w:color="auto"/>
              <w:right w:val="single" w:sz="8" w:space="0" w:color="auto"/>
            </w:tcBorders>
            <w:shd w:val="clear" w:color="auto" w:fill="auto"/>
            <w:noWrap/>
            <w:vAlign w:val="center"/>
            <w:hideMark/>
          </w:tcPr>
          <w:p w14:paraId="057795E6"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1.14</w:t>
            </w:r>
          </w:p>
        </w:tc>
      </w:tr>
      <w:tr w:rsidR="009B3140" w:rsidRPr="00091A61" w14:paraId="19D95839"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3BE79006"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Av. NO</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(kg/h)</w:t>
            </w:r>
          </w:p>
        </w:tc>
        <w:tc>
          <w:tcPr>
            <w:tcW w:w="1209" w:type="dxa"/>
            <w:tcBorders>
              <w:top w:val="nil"/>
              <w:left w:val="nil"/>
              <w:bottom w:val="single" w:sz="8" w:space="0" w:color="auto"/>
              <w:right w:val="single" w:sz="8" w:space="0" w:color="auto"/>
            </w:tcBorders>
            <w:shd w:val="clear" w:color="auto" w:fill="auto"/>
            <w:noWrap/>
            <w:vAlign w:val="center"/>
            <w:hideMark/>
          </w:tcPr>
          <w:p w14:paraId="3D8D1929"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w:t>
            </w:r>
          </w:p>
        </w:tc>
        <w:tc>
          <w:tcPr>
            <w:tcW w:w="1379" w:type="dxa"/>
            <w:tcBorders>
              <w:top w:val="nil"/>
              <w:left w:val="nil"/>
              <w:bottom w:val="single" w:sz="8" w:space="0" w:color="auto"/>
              <w:right w:val="single" w:sz="8" w:space="0" w:color="auto"/>
            </w:tcBorders>
            <w:shd w:val="clear" w:color="auto" w:fill="auto"/>
            <w:noWrap/>
            <w:vAlign w:val="center"/>
            <w:hideMark/>
          </w:tcPr>
          <w:p w14:paraId="690B11B5"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0.13</w:t>
            </w:r>
          </w:p>
        </w:tc>
        <w:tc>
          <w:tcPr>
            <w:tcW w:w="1446" w:type="dxa"/>
            <w:tcBorders>
              <w:top w:val="nil"/>
              <w:left w:val="nil"/>
              <w:bottom w:val="single" w:sz="8" w:space="0" w:color="auto"/>
              <w:right w:val="single" w:sz="8" w:space="0" w:color="auto"/>
            </w:tcBorders>
            <w:shd w:val="clear" w:color="auto" w:fill="auto"/>
            <w:noWrap/>
            <w:vAlign w:val="center"/>
            <w:hideMark/>
          </w:tcPr>
          <w:p w14:paraId="68B34875"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0.04</w:t>
            </w:r>
          </w:p>
        </w:tc>
        <w:tc>
          <w:tcPr>
            <w:tcW w:w="1111" w:type="dxa"/>
            <w:tcBorders>
              <w:top w:val="nil"/>
              <w:left w:val="nil"/>
              <w:bottom w:val="single" w:sz="8" w:space="0" w:color="auto"/>
              <w:right w:val="single" w:sz="8" w:space="0" w:color="auto"/>
            </w:tcBorders>
            <w:shd w:val="clear" w:color="auto" w:fill="auto"/>
            <w:noWrap/>
            <w:vAlign w:val="center"/>
            <w:hideMark/>
          </w:tcPr>
          <w:p w14:paraId="40EFAC70"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0.00</w:t>
            </w:r>
          </w:p>
        </w:tc>
        <w:tc>
          <w:tcPr>
            <w:tcW w:w="2049" w:type="dxa"/>
            <w:tcBorders>
              <w:top w:val="nil"/>
              <w:left w:val="nil"/>
              <w:bottom w:val="single" w:sz="8" w:space="0" w:color="auto"/>
              <w:right w:val="single" w:sz="8" w:space="0" w:color="auto"/>
            </w:tcBorders>
            <w:shd w:val="clear" w:color="auto" w:fill="auto"/>
            <w:noWrap/>
            <w:vAlign w:val="center"/>
            <w:hideMark/>
          </w:tcPr>
          <w:p w14:paraId="45B708CC"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0.02</w:t>
            </w:r>
          </w:p>
        </w:tc>
      </w:tr>
      <w:tr w:rsidR="009B3140" w:rsidRPr="00091A61" w14:paraId="24A98DF5" w14:textId="77777777" w:rsidTr="009B3140">
        <w:trPr>
          <w:trHeight w:val="370"/>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421A3B94"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Max. NO</w:t>
            </w:r>
            <w:r w:rsidRPr="00091A61">
              <w:rPr>
                <w:rFonts w:ascii="Arial" w:hAnsi="Arial" w:cs="Arial"/>
                <w:color w:val="000000"/>
                <w:sz w:val="22"/>
                <w:szCs w:val="22"/>
                <w:vertAlign w:val="subscript"/>
              </w:rPr>
              <w:t>3</w:t>
            </w:r>
            <w:r w:rsidRPr="00091A61">
              <w:rPr>
                <w:rFonts w:ascii="Arial" w:hAnsi="Arial" w:cs="Arial"/>
                <w:color w:val="000000"/>
                <w:sz w:val="22"/>
                <w:szCs w:val="22"/>
              </w:rPr>
              <w:t xml:space="preserve"> (kg/h)</w:t>
            </w:r>
          </w:p>
        </w:tc>
        <w:tc>
          <w:tcPr>
            <w:tcW w:w="1209" w:type="dxa"/>
            <w:tcBorders>
              <w:top w:val="nil"/>
              <w:left w:val="nil"/>
              <w:bottom w:val="single" w:sz="8" w:space="0" w:color="auto"/>
              <w:right w:val="single" w:sz="8" w:space="0" w:color="auto"/>
            </w:tcBorders>
            <w:shd w:val="clear" w:color="auto" w:fill="auto"/>
            <w:noWrap/>
            <w:vAlign w:val="center"/>
            <w:hideMark/>
          </w:tcPr>
          <w:p w14:paraId="036C7170"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w:t>
            </w:r>
          </w:p>
        </w:tc>
        <w:tc>
          <w:tcPr>
            <w:tcW w:w="1379" w:type="dxa"/>
            <w:tcBorders>
              <w:top w:val="nil"/>
              <w:left w:val="nil"/>
              <w:bottom w:val="single" w:sz="8" w:space="0" w:color="auto"/>
              <w:right w:val="single" w:sz="8" w:space="0" w:color="auto"/>
            </w:tcBorders>
            <w:shd w:val="clear" w:color="auto" w:fill="auto"/>
            <w:noWrap/>
            <w:vAlign w:val="center"/>
            <w:hideMark/>
          </w:tcPr>
          <w:p w14:paraId="724892E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0.84</w:t>
            </w:r>
          </w:p>
        </w:tc>
        <w:tc>
          <w:tcPr>
            <w:tcW w:w="1446" w:type="dxa"/>
            <w:tcBorders>
              <w:top w:val="nil"/>
              <w:left w:val="nil"/>
              <w:bottom w:val="single" w:sz="8" w:space="0" w:color="auto"/>
              <w:right w:val="single" w:sz="8" w:space="0" w:color="auto"/>
            </w:tcBorders>
            <w:shd w:val="clear" w:color="auto" w:fill="auto"/>
            <w:noWrap/>
            <w:vAlign w:val="center"/>
            <w:hideMark/>
          </w:tcPr>
          <w:p w14:paraId="6538911E"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1.59</w:t>
            </w:r>
          </w:p>
        </w:tc>
        <w:tc>
          <w:tcPr>
            <w:tcW w:w="1111" w:type="dxa"/>
            <w:tcBorders>
              <w:top w:val="nil"/>
              <w:left w:val="nil"/>
              <w:bottom w:val="single" w:sz="8" w:space="0" w:color="auto"/>
              <w:right w:val="single" w:sz="8" w:space="0" w:color="auto"/>
            </w:tcBorders>
            <w:shd w:val="clear" w:color="auto" w:fill="auto"/>
            <w:noWrap/>
            <w:vAlign w:val="center"/>
            <w:hideMark/>
          </w:tcPr>
          <w:p w14:paraId="462406A3"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0.01</w:t>
            </w:r>
          </w:p>
        </w:tc>
        <w:tc>
          <w:tcPr>
            <w:tcW w:w="2049" w:type="dxa"/>
            <w:tcBorders>
              <w:top w:val="nil"/>
              <w:left w:val="nil"/>
              <w:bottom w:val="single" w:sz="8" w:space="0" w:color="auto"/>
              <w:right w:val="single" w:sz="8" w:space="0" w:color="auto"/>
            </w:tcBorders>
            <w:shd w:val="clear" w:color="auto" w:fill="auto"/>
            <w:noWrap/>
            <w:vAlign w:val="center"/>
            <w:hideMark/>
          </w:tcPr>
          <w:p w14:paraId="6F1F73C7"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0.12</w:t>
            </w:r>
          </w:p>
        </w:tc>
      </w:tr>
      <w:tr w:rsidR="009B3140" w:rsidRPr="00091A61" w14:paraId="0DF169EB" w14:textId="77777777" w:rsidTr="009B3140">
        <w:trPr>
          <w:trHeight w:val="299"/>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17B7C2CD"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Av. TN (kg/h)</w:t>
            </w:r>
          </w:p>
        </w:tc>
        <w:tc>
          <w:tcPr>
            <w:tcW w:w="1209" w:type="dxa"/>
            <w:tcBorders>
              <w:top w:val="nil"/>
              <w:left w:val="nil"/>
              <w:bottom w:val="single" w:sz="8" w:space="0" w:color="auto"/>
              <w:right w:val="single" w:sz="8" w:space="0" w:color="auto"/>
            </w:tcBorders>
            <w:shd w:val="clear" w:color="auto" w:fill="auto"/>
            <w:noWrap/>
            <w:vAlign w:val="center"/>
            <w:hideMark/>
          </w:tcPr>
          <w:p w14:paraId="7FB9014B"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22</w:t>
            </w:r>
          </w:p>
        </w:tc>
        <w:tc>
          <w:tcPr>
            <w:tcW w:w="1379" w:type="dxa"/>
            <w:tcBorders>
              <w:top w:val="nil"/>
              <w:left w:val="nil"/>
              <w:bottom w:val="single" w:sz="8" w:space="0" w:color="auto"/>
              <w:right w:val="single" w:sz="8" w:space="0" w:color="auto"/>
            </w:tcBorders>
            <w:shd w:val="clear" w:color="auto" w:fill="auto"/>
            <w:noWrap/>
            <w:vAlign w:val="center"/>
            <w:hideMark/>
          </w:tcPr>
          <w:p w14:paraId="77739DBE"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0.89</w:t>
            </w:r>
          </w:p>
        </w:tc>
        <w:tc>
          <w:tcPr>
            <w:tcW w:w="1446" w:type="dxa"/>
            <w:tcBorders>
              <w:top w:val="nil"/>
              <w:left w:val="nil"/>
              <w:bottom w:val="single" w:sz="8" w:space="0" w:color="auto"/>
              <w:right w:val="single" w:sz="8" w:space="0" w:color="auto"/>
            </w:tcBorders>
            <w:shd w:val="clear" w:color="auto" w:fill="auto"/>
            <w:noWrap/>
            <w:vAlign w:val="center"/>
            <w:hideMark/>
          </w:tcPr>
          <w:p w14:paraId="297779D6"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5.00</w:t>
            </w:r>
          </w:p>
        </w:tc>
        <w:tc>
          <w:tcPr>
            <w:tcW w:w="1111" w:type="dxa"/>
            <w:tcBorders>
              <w:top w:val="nil"/>
              <w:left w:val="nil"/>
              <w:bottom w:val="single" w:sz="8" w:space="0" w:color="auto"/>
              <w:right w:val="single" w:sz="8" w:space="0" w:color="auto"/>
            </w:tcBorders>
            <w:shd w:val="clear" w:color="auto" w:fill="auto"/>
            <w:noWrap/>
            <w:vAlign w:val="center"/>
            <w:hideMark/>
          </w:tcPr>
          <w:p w14:paraId="6789CB4D"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0.06</w:t>
            </w:r>
          </w:p>
        </w:tc>
        <w:tc>
          <w:tcPr>
            <w:tcW w:w="2049" w:type="dxa"/>
            <w:tcBorders>
              <w:top w:val="nil"/>
              <w:left w:val="nil"/>
              <w:bottom w:val="single" w:sz="8" w:space="0" w:color="auto"/>
              <w:right w:val="single" w:sz="8" w:space="0" w:color="auto"/>
            </w:tcBorders>
            <w:shd w:val="clear" w:color="auto" w:fill="auto"/>
            <w:noWrap/>
            <w:vAlign w:val="center"/>
            <w:hideMark/>
          </w:tcPr>
          <w:p w14:paraId="2C492A88"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1.06</w:t>
            </w:r>
          </w:p>
        </w:tc>
      </w:tr>
      <w:tr w:rsidR="009B3140" w:rsidRPr="00091A61" w14:paraId="4F5BB593" w14:textId="77777777" w:rsidTr="009B3140">
        <w:trPr>
          <w:trHeight w:val="299"/>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14:paraId="01790CEE"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Max. TN (kg/h)</w:t>
            </w:r>
          </w:p>
        </w:tc>
        <w:tc>
          <w:tcPr>
            <w:tcW w:w="1209" w:type="dxa"/>
            <w:tcBorders>
              <w:top w:val="nil"/>
              <w:left w:val="nil"/>
              <w:bottom w:val="single" w:sz="8" w:space="0" w:color="auto"/>
              <w:right w:val="single" w:sz="8" w:space="0" w:color="auto"/>
            </w:tcBorders>
            <w:shd w:val="clear" w:color="auto" w:fill="auto"/>
            <w:noWrap/>
            <w:vAlign w:val="center"/>
            <w:hideMark/>
          </w:tcPr>
          <w:p w14:paraId="1BF1AE8D"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22</w:t>
            </w:r>
          </w:p>
        </w:tc>
        <w:tc>
          <w:tcPr>
            <w:tcW w:w="1379" w:type="dxa"/>
            <w:tcBorders>
              <w:top w:val="nil"/>
              <w:left w:val="nil"/>
              <w:bottom w:val="single" w:sz="8" w:space="0" w:color="auto"/>
              <w:right w:val="single" w:sz="8" w:space="0" w:color="auto"/>
            </w:tcBorders>
            <w:shd w:val="clear" w:color="auto" w:fill="auto"/>
            <w:noWrap/>
            <w:vAlign w:val="center"/>
            <w:hideMark/>
          </w:tcPr>
          <w:p w14:paraId="21C21185"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1.55</w:t>
            </w:r>
          </w:p>
        </w:tc>
        <w:tc>
          <w:tcPr>
            <w:tcW w:w="1446" w:type="dxa"/>
            <w:tcBorders>
              <w:top w:val="nil"/>
              <w:left w:val="nil"/>
              <w:bottom w:val="single" w:sz="8" w:space="0" w:color="auto"/>
              <w:right w:val="single" w:sz="8" w:space="0" w:color="auto"/>
            </w:tcBorders>
            <w:shd w:val="clear" w:color="auto" w:fill="auto"/>
            <w:noWrap/>
            <w:vAlign w:val="center"/>
            <w:hideMark/>
          </w:tcPr>
          <w:p w14:paraId="2D26E66F"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5.38</w:t>
            </w:r>
          </w:p>
        </w:tc>
        <w:tc>
          <w:tcPr>
            <w:tcW w:w="1111" w:type="dxa"/>
            <w:tcBorders>
              <w:top w:val="nil"/>
              <w:left w:val="nil"/>
              <w:bottom w:val="single" w:sz="8" w:space="0" w:color="auto"/>
              <w:right w:val="single" w:sz="8" w:space="0" w:color="auto"/>
            </w:tcBorders>
            <w:shd w:val="clear" w:color="auto" w:fill="auto"/>
            <w:noWrap/>
            <w:vAlign w:val="center"/>
            <w:hideMark/>
          </w:tcPr>
          <w:p w14:paraId="4862FA9E"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0.06</w:t>
            </w:r>
          </w:p>
        </w:tc>
        <w:tc>
          <w:tcPr>
            <w:tcW w:w="2049" w:type="dxa"/>
            <w:tcBorders>
              <w:top w:val="nil"/>
              <w:left w:val="nil"/>
              <w:bottom w:val="single" w:sz="8" w:space="0" w:color="auto"/>
              <w:right w:val="single" w:sz="8" w:space="0" w:color="auto"/>
            </w:tcBorders>
            <w:shd w:val="clear" w:color="auto" w:fill="auto"/>
            <w:noWrap/>
            <w:vAlign w:val="center"/>
            <w:hideMark/>
          </w:tcPr>
          <w:p w14:paraId="183549C4" w14:textId="77777777" w:rsidR="009B3140" w:rsidRPr="00091A61" w:rsidRDefault="009B3140" w:rsidP="009B3140">
            <w:pPr>
              <w:jc w:val="center"/>
              <w:rPr>
                <w:rFonts w:ascii="Arial" w:hAnsi="Arial" w:cs="Arial"/>
                <w:color w:val="000000"/>
              </w:rPr>
            </w:pPr>
            <w:r w:rsidRPr="00091A61">
              <w:rPr>
                <w:rFonts w:ascii="Arial" w:hAnsi="Arial" w:cs="Arial"/>
                <w:color w:val="000000"/>
                <w:sz w:val="22"/>
              </w:rPr>
              <w:t>1.14</w:t>
            </w:r>
          </w:p>
        </w:tc>
      </w:tr>
    </w:tbl>
    <w:p w14:paraId="65097804" w14:textId="5784F360" w:rsidR="00C92B0A" w:rsidRPr="00091A61" w:rsidRDefault="00F823B9" w:rsidP="00C92B0A">
      <w:pPr>
        <w:rPr>
          <w:rFonts w:ascii="Arial" w:hAnsi="Arial" w:cs="Arial"/>
          <w:sz w:val="22"/>
          <w:lang w:val="en-US"/>
        </w:rPr>
      </w:pPr>
      <w:r>
        <w:rPr>
          <w:noProof/>
        </w:rPr>
        <w:drawing>
          <wp:inline distT="0" distB="0" distL="0" distR="0" wp14:anchorId="22798BF5" wp14:editId="11DF51A9">
            <wp:extent cx="5760720" cy="195643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5760720" cy="1956435"/>
                    </a:xfrm>
                    <a:prstGeom prst="rect">
                      <a:avLst/>
                    </a:prstGeom>
                  </pic:spPr>
                </pic:pic>
              </a:graphicData>
            </a:graphic>
          </wp:inline>
        </w:drawing>
      </w:r>
    </w:p>
    <w:p w14:paraId="2991AA41" w14:textId="1755CFDF" w:rsidR="00D001DA" w:rsidRPr="00091A61" w:rsidRDefault="00D001DA" w:rsidP="00C92B0A">
      <w:pPr>
        <w:rPr>
          <w:rFonts w:ascii="Arial" w:hAnsi="Arial" w:cs="Arial"/>
          <w:sz w:val="22"/>
          <w:lang w:val="en-US"/>
        </w:rPr>
      </w:pPr>
      <w:r w:rsidRPr="00091A61">
        <w:rPr>
          <w:rFonts w:ascii="Arial" w:hAnsi="Arial" w:cs="Arial"/>
          <w:sz w:val="22"/>
          <w:lang w:val="en-US"/>
        </w:rPr>
        <w:t>Figure S6: Mass flows in the NDN system</w:t>
      </w:r>
    </w:p>
    <w:p w14:paraId="15C21BBD" w14:textId="0E854416" w:rsidR="00D001DA" w:rsidRPr="00091A61" w:rsidRDefault="00D001DA" w:rsidP="00C92B0A">
      <w:pPr>
        <w:rPr>
          <w:rFonts w:ascii="Arial" w:hAnsi="Arial" w:cs="Arial"/>
          <w:sz w:val="22"/>
          <w:lang w:val="en-US"/>
        </w:rPr>
        <w:sectPr w:rsidR="00D001DA" w:rsidRPr="00091A61" w:rsidSect="00872C9D">
          <w:pgSz w:w="11906" w:h="16838"/>
          <w:pgMar w:top="1417" w:right="1417" w:bottom="1417" w:left="1417" w:header="708" w:footer="708" w:gutter="0"/>
          <w:lnNumType w:countBy="1" w:restart="continuous"/>
          <w:cols w:space="708"/>
          <w:docGrid w:linePitch="360"/>
        </w:sectPr>
      </w:pPr>
    </w:p>
    <w:p w14:paraId="5CB4B1E9" w14:textId="12708B37" w:rsidR="00C92B0A" w:rsidRPr="00091A61" w:rsidRDefault="00C92B0A" w:rsidP="00283696">
      <w:pPr>
        <w:pStyle w:val="Heading3"/>
        <w:ind w:left="720"/>
        <w:rPr>
          <w:rFonts w:ascii="Arial" w:hAnsi="Arial" w:cs="Arial"/>
          <w:sz w:val="22"/>
          <w:lang w:val="en-US"/>
        </w:rPr>
      </w:pPr>
      <w:r w:rsidRPr="00091A61">
        <w:rPr>
          <w:rFonts w:ascii="Arial" w:hAnsi="Arial" w:cs="Arial"/>
          <w:sz w:val="22"/>
          <w:lang w:val="en-US"/>
        </w:rPr>
        <w:lastRenderedPageBreak/>
        <w:t>Mass balance</w:t>
      </w:r>
    </w:p>
    <w:p w14:paraId="34733400" w14:textId="4DFC1ED9" w:rsidR="00441090" w:rsidRPr="00091A61" w:rsidRDefault="009A0293" w:rsidP="009A0293">
      <w:pPr>
        <w:pStyle w:val="Caption"/>
        <w:rPr>
          <w:rFonts w:ascii="Arial" w:hAnsi="Arial" w:cs="Arial"/>
          <w:sz w:val="22"/>
          <w:lang w:val="en-US"/>
        </w:rPr>
      </w:pPr>
      <w:bookmarkStart w:id="8" w:name="_Ref93912857"/>
      <w:r w:rsidRPr="00091A61">
        <w:rPr>
          <w:rFonts w:ascii="Arial" w:hAnsi="Arial" w:cs="Arial"/>
          <w:sz w:val="22"/>
        </w:rPr>
        <w:t xml:space="preserve">Table </w:t>
      </w:r>
      <w:bookmarkEnd w:id="8"/>
      <w:r w:rsidR="007335CB" w:rsidRPr="00091A61">
        <w:rPr>
          <w:rFonts w:ascii="Arial" w:hAnsi="Arial" w:cs="Arial"/>
          <w:sz w:val="22"/>
        </w:rPr>
        <w:t>S6</w:t>
      </w:r>
      <w:r w:rsidRPr="00091A61">
        <w:rPr>
          <w:rFonts w:ascii="Arial" w:hAnsi="Arial" w:cs="Arial"/>
          <w:sz w:val="22"/>
        </w:rPr>
        <w:t xml:space="preserve"> Mass balance for Scenario 1</w:t>
      </w:r>
    </w:p>
    <w:tbl>
      <w:tblPr>
        <w:tblStyle w:val="TableGrid"/>
        <w:tblW w:w="15220" w:type="dxa"/>
        <w:tblLook w:val="04A0" w:firstRow="1" w:lastRow="0" w:firstColumn="1" w:lastColumn="0" w:noHBand="0" w:noVBand="1"/>
      </w:tblPr>
      <w:tblGrid>
        <w:gridCol w:w="807"/>
        <w:gridCol w:w="1217"/>
        <w:gridCol w:w="772"/>
        <w:gridCol w:w="817"/>
        <w:gridCol w:w="867"/>
        <w:gridCol w:w="767"/>
        <w:gridCol w:w="767"/>
        <w:gridCol w:w="767"/>
        <w:gridCol w:w="767"/>
        <w:gridCol w:w="1043"/>
        <w:gridCol w:w="850"/>
        <w:gridCol w:w="761"/>
        <w:gridCol w:w="761"/>
        <w:gridCol w:w="767"/>
        <w:gridCol w:w="917"/>
        <w:gridCol w:w="917"/>
        <w:gridCol w:w="1017"/>
        <w:gridCol w:w="639"/>
      </w:tblGrid>
      <w:tr w:rsidR="009E6789" w:rsidRPr="00091A61" w14:paraId="5C123F26" w14:textId="70885AC5" w:rsidTr="009E6789">
        <w:trPr>
          <w:trHeight w:val="192"/>
        </w:trPr>
        <w:tc>
          <w:tcPr>
            <w:tcW w:w="807" w:type="dxa"/>
            <w:vMerge w:val="restart"/>
          </w:tcPr>
          <w:p w14:paraId="58C240FC" w14:textId="460268A8" w:rsidR="009E6789" w:rsidRPr="0082117A" w:rsidRDefault="009E6789" w:rsidP="006B226C">
            <w:pPr>
              <w:jc w:val="center"/>
              <w:rPr>
                <w:rFonts w:ascii="Arial" w:hAnsi="Arial" w:cs="Arial"/>
                <w:b/>
                <w:color w:val="000000"/>
                <w:sz w:val="20"/>
                <w:szCs w:val="32"/>
              </w:rPr>
            </w:pPr>
            <w:r w:rsidRPr="0082117A">
              <w:rPr>
                <w:rFonts w:ascii="Arial" w:hAnsi="Arial" w:cs="Arial"/>
                <w:b/>
                <w:color w:val="000000"/>
                <w:sz w:val="20"/>
                <w:szCs w:val="32"/>
              </w:rPr>
              <w:t>Stage</w:t>
            </w:r>
          </w:p>
        </w:tc>
        <w:tc>
          <w:tcPr>
            <w:tcW w:w="1217" w:type="dxa"/>
            <w:vMerge w:val="restart"/>
            <w:noWrap/>
            <w:hideMark/>
          </w:tcPr>
          <w:p w14:paraId="0C01A96A" w14:textId="750B978F" w:rsidR="009E6789" w:rsidRPr="0082117A" w:rsidRDefault="009E6789" w:rsidP="006B226C">
            <w:pPr>
              <w:jc w:val="center"/>
              <w:rPr>
                <w:rFonts w:ascii="Arial" w:hAnsi="Arial" w:cs="Arial"/>
                <w:b/>
                <w:color w:val="000000"/>
                <w:sz w:val="20"/>
                <w:szCs w:val="32"/>
              </w:rPr>
            </w:pPr>
            <w:r w:rsidRPr="0082117A">
              <w:rPr>
                <w:rFonts w:ascii="Arial" w:hAnsi="Arial" w:cs="Arial"/>
                <w:b/>
                <w:color w:val="000000"/>
                <w:sz w:val="20"/>
                <w:szCs w:val="32"/>
              </w:rPr>
              <w:t>Flows</w:t>
            </w:r>
          </w:p>
        </w:tc>
        <w:tc>
          <w:tcPr>
            <w:tcW w:w="772" w:type="dxa"/>
            <w:vMerge w:val="restart"/>
            <w:noWrap/>
            <w:hideMark/>
          </w:tcPr>
          <w:p w14:paraId="36CCF79D" w14:textId="77777777" w:rsidR="009E6789" w:rsidRPr="0082117A" w:rsidRDefault="009E6789" w:rsidP="006B226C">
            <w:pPr>
              <w:jc w:val="center"/>
              <w:rPr>
                <w:rFonts w:ascii="Arial" w:hAnsi="Arial" w:cs="Arial"/>
                <w:b/>
                <w:color w:val="000000"/>
                <w:sz w:val="20"/>
                <w:szCs w:val="32"/>
              </w:rPr>
            </w:pPr>
            <w:r w:rsidRPr="0082117A">
              <w:rPr>
                <w:rFonts w:ascii="Arial" w:hAnsi="Arial" w:cs="Arial"/>
                <w:b/>
                <w:color w:val="000000"/>
                <w:sz w:val="20"/>
                <w:szCs w:val="32"/>
              </w:rPr>
              <w:t>Mass flow</w:t>
            </w:r>
          </w:p>
        </w:tc>
        <w:tc>
          <w:tcPr>
            <w:tcW w:w="817" w:type="dxa"/>
            <w:vMerge w:val="restart"/>
            <w:noWrap/>
            <w:hideMark/>
          </w:tcPr>
          <w:p w14:paraId="7044188A" w14:textId="77777777" w:rsidR="009E6789" w:rsidRPr="0082117A" w:rsidRDefault="009E6789" w:rsidP="006B226C">
            <w:pPr>
              <w:jc w:val="center"/>
              <w:rPr>
                <w:rFonts w:ascii="Arial" w:hAnsi="Arial" w:cs="Arial"/>
                <w:b/>
                <w:color w:val="000000"/>
                <w:sz w:val="20"/>
                <w:szCs w:val="32"/>
              </w:rPr>
            </w:pPr>
            <w:r w:rsidRPr="0082117A">
              <w:rPr>
                <w:rFonts w:ascii="Arial" w:hAnsi="Arial" w:cs="Arial"/>
                <w:b/>
                <w:color w:val="000000"/>
                <w:sz w:val="20"/>
                <w:szCs w:val="32"/>
              </w:rPr>
              <w:t>BOD</w:t>
            </w:r>
          </w:p>
        </w:tc>
        <w:tc>
          <w:tcPr>
            <w:tcW w:w="3935" w:type="dxa"/>
            <w:gridSpan w:val="5"/>
            <w:noWrap/>
            <w:hideMark/>
          </w:tcPr>
          <w:p w14:paraId="17C295F0" w14:textId="77777777" w:rsidR="009E6789" w:rsidRPr="0082117A" w:rsidRDefault="009E6789" w:rsidP="006B226C">
            <w:pPr>
              <w:jc w:val="center"/>
              <w:rPr>
                <w:rFonts w:ascii="Arial" w:hAnsi="Arial" w:cs="Arial"/>
                <w:b/>
                <w:color w:val="000000"/>
                <w:sz w:val="20"/>
                <w:szCs w:val="32"/>
              </w:rPr>
            </w:pPr>
            <w:r w:rsidRPr="0082117A">
              <w:rPr>
                <w:rFonts w:ascii="Arial" w:hAnsi="Arial" w:cs="Arial"/>
                <w:b/>
                <w:color w:val="000000"/>
                <w:sz w:val="20"/>
                <w:szCs w:val="32"/>
              </w:rPr>
              <w:t xml:space="preserve">TKN </w:t>
            </w:r>
          </w:p>
        </w:tc>
        <w:tc>
          <w:tcPr>
            <w:tcW w:w="1043" w:type="dxa"/>
            <w:vMerge w:val="restart"/>
          </w:tcPr>
          <w:p w14:paraId="44C6D78D" w14:textId="62C6B362" w:rsidR="009E6789" w:rsidRPr="0082117A" w:rsidRDefault="009E6789" w:rsidP="006B226C">
            <w:pPr>
              <w:jc w:val="center"/>
              <w:rPr>
                <w:rFonts w:ascii="Arial" w:hAnsi="Arial" w:cs="Arial"/>
                <w:b/>
                <w:color w:val="000000"/>
                <w:sz w:val="20"/>
                <w:szCs w:val="32"/>
              </w:rPr>
            </w:pPr>
            <w:r>
              <w:rPr>
                <w:rFonts w:ascii="Arial" w:hAnsi="Arial" w:cs="Arial"/>
                <w:b/>
                <w:color w:val="000000"/>
                <w:sz w:val="20"/>
                <w:szCs w:val="32"/>
              </w:rPr>
              <w:t>NO</w:t>
            </w:r>
            <w:r w:rsidRPr="009E6789">
              <w:rPr>
                <w:rFonts w:ascii="Arial" w:hAnsi="Arial" w:cs="Arial"/>
                <w:b/>
                <w:color w:val="000000"/>
                <w:sz w:val="20"/>
                <w:szCs w:val="32"/>
                <w:vertAlign w:val="subscript"/>
              </w:rPr>
              <w:t>3</w:t>
            </w:r>
            <w:r w:rsidRPr="009E6789">
              <w:rPr>
                <w:rFonts w:ascii="Arial" w:hAnsi="Arial" w:cs="Arial"/>
                <w:b/>
                <w:color w:val="000000"/>
                <w:sz w:val="20"/>
                <w:szCs w:val="32"/>
                <w:vertAlign w:val="superscript"/>
              </w:rPr>
              <w:t>-</w:t>
            </w:r>
          </w:p>
        </w:tc>
        <w:tc>
          <w:tcPr>
            <w:tcW w:w="850" w:type="dxa"/>
            <w:vMerge w:val="restart"/>
            <w:noWrap/>
          </w:tcPr>
          <w:p w14:paraId="1B480AFA" w14:textId="27F439B0" w:rsidR="009E6789" w:rsidRPr="0082117A" w:rsidRDefault="009E6789" w:rsidP="006B226C">
            <w:pPr>
              <w:jc w:val="center"/>
              <w:rPr>
                <w:rFonts w:ascii="Arial" w:hAnsi="Arial" w:cs="Arial"/>
                <w:b/>
                <w:color w:val="000000"/>
                <w:sz w:val="20"/>
                <w:szCs w:val="32"/>
              </w:rPr>
            </w:pPr>
            <w:r>
              <w:rPr>
                <w:rFonts w:ascii="Arial" w:hAnsi="Arial" w:cs="Arial"/>
                <w:b/>
                <w:color w:val="000000"/>
                <w:sz w:val="20"/>
                <w:szCs w:val="32"/>
              </w:rPr>
              <w:t>Total N</w:t>
            </w:r>
          </w:p>
        </w:tc>
        <w:tc>
          <w:tcPr>
            <w:tcW w:w="761" w:type="dxa"/>
            <w:vMerge w:val="restart"/>
            <w:noWrap/>
            <w:hideMark/>
          </w:tcPr>
          <w:p w14:paraId="35D9C8A0" w14:textId="77777777" w:rsidR="009E6789" w:rsidRPr="0082117A" w:rsidRDefault="009E6789" w:rsidP="006B226C">
            <w:pPr>
              <w:jc w:val="center"/>
              <w:rPr>
                <w:rFonts w:ascii="Arial" w:hAnsi="Arial" w:cs="Arial"/>
                <w:b/>
                <w:color w:val="000000"/>
                <w:sz w:val="20"/>
                <w:szCs w:val="32"/>
              </w:rPr>
            </w:pPr>
            <w:r w:rsidRPr="0082117A">
              <w:rPr>
                <w:rFonts w:ascii="Arial" w:hAnsi="Arial" w:cs="Arial"/>
                <w:b/>
                <w:color w:val="000000"/>
                <w:sz w:val="20"/>
                <w:szCs w:val="32"/>
              </w:rPr>
              <w:t xml:space="preserve">P </w:t>
            </w:r>
          </w:p>
        </w:tc>
        <w:tc>
          <w:tcPr>
            <w:tcW w:w="761" w:type="dxa"/>
            <w:vMerge w:val="restart"/>
            <w:noWrap/>
            <w:hideMark/>
          </w:tcPr>
          <w:p w14:paraId="7EF2779D" w14:textId="77777777" w:rsidR="009E6789" w:rsidRPr="0082117A" w:rsidRDefault="009E6789" w:rsidP="006B226C">
            <w:pPr>
              <w:jc w:val="center"/>
              <w:rPr>
                <w:rFonts w:ascii="Arial" w:hAnsi="Arial" w:cs="Arial"/>
                <w:b/>
                <w:color w:val="000000"/>
                <w:sz w:val="20"/>
                <w:szCs w:val="32"/>
              </w:rPr>
            </w:pPr>
            <w:r w:rsidRPr="0082117A">
              <w:rPr>
                <w:rFonts w:ascii="Arial" w:hAnsi="Arial" w:cs="Arial"/>
                <w:b/>
                <w:color w:val="000000"/>
                <w:sz w:val="20"/>
                <w:szCs w:val="32"/>
              </w:rPr>
              <w:t>Total COD</w:t>
            </w:r>
          </w:p>
        </w:tc>
        <w:tc>
          <w:tcPr>
            <w:tcW w:w="4257" w:type="dxa"/>
            <w:gridSpan w:val="5"/>
          </w:tcPr>
          <w:p w14:paraId="785C2D62" w14:textId="7709346D" w:rsidR="009E6789" w:rsidRPr="0082117A" w:rsidRDefault="009E6789" w:rsidP="00441090">
            <w:pPr>
              <w:jc w:val="center"/>
              <w:rPr>
                <w:rFonts w:ascii="Arial" w:hAnsi="Arial" w:cs="Arial"/>
                <w:b/>
                <w:color w:val="000000"/>
                <w:sz w:val="20"/>
                <w:szCs w:val="32"/>
              </w:rPr>
            </w:pPr>
            <w:r w:rsidRPr="0082117A">
              <w:rPr>
                <w:rFonts w:ascii="Arial" w:hAnsi="Arial" w:cs="Arial"/>
                <w:b/>
                <w:color w:val="000000"/>
                <w:sz w:val="20"/>
                <w:szCs w:val="32"/>
              </w:rPr>
              <w:t>COD</w:t>
            </w:r>
          </w:p>
        </w:tc>
      </w:tr>
      <w:tr w:rsidR="009E6789" w:rsidRPr="00091A61" w14:paraId="1A83ED6D" w14:textId="734324AD" w:rsidTr="009E6789">
        <w:trPr>
          <w:trHeight w:val="233"/>
        </w:trPr>
        <w:tc>
          <w:tcPr>
            <w:tcW w:w="807" w:type="dxa"/>
            <w:vMerge/>
          </w:tcPr>
          <w:p w14:paraId="59857127" w14:textId="77777777" w:rsidR="009E6789" w:rsidRPr="0082117A" w:rsidRDefault="009E6789" w:rsidP="006B226C">
            <w:pPr>
              <w:rPr>
                <w:rFonts w:ascii="Arial" w:hAnsi="Arial" w:cs="Arial"/>
                <w:b/>
                <w:color w:val="000000"/>
                <w:sz w:val="20"/>
                <w:szCs w:val="32"/>
              </w:rPr>
            </w:pPr>
          </w:p>
        </w:tc>
        <w:tc>
          <w:tcPr>
            <w:tcW w:w="1217" w:type="dxa"/>
            <w:vMerge/>
            <w:hideMark/>
          </w:tcPr>
          <w:p w14:paraId="430D73AA" w14:textId="2F43DD16" w:rsidR="009E6789" w:rsidRPr="0082117A" w:rsidRDefault="009E6789" w:rsidP="006B226C">
            <w:pPr>
              <w:rPr>
                <w:rFonts w:ascii="Arial" w:hAnsi="Arial" w:cs="Arial"/>
                <w:b/>
                <w:color w:val="000000"/>
                <w:sz w:val="20"/>
                <w:szCs w:val="32"/>
              </w:rPr>
            </w:pPr>
          </w:p>
        </w:tc>
        <w:tc>
          <w:tcPr>
            <w:tcW w:w="772" w:type="dxa"/>
            <w:vMerge/>
            <w:hideMark/>
          </w:tcPr>
          <w:p w14:paraId="761B18F2" w14:textId="77777777" w:rsidR="009E6789" w:rsidRPr="0082117A" w:rsidRDefault="009E6789" w:rsidP="006B226C">
            <w:pPr>
              <w:rPr>
                <w:rFonts w:ascii="Arial" w:hAnsi="Arial" w:cs="Arial"/>
                <w:b/>
                <w:color w:val="000000"/>
                <w:sz w:val="20"/>
                <w:szCs w:val="32"/>
              </w:rPr>
            </w:pPr>
          </w:p>
        </w:tc>
        <w:tc>
          <w:tcPr>
            <w:tcW w:w="817" w:type="dxa"/>
            <w:vMerge/>
            <w:hideMark/>
          </w:tcPr>
          <w:p w14:paraId="0898F41A" w14:textId="77777777" w:rsidR="009E6789" w:rsidRPr="0082117A" w:rsidRDefault="009E6789" w:rsidP="006B226C">
            <w:pPr>
              <w:rPr>
                <w:rFonts w:ascii="Arial" w:hAnsi="Arial" w:cs="Arial"/>
                <w:b/>
                <w:color w:val="000000"/>
                <w:sz w:val="20"/>
                <w:szCs w:val="32"/>
              </w:rPr>
            </w:pPr>
          </w:p>
        </w:tc>
        <w:tc>
          <w:tcPr>
            <w:tcW w:w="867" w:type="dxa"/>
            <w:noWrap/>
            <w:hideMark/>
          </w:tcPr>
          <w:p w14:paraId="21086421" w14:textId="77777777" w:rsidR="009E6789" w:rsidRPr="0082117A" w:rsidRDefault="009E6789" w:rsidP="006B226C">
            <w:pPr>
              <w:jc w:val="center"/>
              <w:rPr>
                <w:rFonts w:ascii="Arial" w:hAnsi="Arial" w:cs="Arial"/>
                <w:b/>
                <w:sz w:val="20"/>
                <w:szCs w:val="32"/>
              </w:rPr>
            </w:pPr>
            <w:r w:rsidRPr="0082117A">
              <w:rPr>
                <w:rFonts w:ascii="Arial" w:hAnsi="Arial" w:cs="Arial"/>
                <w:b/>
                <w:sz w:val="20"/>
                <w:szCs w:val="32"/>
              </w:rPr>
              <w:t>S</w:t>
            </w:r>
            <w:r w:rsidRPr="0082117A">
              <w:rPr>
                <w:rFonts w:ascii="Arial" w:hAnsi="Arial" w:cs="Arial"/>
                <w:b/>
                <w:sz w:val="20"/>
                <w:szCs w:val="32"/>
                <w:vertAlign w:val="subscript"/>
              </w:rPr>
              <w:t>NH</w:t>
            </w:r>
          </w:p>
        </w:tc>
        <w:tc>
          <w:tcPr>
            <w:tcW w:w="767" w:type="dxa"/>
            <w:noWrap/>
            <w:hideMark/>
          </w:tcPr>
          <w:p w14:paraId="59F612A3" w14:textId="06D9B64E" w:rsidR="009E6789" w:rsidRPr="0082117A" w:rsidRDefault="009E6789" w:rsidP="006B226C">
            <w:pPr>
              <w:jc w:val="center"/>
              <w:rPr>
                <w:rFonts w:ascii="Arial" w:hAnsi="Arial" w:cs="Arial"/>
                <w:b/>
                <w:sz w:val="20"/>
                <w:szCs w:val="32"/>
              </w:rPr>
            </w:pPr>
            <w:r w:rsidRPr="0082117A">
              <w:rPr>
                <w:rFonts w:ascii="Arial" w:hAnsi="Arial" w:cs="Arial"/>
                <w:b/>
                <w:sz w:val="20"/>
                <w:szCs w:val="32"/>
              </w:rPr>
              <w:t>X</w:t>
            </w:r>
            <w:r w:rsidRPr="0082117A">
              <w:rPr>
                <w:rFonts w:ascii="Arial" w:hAnsi="Arial" w:cs="Arial"/>
                <w:b/>
                <w:sz w:val="20"/>
                <w:szCs w:val="32"/>
                <w:vertAlign w:val="subscript"/>
              </w:rPr>
              <w:t>I</w:t>
            </w:r>
          </w:p>
        </w:tc>
        <w:tc>
          <w:tcPr>
            <w:tcW w:w="767" w:type="dxa"/>
            <w:noWrap/>
            <w:hideMark/>
          </w:tcPr>
          <w:p w14:paraId="5035F073" w14:textId="6933893A" w:rsidR="009E6789" w:rsidRPr="0082117A" w:rsidRDefault="009E6789" w:rsidP="006B226C">
            <w:pPr>
              <w:jc w:val="center"/>
              <w:rPr>
                <w:rFonts w:ascii="Arial" w:hAnsi="Arial" w:cs="Arial"/>
                <w:b/>
                <w:sz w:val="20"/>
                <w:szCs w:val="32"/>
              </w:rPr>
            </w:pPr>
            <w:r w:rsidRPr="0082117A">
              <w:rPr>
                <w:rFonts w:ascii="Arial" w:hAnsi="Arial" w:cs="Arial"/>
                <w:b/>
                <w:sz w:val="20"/>
                <w:szCs w:val="32"/>
              </w:rPr>
              <w:t>S</w:t>
            </w:r>
            <w:r w:rsidRPr="0082117A">
              <w:rPr>
                <w:rFonts w:ascii="Arial" w:hAnsi="Arial" w:cs="Arial"/>
                <w:b/>
                <w:sz w:val="20"/>
                <w:szCs w:val="32"/>
                <w:vertAlign w:val="subscript"/>
              </w:rPr>
              <w:t>I</w:t>
            </w:r>
          </w:p>
        </w:tc>
        <w:tc>
          <w:tcPr>
            <w:tcW w:w="767" w:type="dxa"/>
            <w:noWrap/>
            <w:hideMark/>
          </w:tcPr>
          <w:p w14:paraId="40564192" w14:textId="77777777" w:rsidR="009E6789" w:rsidRPr="0082117A" w:rsidRDefault="009E6789" w:rsidP="006B226C">
            <w:pPr>
              <w:jc w:val="center"/>
              <w:rPr>
                <w:rFonts w:ascii="Arial" w:hAnsi="Arial" w:cs="Arial"/>
                <w:b/>
                <w:sz w:val="20"/>
                <w:szCs w:val="32"/>
              </w:rPr>
            </w:pPr>
            <w:r w:rsidRPr="0082117A">
              <w:rPr>
                <w:rFonts w:ascii="Arial" w:hAnsi="Arial" w:cs="Arial"/>
                <w:b/>
                <w:sz w:val="20"/>
                <w:szCs w:val="32"/>
              </w:rPr>
              <w:t>S</w:t>
            </w:r>
            <w:r w:rsidRPr="0082117A">
              <w:rPr>
                <w:rFonts w:ascii="Arial" w:hAnsi="Arial" w:cs="Arial"/>
                <w:b/>
                <w:sz w:val="20"/>
                <w:szCs w:val="32"/>
                <w:vertAlign w:val="subscript"/>
              </w:rPr>
              <w:t>ND</w:t>
            </w:r>
          </w:p>
        </w:tc>
        <w:tc>
          <w:tcPr>
            <w:tcW w:w="767" w:type="dxa"/>
            <w:noWrap/>
            <w:hideMark/>
          </w:tcPr>
          <w:p w14:paraId="481E570E" w14:textId="77777777" w:rsidR="009E6789" w:rsidRPr="0082117A" w:rsidRDefault="009E6789" w:rsidP="006B226C">
            <w:pPr>
              <w:jc w:val="center"/>
              <w:rPr>
                <w:rFonts w:ascii="Arial" w:hAnsi="Arial" w:cs="Arial"/>
                <w:b/>
                <w:sz w:val="20"/>
                <w:szCs w:val="32"/>
              </w:rPr>
            </w:pPr>
            <w:r w:rsidRPr="0082117A">
              <w:rPr>
                <w:rFonts w:ascii="Arial" w:hAnsi="Arial" w:cs="Arial"/>
                <w:b/>
                <w:sz w:val="20"/>
                <w:szCs w:val="32"/>
              </w:rPr>
              <w:t>X</w:t>
            </w:r>
            <w:r w:rsidRPr="0082117A">
              <w:rPr>
                <w:rFonts w:ascii="Arial" w:hAnsi="Arial" w:cs="Arial"/>
                <w:b/>
                <w:sz w:val="20"/>
                <w:szCs w:val="32"/>
                <w:vertAlign w:val="subscript"/>
              </w:rPr>
              <w:t>ND</w:t>
            </w:r>
          </w:p>
        </w:tc>
        <w:tc>
          <w:tcPr>
            <w:tcW w:w="1043" w:type="dxa"/>
            <w:vMerge/>
            <w:noWrap/>
          </w:tcPr>
          <w:p w14:paraId="4EFE85D5" w14:textId="3F258693" w:rsidR="009E6789" w:rsidRPr="0082117A" w:rsidRDefault="009E6789" w:rsidP="006B226C">
            <w:pPr>
              <w:jc w:val="center"/>
              <w:rPr>
                <w:rFonts w:ascii="Arial" w:hAnsi="Arial" w:cs="Arial"/>
                <w:b/>
                <w:sz w:val="20"/>
                <w:szCs w:val="32"/>
              </w:rPr>
            </w:pPr>
          </w:p>
        </w:tc>
        <w:tc>
          <w:tcPr>
            <w:tcW w:w="850" w:type="dxa"/>
            <w:vMerge/>
          </w:tcPr>
          <w:p w14:paraId="15611CBD" w14:textId="77777777" w:rsidR="009E6789" w:rsidRPr="0082117A" w:rsidRDefault="009E6789" w:rsidP="006B226C">
            <w:pPr>
              <w:rPr>
                <w:rFonts w:ascii="Arial" w:hAnsi="Arial" w:cs="Arial"/>
                <w:b/>
                <w:color w:val="000000"/>
                <w:sz w:val="20"/>
                <w:szCs w:val="32"/>
              </w:rPr>
            </w:pPr>
          </w:p>
        </w:tc>
        <w:tc>
          <w:tcPr>
            <w:tcW w:w="761" w:type="dxa"/>
            <w:vMerge/>
            <w:hideMark/>
          </w:tcPr>
          <w:p w14:paraId="499848C4" w14:textId="77777777" w:rsidR="009E6789" w:rsidRPr="0082117A" w:rsidRDefault="009E6789" w:rsidP="006B226C">
            <w:pPr>
              <w:rPr>
                <w:rFonts w:ascii="Arial" w:hAnsi="Arial" w:cs="Arial"/>
                <w:b/>
                <w:color w:val="000000"/>
                <w:sz w:val="20"/>
                <w:szCs w:val="32"/>
              </w:rPr>
            </w:pPr>
          </w:p>
        </w:tc>
        <w:tc>
          <w:tcPr>
            <w:tcW w:w="761" w:type="dxa"/>
            <w:vMerge/>
            <w:hideMark/>
          </w:tcPr>
          <w:p w14:paraId="722C5354" w14:textId="77777777" w:rsidR="009E6789" w:rsidRPr="0082117A" w:rsidRDefault="009E6789" w:rsidP="006B226C">
            <w:pPr>
              <w:rPr>
                <w:rFonts w:ascii="Arial" w:hAnsi="Arial" w:cs="Arial"/>
                <w:b/>
                <w:color w:val="000000"/>
                <w:sz w:val="20"/>
                <w:szCs w:val="32"/>
              </w:rPr>
            </w:pPr>
          </w:p>
        </w:tc>
        <w:tc>
          <w:tcPr>
            <w:tcW w:w="767" w:type="dxa"/>
            <w:noWrap/>
            <w:hideMark/>
          </w:tcPr>
          <w:p w14:paraId="2985AC56" w14:textId="77777777" w:rsidR="009E6789" w:rsidRPr="0082117A" w:rsidRDefault="009E6789" w:rsidP="006B226C">
            <w:pPr>
              <w:jc w:val="center"/>
              <w:rPr>
                <w:rFonts w:ascii="Arial" w:hAnsi="Arial" w:cs="Arial"/>
                <w:b/>
                <w:sz w:val="20"/>
                <w:szCs w:val="32"/>
              </w:rPr>
            </w:pPr>
            <w:r w:rsidRPr="0082117A">
              <w:rPr>
                <w:rFonts w:ascii="Arial" w:hAnsi="Arial" w:cs="Arial"/>
                <w:b/>
                <w:sz w:val="20"/>
                <w:szCs w:val="32"/>
              </w:rPr>
              <w:t>Si</w:t>
            </w:r>
          </w:p>
        </w:tc>
        <w:tc>
          <w:tcPr>
            <w:tcW w:w="917" w:type="dxa"/>
            <w:noWrap/>
            <w:hideMark/>
          </w:tcPr>
          <w:p w14:paraId="08312B99" w14:textId="77777777" w:rsidR="009E6789" w:rsidRPr="0082117A" w:rsidRDefault="009E6789" w:rsidP="006B226C">
            <w:pPr>
              <w:jc w:val="center"/>
              <w:rPr>
                <w:rFonts w:ascii="Arial" w:hAnsi="Arial" w:cs="Arial"/>
                <w:b/>
                <w:sz w:val="20"/>
                <w:szCs w:val="32"/>
              </w:rPr>
            </w:pPr>
            <w:r w:rsidRPr="0082117A">
              <w:rPr>
                <w:rFonts w:ascii="Arial" w:hAnsi="Arial" w:cs="Arial"/>
                <w:b/>
                <w:sz w:val="20"/>
                <w:szCs w:val="32"/>
              </w:rPr>
              <w:t>Ss</w:t>
            </w:r>
          </w:p>
        </w:tc>
        <w:tc>
          <w:tcPr>
            <w:tcW w:w="917" w:type="dxa"/>
            <w:noWrap/>
            <w:hideMark/>
          </w:tcPr>
          <w:p w14:paraId="61624394" w14:textId="77777777" w:rsidR="009E6789" w:rsidRPr="0082117A" w:rsidRDefault="009E6789" w:rsidP="006B226C">
            <w:pPr>
              <w:jc w:val="center"/>
              <w:rPr>
                <w:rFonts w:ascii="Arial" w:hAnsi="Arial" w:cs="Arial"/>
                <w:b/>
                <w:sz w:val="20"/>
                <w:szCs w:val="32"/>
              </w:rPr>
            </w:pPr>
            <w:r w:rsidRPr="0082117A">
              <w:rPr>
                <w:rFonts w:ascii="Arial" w:hAnsi="Arial" w:cs="Arial"/>
                <w:b/>
                <w:sz w:val="20"/>
                <w:szCs w:val="32"/>
              </w:rPr>
              <w:t>Xi</w:t>
            </w:r>
          </w:p>
        </w:tc>
        <w:tc>
          <w:tcPr>
            <w:tcW w:w="1017" w:type="dxa"/>
            <w:noWrap/>
            <w:hideMark/>
          </w:tcPr>
          <w:p w14:paraId="11C76B0C" w14:textId="77777777" w:rsidR="009E6789" w:rsidRPr="0082117A" w:rsidRDefault="009E6789" w:rsidP="006B226C">
            <w:pPr>
              <w:jc w:val="center"/>
              <w:rPr>
                <w:rFonts w:ascii="Arial" w:hAnsi="Arial" w:cs="Arial"/>
                <w:b/>
                <w:sz w:val="20"/>
                <w:szCs w:val="32"/>
              </w:rPr>
            </w:pPr>
            <w:r w:rsidRPr="0082117A">
              <w:rPr>
                <w:rFonts w:ascii="Arial" w:hAnsi="Arial" w:cs="Arial"/>
                <w:b/>
                <w:sz w:val="20"/>
                <w:szCs w:val="32"/>
              </w:rPr>
              <w:t>Xs</w:t>
            </w:r>
          </w:p>
        </w:tc>
        <w:tc>
          <w:tcPr>
            <w:tcW w:w="639" w:type="dxa"/>
          </w:tcPr>
          <w:p w14:paraId="3081E77C" w14:textId="7904F8C7" w:rsidR="009E6789" w:rsidRPr="0082117A" w:rsidRDefault="009E6789" w:rsidP="006B226C">
            <w:pPr>
              <w:jc w:val="center"/>
              <w:rPr>
                <w:rFonts w:ascii="Arial" w:hAnsi="Arial" w:cs="Arial"/>
                <w:b/>
                <w:sz w:val="20"/>
                <w:szCs w:val="32"/>
              </w:rPr>
            </w:pPr>
            <w:r w:rsidRPr="0082117A">
              <w:rPr>
                <w:rFonts w:ascii="Arial" w:hAnsi="Arial" w:cs="Arial"/>
                <w:b/>
                <w:sz w:val="20"/>
                <w:szCs w:val="32"/>
              </w:rPr>
              <w:t>XBH</w:t>
            </w:r>
          </w:p>
        </w:tc>
      </w:tr>
      <w:tr w:rsidR="0082117A" w:rsidRPr="00091A61" w14:paraId="23FAF9A2" w14:textId="295C278C" w:rsidTr="009E6789">
        <w:trPr>
          <w:trHeight w:val="357"/>
        </w:trPr>
        <w:tc>
          <w:tcPr>
            <w:tcW w:w="807" w:type="dxa"/>
            <w:vMerge/>
          </w:tcPr>
          <w:p w14:paraId="56DDA5B9" w14:textId="77777777" w:rsidR="0082117A" w:rsidRPr="0082117A" w:rsidRDefault="0082117A" w:rsidP="006B226C">
            <w:pPr>
              <w:rPr>
                <w:rFonts w:ascii="Arial" w:hAnsi="Arial" w:cs="Arial"/>
                <w:b/>
                <w:color w:val="000000"/>
                <w:sz w:val="20"/>
                <w:szCs w:val="32"/>
              </w:rPr>
            </w:pPr>
          </w:p>
        </w:tc>
        <w:tc>
          <w:tcPr>
            <w:tcW w:w="1217" w:type="dxa"/>
            <w:vMerge/>
            <w:hideMark/>
          </w:tcPr>
          <w:p w14:paraId="52382E49" w14:textId="6F52CF0A" w:rsidR="0082117A" w:rsidRPr="0082117A" w:rsidRDefault="0082117A" w:rsidP="006B226C">
            <w:pPr>
              <w:rPr>
                <w:rFonts w:ascii="Arial" w:hAnsi="Arial" w:cs="Arial"/>
                <w:b/>
                <w:color w:val="000000"/>
                <w:sz w:val="20"/>
                <w:szCs w:val="32"/>
              </w:rPr>
            </w:pPr>
          </w:p>
        </w:tc>
        <w:tc>
          <w:tcPr>
            <w:tcW w:w="772" w:type="dxa"/>
            <w:noWrap/>
            <w:hideMark/>
          </w:tcPr>
          <w:p w14:paraId="50548F7E" w14:textId="77777777" w:rsidR="0082117A" w:rsidRPr="0082117A" w:rsidRDefault="0082117A" w:rsidP="006B226C">
            <w:pPr>
              <w:jc w:val="center"/>
              <w:rPr>
                <w:rFonts w:ascii="Arial" w:hAnsi="Arial" w:cs="Arial"/>
                <w:b/>
                <w:color w:val="000000"/>
                <w:sz w:val="20"/>
                <w:szCs w:val="32"/>
              </w:rPr>
            </w:pPr>
            <w:r w:rsidRPr="0082117A">
              <w:rPr>
                <w:rFonts w:ascii="Arial" w:hAnsi="Arial" w:cs="Arial"/>
                <w:b/>
                <w:color w:val="000000"/>
                <w:sz w:val="20"/>
                <w:szCs w:val="32"/>
              </w:rPr>
              <w:t>kg/FU</w:t>
            </w:r>
          </w:p>
        </w:tc>
        <w:tc>
          <w:tcPr>
            <w:tcW w:w="817" w:type="dxa"/>
            <w:noWrap/>
            <w:hideMark/>
          </w:tcPr>
          <w:p w14:paraId="5711C0F8" w14:textId="77777777" w:rsidR="0082117A" w:rsidRPr="0082117A" w:rsidRDefault="0082117A" w:rsidP="006B226C">
            <w:pPr>
              <w:jc w:val="center"/>
              <w:rPr>
                <w:rFonts w:ascii="Arial" w:hAnsi="Arial" w:cs="Arial"/>
                <w:b/>
                <w:color w:val="000000"/>
                <w:sz w:val="20"/>
                <w:szCs w:val="32"/>
              </w:rPr>
            </w:pPr>
            <w:r w:rsidRPr="0082117A">
              <w:rPr>
                <w:rFonts w:ascii="Arial" w:hAnsi="Arial" w:cs="Arial"/>
                <w:b/>
                <w:color w:val="000000"/>
                <w:sz w:val="20"/>
                <w:szCs w:val="32"/>
              </w:rPr>
              <w:t>(mg/l)</w:t>
            </w:r>
          </w:p>
        </w:tc>
        <w:tc>
          <w:tcPr>
            <w:tcW w:w="3935" w:type="dxa"/>
            <w:gridSpan w:val="5"/>
            <w:noWrap/>
            <w:hideMark/>
          </w:tcPr>
          <w:p w14:paraId="2226E65C" w14:textId="77777777" w:rsidR="0082117A" w:rsidRPr="0082117A" w:rsidRDefault="0082117A" w:rsidP="006B226C">
            <w:pPr>
              <w:jc w:val="center"/>
              <w:rPr>
                <w:rFonts w:ascii="Arial" w:hAnsi="Arial" w:cs="Arial"/>
                <w:b/>
                <w:sz w:val="20"/>
                <w:szCs w:val="32"/>
              </w:rPr>
            </w:pPr>
            <w:r w:rsidRPr="0082117A">
              <w:rPr>
                <w:rFonts w:ascii="Arial" w:hAnsi="Arial" w:cs="Arial"/>
                <w:b/>
                <w:sz w:val="20"/>
                <w:szCs w:val="32"/>
              </w:rPr>
              <w:t>(mg/l)</w:t>
            </w:r>
          </w:p>
        </w:tc>
        <w:tc>
          <w:tcPr>
            <w:tcW w:w="1043" w:type="dxa"/>
            <w:noWrap/>
          </w:tcPr>
          <w:p w14:paraId="49600E58" w14:textId="5CA5D6C9" w:rsidR="0082117A" w:rsidRPr="0082117A" w:rsidRDefault="009E6789" w:rsidP="006B226C">
            <w:pPr>
              <w:jc w:val="center"/>
              <w:rPr>
                <w:rFonts w:ascii="Arial" w:hAnsi="Arial" w:cs="Arial"/>
                <w:b/>
                <w:sz w:val="20"/>
                <w:szCs w:val="32"/>
              </w:rPr>
            </w:pPr>
            <w:r w:rsidRPr="0082117A">
              <w:rPr>
                <w:rFonts w:ascii="Arial" w:hAnsi="Arial" w:cs="Arial"/>
                <w:b/>
                <w:sz w:val="20"/>
                <w:szCs w:val="32"/>
              </w:rPr>
              <w:t>(mg/l)</w:t>
            </w:r>
          </w:p>
        </w:tc>
        <w:tc>
          <w:tcPr>
            <w:tcW w:w="850" w:type="dxa"/>
            <w:noWrap/>
          </w:tcPr>
          <w:p w14:paraId="05132548" w14:textId="612DB1C3" w:rsidR="0082117A" w:rsidRPr="0082117A" w:rsidRDefault="009E6789" w:rsidP="006B226C">
            <w:pPr>
              <w:jc w:val="center"/>
              <w:rPr>
                <w:rFonts w:ascii="Arial" w:hAnsi="Arial" w:cs="Arial"/>
                <w:b/>
                <w:color w:val="000000"/>
                <w:sz w:val="20"/>
                <w:szCs w:val="32"/>
              </w:rPr>
            </w:pPr>
            <w:r w:rsidRPr="0082117A">
              <w:rPr>
                <w:rFonts w:ascii="Arial" w:hAnsi="Arial" w:cs="Arial"/>
                <w:b/>
                <w:sz w:val="20"/>
                <w:szCs w:val="32"/>
              </w:rPr>
              <w:t>(mg/l)</w:t>
            </w:r>
          </w:p>
        </w:tc>
        <w:tc>
          <w:tcPr>
            <w:tcW w:w="761" w:type="dxa"/>
            <w:noWrap/>
            <w:hideMark/>
          </w:tcPr>
          <w:p w14:paraId="4A89F06E" w14:textId="77777777" w:rsidR="0082117A" w:rsidRPr="0082117A" w:rsidRDefault="0082117A" w:rsidP="006B226C">
            <w:pPr>
              <w:jc w:val="center"/>
              <w:rPr>
                <w:rFonts w:ascii="Arial" w:hAnsi="Arial" w:cs="Arial"/>
                <w:b/>
                <w:color w:val="000000"/>
                <w:sz w:val="20"/>
                <w:szCs w:val="32"/>
              </w:rPr>
            </w:pPr>
            <w:r w:rsidRPr="0082117A">
              <w:rPr>
                <w:rFonts w:ascii="Arial" w:hAnsi="Arial" w:cs="Arial"/>
                <w:b/>
                <w:color w:val="000000"/>
                <w:sz w:val="20"/>
                <w:szCs w:val="32"/>
              </w:rPr>
              <w:t>(mg/l)</w:t>
            </w:r>
          </w:p>
        </w:tc>
        <w:tc>
          <w:tcPr>
            <w:tcW w:w="761" w:type="dxa"/>
            <w:noWrap/>
            <w:hideMark/>
          </w:tcPr>
          <w:p w14:paraId="28D98B6C" w14:textId="799AFD54" w:rsidR="0082117A" w:rsidRPr="0082117A" w:rsidRDefault="0082117A" w:rsidP="006B226C">
            <w:pPr>
              <w:jc w:val="center"/>
              <w:rPr>
                <w:rFonts w:ascii="Arial" w:hAnsi="Arial" w:cs="Arial"/>
                <w:b/>
                <w:color w:val="000000"/>
                <w:sz w:val="20"/>
                <w:szCs w:val="32"/>
              </w:rPr>
            </w:pPr>
            <w:r w:rsidRPr="0082117A">
              <w:rPr>
                <w:rFonts w:ascii="Arial" w:hAnsi="Arial" w:cs="Arial"/>
                <w:b/>
                <w:color w:val="000000"/>
                <w:sz w:val="20"/>
                <w:szCs w:val="32"/>
              </w:rPr>
              <w:t>(mg/l)</w:t>
            </w:r>
          </w:p>
        </w:tc>
        <w:tc>
          <w:tcPr>
            <w:tcW w:w="4257" w:type="dxa"/>
            <w:gridSpan w:val="5"/>
          </w:tcPr>
          <w:p w14:paraId="76186668" w14:textId="13F8AF38" w:rsidR="0082117A" w:rsidRPr="0082117A" w:rsidRDefault="0082117A" w:rsidP="00890D7C">
            <w:pPr>
              <w:spacing w:after="160" w:line="259" w:lineRule="auto"/>
              <w:jc w:val="center"/>
              <w:rPr>
                <w:rFonts w:ascii="Arial" w:hAnsi="Arial" w:cs="Arial"/>
                <w:b/>
                <w:sz w:val="20"/>
                <w:szCs w:val="32"/>
              </w:rPr>
            </w:pPr>
            <w:r w:rsidRPr="0082117A">
              <w:rPr>
                <w:rFonts w:ascii="Arial" w:hAnsi="Arial" w:cs="Arial"/>
                <w:b/>
                <w:color w:val="000000"/>
                <w:sz w:val="20"/>
                <w:szCs w:val="32"/>
              </w:rPr>
              <w:t>(mg/l)</w:t>
            </w:r>
          </w:p>
        </w:tc>
      </w:tr>
      <w:tr w:rsidR="0082117A" w:rsidRPr="00091A61" w14:paraId="0B910618" w14:textId="1537DCE9" w:rsidTr="009E6789">
        <w:trPr>
          <w:trHeight w:val="192"/>
        </w:trPr>
        <w:tc>
          <w:tcPr>
            <w:tcW w:w="807" w:type="dxa"/>
          </w:tcPr>
          <w:p w14:paraId="70759207" w14:textId="78EC1129" w:rsidR="0082117A" w:rsidRPr="0082117A" w:rsidRDefault="0082117A" w:rsidP="006B226C">
            <w:pPr>
              <w:jc w:val="center"/>
              <w:rPr>
                <w:rFonts w:ascii="Arial" w:hAnsi="Arial" w:cs="Arial"/>
                <w:color w:val="000000"/>
                <w:sz w:val="18"/>
                <w:szCs w:val="28"/>
              </w:rPr>
            </w:pPr>
            <w:r w:rsidRPr="0082117A">
              <w:rPr>
                <w:rFonts w:ascii="Arial" w:hAnsi="Arial" w:cs="Arial"/>
                <w:color w:val="000000"/>
                <w:sz w:val="18"/>
                <w:szCs w:val="28"/>
              </w:rPr>
              <w:t>Influent</w:t>
            </w:r>
          </w:p>
        </w:tc>
        <w:tc>
          <w:tcPr>
            <w:tcW w:w="1217" w:type="dxa"/>
            <w:noWrap/>
            <w:hideMark/>
          </w:tcPr>
          <w:p w14:paraId="6E477FCF" w14:textId="102B840D" w:rsidR="0082117A" w:rsidRPr="0082117A" w:rsidRDefault="0082117A" w:rsidP="006B226C">
            <w:pPr>
              <w:jc w:val="center"/>
              <w:rPr>
                <w:rFonts w:ascii="Arial" w:hAnsi="Arial" w:cs="Arial"/>
                <w:color w:val="000000"/>
                <w:sz w:val="18"/>
                <w:szCs w:val="28"/>
              </w:rPr>
            </w:pPr>
            <w:r w:rsidRPr="0082117A">
              <w:rPr>
                <w:rFonts w:ascii="Arial" w:hAnsi="Arial" w:cs="Arial"/>
                <w:color w:val="000000"/>
                <w:sz w:val="18"/>
                <w:szCs w:val="28"/>
              </w:rPr>
              <w:t>Influent</w:t>
            </w:r>
          </w:p>
        </w:tc>
        <w:tc>
          <w:tcPr>
            <w:tcW w:w="772" w:type="dxa"/>
            <w:noWrap/>
            <w:hideMark/>
          </w:tcPr>
          <w:p w14:paraId="47FF1EBC"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1000</w:t>
            </w:r>
          </w:p>
        </w:tc>
        <w:tc>
          <w:tcPr>
            <w:tcW w:w="817" w:type="dxa"/>
            <w:noWrap/>
            <w:hideMark/>
          </w:tcPr>
          <w:p w14:paraId="214AF9ED" w14:textId="562EF8FE"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4536</w:t>
            </w:r>
          </w:p>
        </w:tc>
        <w:tc>
          <w:tcPr>
            <w:tcW w:w="867" w:type="dxa"/>
            <w:noWrap/>
            <w:hideMark/>
          </w:tcPr>
          <w:p w14:paraId="69B6E73C"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3041.98</w:t>
            </w:r>
          </w:p>
        </w:tc>
        <w:tc>
          <w:tcPr>
            <w:tcW w:w="767" w:type="dxa"/>
            <w:noWrap/>
            <w:hideMark/>
          </w:tcPr>
          <w:p w14:paraId="28D1D598"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108.64</w:t>
            </w:r>
          </w:p>
        </w:tc>
        <w:tc>
          <w:tcPr>
            <w:tcW w:w="767" w:type="dxa"/>
            <w:noWrap/>
            <w:hideMark/>
          </w:tcPr>
          <w:p w14:paraId="14FBF82C"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108.64</w:t>
            </w:r>
          </w:p>
        </w:tc>
        <w:tc>
          <w:tcPr>
            <w:tcW w:w="767" w:type="dxa"/>
            <w:noWrap/>
            <w:hideMark/>
          </w:tcPr>
          <w:p w14:paraId="216C5C32"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434.56</w:t>
            </w:r>
          </w:p>
        </w:tc>
        <w:tc>
          <w:tcPr>
            <w:tcW w:w="767" w:type="dxa"/>
            <w:noWrap/>
            <w:hideMark/>
          </w:tcPr>
          <w:p w14:paraId="5519A415"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651.85</w:t>
            </w:r>
          </w:p>
        </w:tc>
        <w:tc>
          <w:tcPr>
            <w:tcW w:w="1043" w:type="dxa"/>
            <w:noWrap/>
          </w:tcPr>
          <w:p w14:paraId="53B8A321" w14:textId="4B383AD7" w:rsidR="0082117A" w:rsidRPr="0082117A" w:rsidRDefault="009E6789" w:rsidP="007335CB">
            <w:pPr>
              <w:jc w:val="center"/>
              <w:rPr>
                <w:rFonts w:ascii="Arial" w:hAnsi="Arial" w:cs="Arial"/>
                <w:color w:val="000000"/>
                <w:sz w:val="18"/>
                <w:szCs w:val="28"/>
              </w:rPr>
            </w:pPr>
            <w:r>
              <w:rPr>
                <w:rFonts w:ascii="Arial" w:hAnsi="Arial" w:cs="Arial"/>
                <w:color w:val="000000"/>
                <w:sz w:val="18"/>
                <w:szCs w:val="28"/>
              </w:rPr>
              <w:t>57.51</w:t>
            </w:r>
          </w:p>
        </w:tc>
        <w:tc>
          <w:tcPr>
            <w:tcW w:w="850" w:type="dxa"/>
            <w:noWrap/>
          </w:tcPr>
          <w:p w14:paraId="6D56F93C" w14:textId="1608343F" w:rsidR="0082117A" w:rsidRPr="0082117A" w:rsidRDefault="008C52B7" w:rsidP="007335CB">
            <w:pPr>
              <w:jc w:val="center"/>
              <w:rPr>
                <w:rFonts w:ascii="Arial" w:hAnsi="Arial" w:cs="Arial"/>
                <w:color w:val="000000"/>
                <w:sz w:val="18"/>
                <w:szCs w:val="28"/>
              </w:rPr>
            </w:pPr>
            <w:r>
              <w:rPr>
                <w:rFonts w:ascii="Arial" w:hAnsi="Arial" w:cs="Arial"/>
                <w:color w:val="000000"/>
                <w:sz w:val="18"/>
                <w:szCs w:val="28"/>
              </w:rPr>
              <w:t>4403.2</w:t>
            </w:r>
          </w:p>
        </w:tc>
        <w:tc>
          <w:tcPr>
            <w:tcW w:w="761" w:type="dxa"/>
            <w:noWrap/>
            <w:hideMark/>
          </w:tcPr>
          <w:p w14:paraId="3CA4613E" w14:textId="19F45070"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432</w:t>
            </w:r>
          </w:p>
        </w:tc>
        <w:tc>
          <w:tcPr>
            <w:tcW w:w="761" w:type="dxa"/>
            <w:noWrap/>
            <w:hideMark/>
          </w:tcPr>
          <w:p w14:paraId="0933577A"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34032</w:t>
            </w:r>
          </w:p>
        </w:tc>
        <w:tc>
          <w:tcPr>
            <w:tcW w:w="767" w:type="dxa"/>
            <w:noWrap/>
            <w:hideMark/>
          </w:tcPr>
          <w:p w14:paraId="11AF8F88"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1701.6</w:t>
            </w:r>
          </w:p>
        </w:tc>
        <w:tc>
          <w:tcPr>
            <w:tcW w:w="917" w:type="dxa"/>
            <w:noWrap/>
            <w:hideMark/>
          </w:tcPr>
          <w:p w14:paraId="17220E54" w14:textId="0A37DB3D"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6,806.40</w:t>
            </w:r>
          </w:p>
        </w:tc>
        <w:tc>
          <w:tcPr>
            <w:tcW w:w="917" w:type="dxa"/>
            <w:noWrap/>
            <w:hideMark/>
          </w:tcPr>
          <w:p w14:paraId="108C6FA8" w14:textId="55F2FF1F"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3,403.20</w:t>
            </w:r>
          </w:p>
        </w:tc>
        <w:tc>
          <w:tcPr>
            <w:tcW w:w="1017" w:type="dxa"/>
            <w:noWrap/>
            <w:hideMark/>
          </w:tcPr>
          <w:p w14:paraId="76A429EA" w14:textId="2D196832"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15,314.40</w:t>
            </w:r>
          </w:p>
        </w:tc>
        <w:tc>
          <w:tcPr>
            <w:tcW w:w="639" w:type="dxa"/>
          </w:tcPr>
          <w:p w14:paraId="051E11C8" w14:textId="125477E4"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6806</w:t>
            </w:r>
          </w:p>
        </w:tc>
      </w:tr>
      <w:tr w:rsidR="0082117A" w:rsidRPr="00091A61" w14:paraId="65266818" w14:textId="1A94B0D8" w:rsidTr="009E6789">
        <w:trPr>
          <w:trHeight w:val="192"/>
        </w:trPr>
        <w:tc>
          <w:tcPr>
            <w:tcW w:w="807" w:type="dxa"/>
            <w:vMerge w:val="restart"/>
          </w:tcPr>
          <w:p w14:paraId="101B887C" w14:textId="77777777" w:rsidR="0082117A" w:rsidRPr="0082117A" w:rsidRDefault="0082117A" w:rsidP="006B226C">
            <w:pPr>
              <w:jc w:val="center"/>
              <w:rPr>
                <w:rFonts w:ascii="Arial" w:hAnsi="Arial" w:cs="Arial"/>
                <w:color w:val="000000"/>
                <w:sz w:val="18"/>
                <w:szCs w:val="28"/>
              </w:rPr>
            </w:pPr>
          </w:p>
          <w:p w14:paraId="0C142FEA" w14:textId="082BB716" w:rsidR="0082117A" w:rsidRPr="0082117A" w:rsidRDefault="0082117A" w:rsidP="006B226C">
            <w:pPr>
              <w:jc w:val="center"/>
              <w:rPr>
                <w:rFonts w:ascii="Arial" w:hAnsi="Arial" w:cs="Arial"/>
                <w:color w:val="000000"/>
                <w:sz w:val="18"/>
                <w:szCs w:val="28"/>
              </w:rPr>
            </w:pPr>
            <w:r w:rsidRPr="0082117A">
              <w:rPr>
                <w:rFonts w:ascii="Arial" w:hAnsi="Arial" w:cs="Arial"/>
                <w:color w:val="000000"/>
                <w:sz w:val="18"/>
                <w:szCs w:val="28"/>
              </w:rPr>
              <w:t>Final clarifier</w:t>
            </w:r>
          </w:p>
        </w:tc>
        <w:tc>
          <w:tcPr>
            <w:tcW w:w="1217" w:type="dxa"/>
            <w:noWrap/>
            <w:hideMark/>
          </w:tcPr>
          <w:p w14:paraId="55A372ED" w14:textId="61578921" w:rsidR="0082117A" w:rsidRPr="0082117A" w:rsidRDefault="0082117A" w:rsidP="006B226C">
            <w:pPr>
              <w:jc w:val="center"/>
              <w:rPr>
                <w:rFonts w:ascii="Arial" w:hAnsi="Arial" w:cs="Arial"/>
                <w:color w:val="000000"/>
                <w:sz w:val="18"/>
                <w:szCs w:val="28"/>
              </w:rPr>
            </w:pPr>
            <w:r w:rsidRPr="0082117A">
              <w:rPr>
                <w:rFonts w:ascii="Arial" w:hAnsi="Arial" w:cs="Arial"/>
                <w:color w:val="000000"/>
                <w:sz w:val="18"/>
                <w:szCs w:val="28"/>
              </w:rPr>
              <w:t>Biological effluent</w:t>
            </w:r>
          </w:p>
        </w:tc>
        <w:tc>
          <w:tcPr>
            <w:tcW w:w="772" w:type="dxa"/>
            <w:noWrap/>
            <w:hideMark/>
          </w:tcPr>
          <w:p w14:paraId="7A7CCE61"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750</w:t>
            </w:r>
          </w:p>
        </w:tc>
        <w:tc>
          <w:tcPr>
            <w:tcW w:w="817" w:type="dxa"/>
            <w:noWrap/>
            <w:hideMark/>
          </w:tcPr>
          <w:p w14:paraId="210648BD"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140</w:t>
            </w:r>
          </w:p>
        </w:tc>
        <w:tc>
          <w:tcPr>
            <w:tcW w:w="867" w:type="dxa"/>
            <w:noWrap/>
            <w:hideMark/>
          </w:tcPr>
          <w:p w14:paraId="5D4394B9" w14:textId="74E16551" w:rsidR="0082117A" w:rsidRPr="0082117A" w:rsidRDefault="00930726" w:rsidP="007335CB">
            <w:pPr>
              <w:jc w:val="center"/>
              <w:rPr>
                <w:rFonts w:ascii="Arial" w:hAnsi="Arial" w:cs="Arial"/>
                <w:color w:val="000000"/>
                <w:sz w:val="18"/>
                <w:szCs w:val="28"/>
              </w:rPr>
            </w:pPr>
            <w:r>
              <w:rPr>
                <w:rFonts w:ascii="Arial" w:hAnsi="Arial" w:cs="Arial"/>
                <w:color w:val="000000"/>
                <w:sz w:val="18"/>
                <w:szCs w:val="28"/>
              </w:rPr>
              <w:t>117</w:t>
            </w:r>
          </w:p>
        </w:tc>
        <w:tc>
          <w:tcPr>
            <w:tcW w:w="767" w:type="dxa"/>
            <w:noWrap/>
          </w:tcPr>
          <w:p w14:paraId="04AD735F" w14:textId="7AADFD96" w:rsidR="0082117A" w:rsidRPr="008127AE" w:rsidRDefault="008127AE" w:rsidP="007335CB">
            <w:pPr>
              <w:jc w:val="center"/>
              <w:rPr>
                <w:rFonts w:ascii="Arial" w:hAnsi="Arial" w:cs="Arial"/>
                <w:sz w:val="18"/>
                <w:szCs w:val="28"/>
              </w:rPr>
            </w:pPr>
            <w:r w:rsidRPr="008127AE">
              <w:rPr>
                <w:rFonts w:ascii="Arial" w:hAnsi="Arial" w:cs="Arial"/>
                <w:sz w:val="18"/>
                <w:szCs w:val="28"/>
              </w:rPr>
              <w:t>-</w:t>
            </w:r>
          </w:p>
        </w:tc>
        <w:tc>
          <w:tcPr>
            <w:tcW w:w="767" w:type="dxa"/>
            <w:noWrap/>
          </w:tcPr>
          <w:p w14:paraId="0D2FC826" w14:textId="7FE65FCB" w:rsidR="0082117A" w:rsidRPr="008127AE" w:rsidRDefault="008127AE" w:rsidP="007335CB">
            <w:pPr>
              <w:jc w:val="center"/>
              <w:rPr>
                <w:rFonts w:ascii="Arial" w:hAnsi="Arial" w:cs="Arial"/>
                <w:sz w:val="18"/>
                <w:szCs w:val="28"/>
              </w:rPr>
            </w:pPr>
            <w:r w:rsidRPr="008127AE">
              <w:rPr>
                <w:rFonts w:ascii="Arial" w:hAnsi="Arial" w:cs="Arial"/>
                <w:sz w:val="18"/>
                <w:szCs w:val="28"/>
              </w:rPr>
              <w:t>-</w:t>
            </w:r>
          </w:p>
        </w:tc>
        <w:tc>
          <w:tcPr>
            <w:tcW w:w="767" w:type="dxa"/>
            <w:noWrap/>
          </w:tcPr>
          <w:p w14:paraId="7D1E1BF7" w14:textId="43F5FC23" w:rsidR="0082117A" w:rsidRPr="008127AE" w:rsidRDefault="008127AE" w:rsidP="007335CB">
            <w:pPr>
              <w:jc w:val="center"/>
              <w:rPr>
                <w:rFonts w:ascii="Arial" w:hAnsi="Arial" w:cs="Arial"/>
                <w:sz w:val="18"/>
                <w:szCs w:val="28"/>
              </w:rPr>
            </w:pPr>
            <w:r w:rsidRPr="008127AE">
              <w:rPr>
                <w:rFonts w:ascii="Arial" w:hAnsi="Arial" w:cs="Arial"/>
                <w:sz w:val="18"/>
                <w:szCs w:val="28"/>
              </w:rPr>
              <w:t>-</w:t>
            </w:r>
          </w:p>
        </w:tc>
        <w:tc>
          <w:tcPr>
            <w:tcW w:w="767" w:type="dxa"/>
            <w:noWrap/>
          </w:tcPr>
          <w:p w14:paraId="0723BB7C" w14:textId="4ED69B43" w:rsidR="0082117A" w:rsidRPr="008127AE" w:rsidRDefault="008127AE" w:rsidP="007335CB">
            <w:pPr>
              <w:jc w:val="center"/>
              <w:rPr>
                <w:rFonts w:ascii="Arial" w:hAnsi="Arial" w:cs="Arial"/>
                <w:sz w:val="18"/>
                <w:szCs w:val="28"/>
              </w:rPr>
            </w:pPr>
            <w:r w:rsidRPr="008127AE">
              <w:rPr>
                <w:rFonts w:ascii="Arial" w:hAnsi="Arial" w:cs="Arial"/>
                <w:sz w:val="18"/>
                <w:szCs w:val="28"/>
              </w:rPr>
              <w:t>-</w:t>
            </w:r>
          </w:p>
        </w:tc>
        <w:tc>
          <w:tcPr>
            <w:tcW w:w="1043" w:type="dxa"/>
            <w:noWrap/>
          </w:tcPr>
          <w:p w14:paraId="00DC3521" w14:textId="19F4D37F" w:rsidR="0082117A" w:rsidRPr="0082117A" w:rsidRDefault="008C52B7" w:rsidP="007335CB">
            <w:pPr>
              <w:jc w:val="center"/>
              <w:rPr>
                <w:rFonts w:ascii="Arial" w:hAnsi="Arial" w:cs="Arial"/>
                <w:color w:val="000000"/>
                <w:sz w:val="18"/>
                <w:szCs w:val="28"/>
              </w:rPr>
            </w:pPr>
            <w:r>
              <w:rPr>
                <w:rFonts w:ascii="Arial" w:hAnsi="Arial" w:cs="Arial"/>
                <w:color w:val="000000"/>
                <w:sz w:val="18"/>
                <w:szCs w:val="28"/>
              </w:rPr>
              <w:t>2</w:t>
            </w:r>
            <w:r w:rsidR="00224274">
              <w:rPr>
                <w:rFonts w:ascii="Arial" w:hAnsi="Arial" w:cs="Arial"/>
                <w:color w:val="000000"/>
                <w:sz w:val="18"/>
                <w:szCs w:val="28"/>
              </w:rPr>
              <w:t>00</w:t>
            </w:r>
          </w:p>
        </w:tc>
        <w:tc>
          <w:tcPr>
            <w:tcW w:w="850" w:type="dxa"/>
            <w:noWrap/>
          </w:tcPr>
          <w:p w14:paraId="1AEEE57E" w14:textId="0DB9BD02" w:rsidR="0082117A" w:rsidRPr="0082117A" w:rsidRDefault="009B13B4" w:rsidP="007335CB">
            <w:pPr>
              <w:jc w:val="center"/>
              <w:rPr>
                <w:rFonts w:ascii="Arial" w:hAnsi="Arial" w:cs="Arial"/>
                <w:color w:val="000000"/>
                <w:sz w:val="18"/>
                <w:szCs w:val="28"/>
              </w:rPr>
            </w:pPr>
            <w:r>
              <w:rPr>
                <w:rFonts w:ascii="Arial" w:hAnsi="Arial" w:cs="Arial"/>
                <w:color w:val="000000"/>
                <w:sz w:val="18"/>
                <w:szCs w:val="28"/>
              </w:rPr>
              <w:t>317</w:t>
            </w:r>
          </w:p>
        </w:tc>
        <w:tc>
          <w:tcPr>
            <w:tcW w:w="761" w:type="dxa"/>
            <w:noWrap/>
            <w:hideMark/>
          </w:tcPr>
          <w:p w14:paraId="59E6D695" w14:textId="52A3A679" w:rsidR="0082117A" w:rsidRPr="0082117A" w:rsidRDefault="00D5516B" w:rsidP="007335CB">
            <w:pPr>
              <w:jc w:val="center"/>
              <w:rPr>
                <w:rFonts w:ascii="Arial" w:hAnsi="Arial" w:cs="Arial"/>
                <w:color w:val="000000"/>
                <w:sz w:val="18"/>
                <w:szCs w:val="28"/>
              </w:rPr>
            </w:pPr>
            <w:r>
              <w:rPr>
                <w:rFonts w:ascii="Arial" w:hAnsi="Arial" w:cs="Arial"/>
                <w:color w:val="000000"/>
                <w:sz w:val="18"/>
                <w:szCs w:val="28"/>
              </w:rPr>
              <w:t>80</w:t>
            </w:r>
          </w:p>
        </w:tc>
        <w:tc>
          <w:tcPr>
            <w:tcW w:w="761" w:type="dxa"/>
            <w:noWrap/>
            <w:hideMark/>
          </w:tcPr>
          <w:p w14:paraId="07C3063C"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1000</w:t>
            </w:r>
          </w:p>
        </w:tc>
        <w:tc>
          <w:tcPr>
            <w:tcW w:w="767" w:type="dxa"/>
            <w:noWrap/>
            <w:hideMark/>
          </w:tcPr>
          <w:p w14:paraId="5FD2DD66" w14:textId="7777777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50</w:t>
            </w:r>
          </w:p>
        </w:tc>
        <w:tc>
          <w:tcPr>
            <w:tcW w:w="917" w:type="dxa"/>
            <w:noWrap/>
            <w:hideMark/>
          </w:tcPr>
          <w:p w14:paraId="37847556" w14:textId="7E874770"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200.00</w:t>
            </w:r>
          </w:p>
        </w:tc>
        <w:tc>
          <w:tcPr>
            <w:tcW w:w="917" w:type="dxa"/>
            <w:noWrap/>
            <w:hideMark/>
          </w:tcPr>
          <w:p w14:paraId="6F963191" w14:textId="126C16E7"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100.00</w:t>
            </w:r>
          </w:p>
        </w:tc>
        <w:tc>
          <w:tcPr>
            <w:tcW w:w="1017" w:type="dxa"/>
            <w:noWrap/>
            <w:hideMark/>
          </w:tcPr>
          <w:p w14:paraId="6FF872E5" w14:textId="321F5CD1"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450.00</w:t>
            </w:r>
          </w:p>
        </w:tc>
        <w:tc>
          <w:tcPr>
            <w:tcW w:w="639" w:type="dxa"/>
          </w:tcPr>
          <w:p w14:paraId="37B282F6" w14:textId="15182C13" w:rsidR="0082117A" w:rsidRPr="0082117A" w:rsidRDefault="0082117A" w:rsidP="007335CB">
            <w:pPr>
              <w:jc w:val="center"/>
              <w:rPr>
                <w:rFonts w:ascii="Arial" w:hAnsi="Arial" w:cs="Arial"/>
                <w:color w:val="000000"/>
                <w:sz w:val="18"/>
                <w:szCs w:val="28"/>
              </w:rPr>
            </w:pPr>
            <w:r w:rsidRPr="0082117A">
              <w:rPr>
                <w:rFonts w:ascii="Arial" w:hAnsi="Arial" w:cs="Arial"/>
                <w:color w:val="000000"/>
                <w:sz w:val="18"/>
                <w:szCs w:val="28"/>
              </w:rPr>
              <w:t>200</w:t>
            </w:r>
          </w:p>
        </w:tc>
      </w:tr>
      <w:tr w:rsidR="0046107B" w:rsidRPr="00091A61" w14:paraId="5533D533" w14:textId="5656E4EB" w:rsidTr="00BE2FC3">
        <w:trPr>
          <w:trHeight w:val="192"/>
        </w:trPr>
        <w:tc>
          <w:tcPr>
            <w:tcW w:w="807" w:type="dxa"/>
            <w:vMerge/>
          </w:tcPr>
          <w:p w14:paraId="050C6E02" w14:textId="77777777" w:rsidR="0046107B" w:rsidRPr="0082117A" w:rsidRDefault="0046107B" w:rsidP="00C92B0A">
            <w:pPr>
              <w:jc w:val="center"/>
              <w:rPr>
                <w:rFonts w:ascii="Arial" w:hAnsi="Arial" w:cs="Arial"/>
                <w:color w:val="000000"/>
                <w:sz w:val="18"/>
                <w:szCs w:val="28"/>
              </w:rPr>
            </w:pPr>
          </w:p>
        </w:tc>
        <w:tc>
          <w:tcPr>
            <w:tcW w:w="1217" w:type="dxa"/>
            <w:noWrap/>
            <w:hideMark/>
          </w:tcPr>
          <w:p w14:paraId="0D743BFC" w14:textId="7D7ED05D" w:rsidR="0046107B" w:rsidRPr="0082117A" w:rsidRDefault="0046107B" w:rsidP="00C92B0A">
            <w:pPr>
              <w:jc w:val="center"/>
              <w:rPr>
                <w:rFonts w:ascii="Arial" w:hAnsi="Arial" w:cs="Arial"/>
                <w:color w:val="000000"/>
                <w:sz w:val="18"/>
                <w:szCs w:val="28"/>
              </w:rPr>
            </w:pPr>
            <w:r w:rsidRPr="0082117A">
              <w:rPr>
                <w:rFonts w:ascii="Arial" w:hAnsi="Arial" w:cs="Arial"/>
                <w:color w:val="000000"/>
                <w:sz w:val="18"/>
                <w:szCs w:val="28"/>
              </w:rPr>
              <w:t>Excess Sludge</w:t>
            </w:r>
          </w:p>
        </w:tc>
        <w:tc>
          <w:tcPr>
            <w:tcW w:w="772" w:type="dxa"/>
            <w:noWrap/>
            <w:hideMark/>
          </w:tcPr>
          <w:p w14:paraId="3F2DEF2A" w14:textId="77777777" w:rsidR="0046107B" w:rsidRPr="0082117A" w:rsidRDefault="0046107B" w:rsidP="007335CB">
            <w:pPr>
              <w:jc w:val="center"/>
              <w:rPr>
                <w:rFonts w:ascii="Arial" w:hAnsi="Arial" w:cs="Arial"/>
                <w:color w:val="000000"/>
                <w:sz w:val="18"/>
                <w:szCs w:val="28"/>
              </w:rPr>
            </w:pPr>
            <w:r w:rsidRPr="0082117A">
              <w:rPr>
                <w:rFonts w:ascii="Arial" w:hAnsi="Arial" w:cs="Arial"/>
                <w:color w:val="000000"/>
                <w:sz w:val="18"/>
                <w:szCs w:val="28"/>
              </w:rPr>
              <w:t>60</w:t>
            </w:r>
          </w:p>
        </w:tc>
        <w:tc>
          <w:tcPr>
            <w:tcW w:w="817" w:type="dxa"/>
            <w:noWrap/>
            <w:hideMark/>
          </w:tcPr>
          <w:p w14:paraId="603CF612" w14:textId="19C28BA2" w:rsidR="0046107B" w:rsidRPr="0082117A" w:rsidRDefault="0046107B" w:rsidP="007335CB">
            <w:pPr>
              <w:jc w:val="center"/>
              <w:rPr>
                <w:rFonts w:ascii="Arial" w:hAnsi="Arial" w:cs="Arial"/>
                <w:color w:val="000000"/>
                <w:sz w:val="18"/>
                <w:szCs w:val="28"/>
              </w:rPr>
            </w:pPr>
            <w:r w:rsidRPr="0082117A">
              <w:rPr>
                <w:rFonts w:ascii="Arial" w:hAnsi="Arial" w:cs="Arial"/>
                <w:color w:val="000000"/>
                <w:sz w:val="18"/>
                <w:szCs w:val="28"/>
              </w:rPr>
              <w:t>n.a.</w:t>
            </w:r>
          </w:p>
        </w:tc>
        <w:tc>
          <w:tcPr>
            <w:tcW w:w="867" w:type="dxa"/>
            <w:vMerge w:val="restart"/>
            <w:noWrap/>
          </w:tcPr>
          <w:p w14:paraId="7E720660" w14:textId="77777777" w:rsidR="0046107B" w:rsidRDefault="0046107B" w:rsidP="007335CB">
            <w:pPr>
              <w:jc w:val="center"/>
              <w:rPr>
                <w:rFonts w:ascii="Arial" w:hAnsi="Arial" w:cs="Arial"/>
                <w:color w:val="000000"/>
                <w:sz w:val="18"/>
                <w:szCs w:val="28"/>
              </w:rPr>
            </w:pPr>
          </w:p>
          <w:p w14:paraId="5F17A274" w14:textId="7C2C411C" w:rsidR="00BE2FC3" w:rsidRPr="0082117A" w:rsidRDefault="00BE2FC3" w:rsidP="007335CB">
            <w:pPr>
              <w:jc w:val="center"/>
              <w:rPr>
                <w:rFonts w:ascii="Arial" w:hAnsi="Arial" w:cs="Arial"/>
                <w:color w:val="000000"/>
                <w:sz w:val="18"/>
                <w:szCs w:val="28"/>
              </w:rPr>
            </w:pPr>
            <w:r>
              <w:rPr>
                <w:rFonts w:ascii="Arial" w:hAnsi="Arial" w:cs="Arial"/>
                <w:color w:val="000000"/>
                <w:sz w:val="18"/>
                <w:szCs w:val="28"/>
              </w:rPr>
              <w:t>840</w:t>
            </w:r>
          </w:p>
        </w:tc>
        <w:tc>
          <w:tcPr>
            <w:tcW w:w="767" w:type="dxa"/>
            <w:vMerge w:val="restart"/>
            <w:noWrap/>
          </w:tcPr>
          <w:p w14:paraId="260138F4" w14:textId="77777777" w:rsidR="0046107B" w:rsidRDefault="0046107B" w:rsidP="007335CB">
            <w:pPr>
              <w:jc w:val="center"/>
              <w:rPr>
                <w:rFonts w:ascii="Arial" w:hAnsi="Arial" w:cs="Arial"/>
                <w:color w:val="000000"/>
                <w:sz w:val="18"/>
                <w:szCs w:val="28"/>
              </w:rPr>
            </w:pPr>
          </w:p>
          <w:p w14:paraId="28C0269E" w14:textId="17F2B1C6" w:rsidR="00BE2FC3" w:rsidRPr="0082117A" w:rsidRDefault="00BE2FC3" w:rsidP="007335CB">
            <w:pPr>
              <w:jc w:val="center"/>
              <w:rPr>
                <w:rFonts w:ascii="Arial" w:hAnsi="Arial" w:cs="Arial"/>
                <w:color w:val="000000"/>
                <w:sz w:val="18"/>
                <w:szCs w:val="28"/>
              </w:rPr>
            </w:pPr>
            <w:r>
              <w:rPr>
                <w:rFonts w:ascii="Arial" w:hAnsi="Arial" w:cs="Arial"/>
                <w:color w:val="000000"/>
                <w:sz w:val="18"/>
                <w:szCs w:val="28"/>
              </w:rPr>
              <w:t>-</w:t>
            </w:r>
          </w:p>
        </w:tc>
        <w:tc>
          <w:tcPr>
            <w:tcW w:w="767" w:type="dxa"/>
            <w:vMerge w:val="restart"/>
            <w:noWrap/>
          </w:tcPr>
          <w:p w14:paraId="4E72D0D4" w14:textId="77777777" w:rsidR="0046107B" w:rsidRDefault="0046107B" w:rsidP="007335CB">
            <w:pPr>
              <w:jc w:val="center"/>
              <w:rPr>
                <w:rFonts w:ascii="Arial" w:hAnsi="Arial" w:cs="Arial"/>
                <w:color w:val="000000"/>
                <w:sz w:val="18"/>
                <w:szCs w:val="28"/>
              </w:rPr>
            </w:pPr>
          </w:p>
          <w:p w14:paraId="6E963324" w14:textId="25C242CA" w:rsidR="00BE2FC3" w:rsidRPr="0082117A" w:rsidRDefault="00BE2FC3" w:rsidP="007335CB">
            <w:pPr>
              <w:jc w:val="center"/>
              <w:rPr>
                <w:rFonts w:ascii="Arial" w:hAnsi="Arial" w:cs="Arial"/>
                <w:color w:val="000000"/>
                <w:sz w:val="18"/>
                <w:szCs w:val="28"/>
              </w:rPr>
            </w:pPr>
            <w:r>
              <w:rPr>
                <w:rFonts w:ascii="Arial" w:hAnsi="Arial" w:cs="Arial"/>
                <w:color w:val="000000"/>
                <w:sz w:val="18"/>
                <w:szCs w:val="28"/>
              </w:rPr>
              <w:t>-</w:t>
            </w:r>
          </w:p>
        </w:tc>
        <w:tc>
          <w:tcPr>
            <w:tcW w:w="767" w:type="dxa"/>
            <w:vMerge w:val="restart"/>
            <w:noWrap/>
          </w:tcPr>
          <w:p w14:paraId="29720CBE" w14:textId="77777777" w:rsidR="0046107B" w:rsidRDefault="0046107B" w:rsidP="007335CB">
            <w:pPr>
              <w:jc w:val="center"/>
              <w:rPr>
                <w:rFonts w:ascii="Arial" w:hAnsi="Arial" w:cs="Arial"/>
                <w:color w:val="000000"/>
                <w:sz w:val="18"/>
                <w:szCs w:val="28"/>
              </w:rPr>
            </w:pPr>
          </w:p>
          <w:p w14:paraId="1334F1AE" w14:textId="175F93D1" w:rsidR="00BE2FC3" w:rsidRPr="0082117A" w:rsidRDefault="00BE2FC3" w:rsidP="007335CB">
            <w:pPr>
              <w:jc w:val="center"/>
              <w:rPr>
                <w:rFonts w:ascii="Arial" w:hAnsi="Arial" w:cs="Arial"/>
                <w:color w:val="000000"/>
                <w:sz w:val="18"/>
                <w:szCs w:val="28"/>
              </w:rPr>
            </w:pPr>
            <w:r>
              <w:rPr>
                <w:rFonts w:ascii="Arial" w:hAnsi="Arial" w:cs="Arial"/>
                <w:color w:val="000000"/>
                <w:sz w:val="18"/>
                <w:szCs w:val="28"/>
              </w:rPr>
              <w:t>-</w:t>
            </w:r>
          </w:p>
        </w:tc>
        <w:tc>
          <w:tcPr>
            <w:tcW w:w="767" w:type="dxa"/>
            <w:vMerge w:val="restart"/>
            <w:noWrap/>
          </w:tcPr>
          <w:p w14:paraId="1AA5AEDE" w14:textId="77777777" w:rsidR="0046107B" w:rsidRDefault="0046107B" w:rsidP="007335CB">
            <w:pPr>
              <w:jc w:val="center"/>
              <w:rPr>
                <w:rFonts w:ascii="Arial" w:hAnsi="Arial" w:cs="Arial"/>
                <w:color w:val="000000"/>
                <w:sz w:val="18"/>
                <w:szCs w:val="28"/>
              </w:rPr>
            </w:pPr>
          </w:p>
          <w:p w14:paraId="71284E97" w14:textId="613234B7" w:rsidR="00BE2FC3" w:rsidRPr="0082117A" w:rsidRDefault="00BE2FC3" w:rsidP="007335CB">
            <w:pPr>
              <w:jc w:val="center"/>
              <w:rPr>
                <w:rFonts w:ascii="Arial" w:hAnsi="Arial" w:cs="Arial"/>
                <w:color w:val="000000"/>
                <w:sz w:val="18"/>
                <w:szCs w:val="28"/>
              </w:rPr>
            </w:pPr>
            <w:r>
              <w:rPr>
                <w:rFonts w:ascii="Arial" w:hAnsi="Arial" w:cs="Arial"/>
                <w:color w:val="000000"/>
                <w:sz w:val="18"/>
                <w:szCs w:val="28"/>
              </w:rPr>
              <w:t>-</w:t>
            </w:r>
          </w:p>
        </w:tc>
        <w:tc>
          <w:tcPr>
            <w:tcW w:w="1043" w:type="dxa"/>
            <w:vMerge w:val="restart"/>
            <w:noWrap/>
          </w:tcPr>
          <w:p w14:paraId="2402267E" w14:textId="77777777" w:rsidR="007E3D12" w:rsidRDefault="007E3D12" w:rsidP="007335CB">
            <w:pPr>
              <w:jc w:val="center"/>
              <w:rPr>
                <w:rFonts w:ascii="Arial" w:hAnsi="Arial" w:cs="Arial"/>
                <w:color w:val="000000"/>
                <w:sz w:val="18"/>
                <w:szCs w:val="28"/>
              </w:rPr>
            </w:pPr>
          </w:p>
          <w:p w14:paraId="325BE168" w14:textId="775C1E45" w:rsidR="0046107B" w:rsidRPr="0082117A" w:rsidRDefault="007E3D12" w:rsidP="007335CB">
            <w:pPr>
              <w:jc w:val="center"/>
              <w:rPr>
                <w:rFonts w:ascii="Arial" w:hAnsi="Arial" w:cs="Arial"/>
                <w:color w:val="000000"/>
                <w:sz w:val="18"/>
                <w:szCs w:val="28"/>
              </w:rPr>
            </w:pPr>
            <w:r>
              <w:rPr>
                <w:rFonts w:ascii="Arial" w:hAnsi="Arial" w:cs="Arial"/>
                <w:color w:val="000000"/>
                <w:sz w:val="18"/>
                <w:szCs w:val="28"/>
              </w:rPr>
              <w:t>1440</w:t>
            </w:r>
          </w:p>
        </w:tc>
        <w:tc>
          <w:tcPr>
            <w:tcW w:w="850" w:type="dxa"/>
            <w:vMerge w:val="restart"/>
            <w:noWrap/>
          </w:tcPr>
          <w:p w14:paraId="5EB2BA28" w14:textId="77777777" w:rsidR="0046107B" w:rsidRDefault="0046107B" w:rsidP="007335CB">
            <w:pPr>
              <w:jc w:val="center"/>
              <w:rPr>
                <w:rFonts w:ascii="Arial" w:hAnsi="Arial" w:cs="Arial"/>
                <w:color w:val="000000"/>
                <w:sz w:val="18"/>
                <w:szCs w:val="28"/>
              </w:rPr>
            </w:pPr>
          </w:p>
          <w:p w14:paraId="09E311A6" w14:textId="65AC213F" w:rsidR="007E3D12" w:rsidRPr="0082117A" w:rsidRDefault="00302F9C" w:rsidP="007335CB">
            <w:pPr>
              <w:jc w:val="center"/>
              <w:rPr>
                <w:rFonts w:ascii="Arial" w:hAnsi="Arial" w:cs="Arial"/>
                <w:color w:val="000000"/>
                <w:sz w:val="18"/>
                <w:szCs w:val="28"/>
              </w:rPr>
            </w:pPr>
            <w:r>
              <w:rPr>
                <w:rFonts w:ascii="Arial" w:hAnsi="Arial" w:cs="Arial"/>
                <w:color w:val="000000"/>
                <w:sz w:val="18"/>
                <w:szCs w:val="28"/>
              </w:rPr>
              <w:t>2280</w:t>
            </w:r>
          </w:p>
        </w:tc>
        <w:tc>
          <w:tcPr>
            <w:tcW w:w="761" w:type="dxa"/>
            <w:vMerge w:val="restart"/>
            <w:noWrap/>
            <w:hideMark/>
          </w:tcPr>
          <w:p w14:paraId="32421CAE" w14:textId="6789C65F" w:rsidR="0046107B" w:rsidRPr="0082117A" w:rsidRDefault="0046107B" w:rsidP="0046107B">
            <w:pPr>
              <w:rPr>
                <w:rFonts w:ascii="Arial" w:hAnsi="Arial" w:cs="Arial"/>
                <w:color w:val="000000"/>
                <w:sz w:val="18"/>
                <w:szCs w:val="28"/>
              </w:rPr>
            </w:pPr>
          </w:p>
          <w:p w14:paraId="6728CFFD" w14:textId="06324976" w:rsidR="0046107B" w:rsidRPr="0082117A" w:rsidRDefault="0046107B" w:rsidP="007335CB">
            <w:pPr>
              <w:jc w:val="center"/>
              <w:rPr>
                <w:rFonts w:ascii="Arial" w:hAnsi="Arial" w:cs="Arial"/>
                <w:color w:val="000000"/>
                <w:sz w:val="18"/>
                <w:szCs w:val="28"/>
              </w:rPr>
            </w:pPr>
            <w:r w:rsidRPr="0082117A">
              <w:rPr>
                <w:rFonts w:ascii="Arial" w:hAnsi="Arial" w:cs="Arial"/>
                <w:color w:val="000000"/>
                <w:sz w:val="18"/>
                <w:szCs w:val="28"/>
              </w:rPr>
              <w:t>2</w:t>
            </w:r>
            <w:r w:rsidR="00595093">
              <w:rPr>
                <w:rFonts w:ascii="Arial" w:hAnsi="Arial" w:cs="Arial"/>
                <w:color w:val="000000"/>
                <w:sz w:val="18"/>
                <w:szCs w:val="28"/>
              </w:rPr>
              <w:t>440</w:t>
            </w:r>
          </w:p>
        </w:tc>
        <w:tc>
          <w:tcPr>
            <w:tcW w:w="761" w:type="dxa"/>
            <w:vMerge w:val="restart"/>
            <w:tcBorders>
              <w:top w:val="single" w:sz="4" w:space="0" w:color="auto"/>
              <w:left w:val="single" w:sz="4" w:space="0" w:color="auto"/>
              <w:bottom w:val="single" w:sz="4" w:space="0" w:color="auto"/>
              <w:right w:val="single" w:sz="4" w:space="0" w:color="auto"/>
            </w:tcBorders>
            <w:shd w:val="clear" w:color="000000" w:fill="FFFFCC"/>
            <w:noWrap/>
            <w:vAlign w:val="center"/>
          </w:tcPr>
          <w:p w14:paraId="23C01014" w14:textId="0023337A" w:rsidR="0046107B" w:rsidRPr="0082117A" w:rsidRDefault="0046107B" w:rsidP="007335CB">
            <w:pPr>
              <w:jc w:val="center"/>
              <w:rPr>
                <w:rFonts w:ascii="Arial" w:hAnsi="Arial" w:cs="Arial"/>
                <w:color w:val="000000"/>
                <w:sz w:val="18"/>
                <w:szCs w:val="28"/>
              </w:rPr>
            </w:pPr>
            <w:r w:rsidRPr="0082117A">
              <w:rPr>
                <w:rFonts w:ascii="Arial" w:hAnsi="Arial" w:cs="Arial"/>
                <w:color w:val="000000"/>
                <w:sz w:val="18"/>
                <w:szCs w:val="28"/>
              </w:rPr>
              <w:t>2830</w:t>
            </w:r>
          </w:p>
        </w:tc>
        <w:tc>
          <w:tcPr>
            <w:tcW w:w="3618" w:type="dxa"/>
            <w:gridSpan w:val="4"/>
            <w:vMerge w:val="restart"/>
            <w:tcBorders>
              <w:top w:val="single" w:sz="4" w:space="0" w:color="auto"/>
              <w:left w:val="single" w:sz="4" w:space="0" w:color="auto"/>
              <w:right w:val="single" w:sz="4" w:space="0" w:color="auto"/>
            </w:tcBorders>
            <w:shd w:val="clear" w:color="auto" w:fill="FFFFFF" w:themeFill="background1"/>
            <w:noWrap/>
            <w:vAlign w:val="center"/>
          </w:tcPr>
          <w:p w14:paraId="7CCCBB21" w14:textId="06E7E6A0" w:rsidR="0046107B" w:rsidRPr="0082117A" w:rsidRDefault="0046107B" w:rsidP="007335CB">
            <w:pPr>
              <w:jc w:val="center"/>
              <w:rPr>
                <w:rFonts w:ascii="Arial" w:hAnsi="Arial" w:cs="Arial"/>
                <w:color w:val="000000"/>
                <w:sz w:val="18"/>
                <w:szCs w:val="28"/>
              </w:rPr>
            </w:pPr>
            <w:r w:rsidRPr="0082117A">
              <w:rPr>
                <w:rFonts w:ascii="Arial" w:hAnsi="Arial" w:cs="Arial"/>
                <w:color w:val="000000"/>
                <w:sz w:val="18"/>
                <w:szCs w:val="28"/>
              </w:rPr>
              <w:t>n.a.</w:t>
            </w:r>
          </w:p>
        </w:tc>
        <w:tc>
          <w:tcPr>
            <w:tcW w:w="639" w:type="dxa"/>
            <w:tcBorders>
              <w:top w:val="single" w:sz="4" w:space="0" w:color="auto"/>
              <w:left w:val="single" w:sz="4" w:space="0" w:color="auto"/>
              <w:right w:val="single" w:sz="4" w:space="0" w:color="auto"/>
            </w:tcBorders>
            <w:shd w:val="clear" w:color="auto" w:fill="FFFFFF" w:themeFill="background1"/>
          </w:tcPr>
          <w:p w14:paraId="5E98E522" w14:textId="77777777" w:rsidR="0046107B" w:rsidRPr="0082117A" w:rsidRDefault="0046107B" w:rsidP="007335CB">
            <w:pPr>
              <w:jc w:val="center"/>
              <w:rPr>
                <w:rFonts w:ascii="Arial" w:hAnsi="Arial" w:cs="Arial"/>
                <w:color w:val="000000"/>
                <w:sz w:val="18"/>
                <w:szCs w:val="28"/>
              </w:rPr>
            </w:pPr>
          </w:p>
        </w:tc>
      </w:tr>
      <w:tr w:rsidR="0046107B" w:rsidRPr="00091A61" w14:paraId="5B7C6A75" w14:textId="45AB9CB3" w:rsidTr="00BE2FC3">
        <w:trPr>
          <w:trHeight w:val="192"/>
        </w:trPr>
        <w:tc>
          <w:tcPr>
            <w:tcW w:w="807" w:type="dxa"/>
          </w:tcPr>
          <w:p w14:paraId="13E56DA2" w14:textId="4984D6A8" w:rsidR="0046107B" w:rsidRPr="0082117A" w:rsidRDefault="0046107B" w:rsidP="00C92B0A">
            <w:pPr>
              <w:jc w:val="center"/>
              <w:rPr>
                <w:rFonts w:ascii="Arial" w:hAnsi="Arial" w:cs="Arial"/>
                <w:color w:val="000000"/>
                <w:sz w:val="18"/>
                <w:szCs w:val="28"/>
              </w:rPr>
            </w:pPr>
            <w:r w:rsidRPr="0082117A">
              <w:rPr>
                <w:rFonts w:ascii="Arial" w:hAnsi="Arial" w:cs="Arial"/>
                <w:color w:val="000000"/>
                <w:sz w:val="18"/>
                <w:szCs w:val="28"/>
              </w:rPr>
              <w:t>NDN</w:t>
            </w:r>
          </w:p>
        </w:tc>
        <w:tc>
          <w:tcPr>
            <w:tcW w:w="1217" w:type="dxa"/>
            <w:noWrap/>
            <w:hideMark/>
          </w:tcPr>
          <w:p w14:paraId="4086FB3D" w14:textId="48E4FDB2" w:rsidR="0046107B" w:rsidRPr="0082117A" w:rsidRDefault="0046107B" w:rsidP="00C92B0A">
            <w:pPr>
              <w:jc w:val="center"/>
              <w:rPr>
                <w:rFonts w:ascii="Arial" w:hAnsi="Arial" w:cs="Arial"/>
                <w:color w:val="000000"/>
                <w:sz w:val="18"/>
                <w:szCs w:val="28"/>
              </w:rPr>
            </w:pPr>
            <w:r w:rsidRPr="0082117A">
              <w:rPr>
                <w:rFonts w:ascii="Arial" w:hAnsi="Arial" w:cs="Arial"/>
                <w:color w:val="000000"/>
                <w:sz w:val="18"/>
                <w:szCs w:val="28"/>
              </w:rPr>
              <w:t>Recirculated sludge</w:t>
            </w:r>
          </w:p>
        </w:tc>
        <w:tc>
          <w:tcPr>
            <w:tcW w:w="772" w:type="dxa"/>
            <w:noWrap/>
            <w:hideMark/>
          </w:tcPr>
          <w:p w14:paraId="15613AB7" w14:textId="77777777" w:rsidR="0046107B" w:rsidRPr="0082117A" w:rsidRDefault="0046107B" w:rsidP="007335CB">
            <w:pPr>
              <w:jc w:val="center"/>
              <w:rPr>
                <w:rFonts w:ascii="Arial" w:hAnsi="Arial" w:cs="Arial"/>
                <w:color w:val="000000"/>
                <w:sz w:val="18"/>
                <w:szCs w:val="28"/>
              </w:rPr>
            </w:pPr>
            <w:r w:rsidRPr="0082117A">
              <w:rPr>
                <w:rFonts w:ascii="Arial" w:hAnsi="Arial" w:cs="Arial"/>
                <w:color w:val="000000"/>
                <w:sz w:val="18"/>
                <w:szCs w:val="28"/>
              </w:rPr>
              <w:t>190</w:t>
            </w:r>
          </w:p>
        </w:tc>
        <w:tc>
          <w:tcPr>
            <w:tcW w:w="817" w:type="dxa"/>
            <w:noWrap/>
            <w:hideMark/>
          </w:tcPr>
          <w:p w14:paraId="4E163301" w14:textId="04A635D2" w:rsidR="0046107B" w:rsidRPr="0082117A" w:rsidRDefault="0046107B" w:rsidP="007335CB">
            <w:pPr>
              <w:jc w:val="center"/>
              <w:rPr>
                <w:rFonts w:ascii="Arial" w:hAnsi="Arial" w:cs="Arial"/>
                <w:color w:val="000000"/>
                <w:sz w:val="18"/>
                <w:szCs w:val="28"/>
              </w:rPr>
            </w:pPr>
            <w:r w:rsidRPr="0082117A">
              <w:rPr>
                <w:rFonts w:ascii="Arial" w:hAnsi="Arial" w:cs="Arial"/>
                <w:color w:val="000000"/>
                <w:sz w:val="18"/>
                <w:szCs w:val="28"/>
              </w:rPr>
              <w:t>n.a.</w:t>
            </w:r>
          </w:p>
        </w:tc>
        <w:tc>
          <w:tcPr>
            <w:tcW w:w="867" w:type="dxa"/>
            <w:vMerge/>
            <w:noWrap/>
          </w:tcPr>
          <w:p w14:paraId="1EC871B5" w14:textId="156A04ED" w:rsidR="0046107B" w:rsidRPr="0082117A" w:rsidRDefault="0046107B" w:rsidP="007335CB">
            <w:pPr>
              <w:jc w:val="center"/>
              <w:rPr>
                <w:rFonts w:ascii="Arial" w:hAnsi="Arial" w:cs="Arial"/>
                <w:color w:val="000000"/>
                <w:sz w:val="18"/>
                <w:szCs w:val="28"/>
              </w:rPr>
            </w:pPr>
          </w:p>
        </w:tc>
        <w:tc>
          <w:tcPr>
            <w:tcW w:w="767" w:type="dxa"/>
            <w:vMerge/>
            <w:noWrap/>
          </w:tcPr>
          <w:p w14:paraId="0ABF003A" w14:textId="47762D9A" w:rsidR="0046107B" w:rsidRPr="0082117A" w:rsidRDefault="0046107B" w:rsidP="007335CB">
            <w:pPr>
              <w:jc w:val="center"/>
              <w:rPr>
                <w:rFonts w:ascii="Arial" w:hAnsi="Arial" w:cs="Arial"/>
                <w:color w:val="000000"/>
                <w:sz w:val="18"/>
                <w:szCs w:val="28"/>
              </w:rPr>
            </w:pPr>
          </w:p>
        </w:tc>
        <w:tc>
          <w:tcPr>
            <w:tcW w:w="767" w:type="dxa"/>
            <w:vMerge/>
            <w:noWrap/>
          </w:tcPr>
          <w:p w14:paraId="5C7871E2" w14:textId="7BA95001" w:rsidR="0046107B" w:rsidRPr="0082117A" w:rsidRDefault="0046107B" w:rsidP="007335CB">
            <w:pPr>
              <w:jc w:val="center"/>
              <w:rPr>
                <w:rFonts w:ascii="Arial" w:hAnsi="Arial" w:cs="Arial"/>
                <w:color w:val="000000"/>
                <w:sz w:val="18"/>
                <w:szCs w:val="28"/>
              </w:rPr>
            </w:pPr>
          </w:p>
        </w:tc>
        <w:tc>
          <w:tcPr>
            <w:tcW w:w="767" w:type="dxa"/>
            <w:vMerge/>
            <w:noWrap/>
          </w:tcPr>
          <w:p w14:paraId="13B5C984" w14:textId="3B329474" w:rsidR="0046107B" w:rsidRPr="0082117A" w:rsidRDefault="0046107B" w:rsidP="007335CB">
            <w:pPr>
              <w:jc w:val="center"/>
              <w:rPr>
                <w:rFonts w:ascii="Arial" w:hAnsi="Arial" w:cs="Arial"/>
                <w:color w:val="000000"/>
                <w:sz w:val="18"/>
                <w:szCs w:val="28"/>
              </w:rPr>
            </w:pPr>
          </w:p>
        </w:tc>
        <w:tc>
          <w:tcPr>
            <w:tcW w:w="767" w:type="dxa"/>
            <w:vMerge/>
            <w:noWrap/>
          </w:tcPr>
          <w:p w14:paraId="40007B56" w14:textId="3808BEE7" w:rsidR="0046107B" w:rsidRPr="0082117A" w:rsidRDefault="0046107B" w:rsidP="007335CB">
            <w:pPr>
              <w:jc w:val="center"/>
              <w:rPr>
                <w:rFonts w:ascii="Arial" w:hAnsi="Arial" w:cs="Arial"/>
                <w:color w:val="000000"/>
                <w:sz w:val="18"/>
                <w:szCs w:val="28"/>
              </w:rPr>
            </w:pPr>
          </w:p>
        </w:tc>
        <w:tc>
          <w:tcPr>
            <w:tcW w:w="1043" w:type="dxa"/>
            <w:vMerge/>
            <w:noWrap/>
          </w:tcPr>
          <w:p w14:paraId="6D88566D" w14:textId="15E87FDD" w:rsidR="0046107B" w:rsidRPr="0082117A" w:rsidRDefault="0046107B" w:rsidP="007335CB">
            <w:pPr>
              <w:jc w:val="center"/>
              <w:rPr>
                <w:rFonts w:ascii="Arial" w:hAnsi="Arial" w:cs="Arial"/>
                <w:color w:val="000000"/>
                <w:sz w:val="18"/>
                <w:szCs w:val="28"/>
              </w:rPr>
            </w:pPr>
          </w:p>
        </w:tc>
        <w:tc>
          <w:tcPr>
            <w:tcW w:w="850" w:type="dxa"/>
            <w:vMerge/>
            <w:noWrap/>
          </w:tcPr>
          <w:p w14:paraId="226878AE" w14:textId="40EF70FC" w:rsidR="0046107B" w:rsidRPr="0082117A" w:rsidRDefault="0046107B" w:rsidP="007335CB">
            <w:pPr>
              <w:jc w:val="center"/>
              <w:rPr>
                <w:rFonts w:ascii="Arial" w:hAnsi="Arial" w:cs="Arial"/>
                <w:color w:val="000000"/>
                <w:sz w:val="18"/>
                <w:szCs w:val="28"/>
              </w:rPr>
            </w:pPr>
          </w:p>
        </w:tc>
        <w:tc>
          <w:tcPr>
            <w:tcW w:w="761" w:type="dxa"/>
            <w:vMerge/>
            <w:noWrap/>
            <w:hideMark/>
          </w:tcPr>
          <w:p w14:paraId="1CEA600A" w14:textId="290BC603" w:rsidR="0046107B" w:rsidRPr="0082117A" w:rsidRDefault="0046107B" w:rsidP="007335CB">
            <w:pPr>
              <w:jc w:val="center"/>
              <w:rPr>
                <w:rFonts w:ascii="Arial" w:hAnsi="Arial" w:cs="Arial"/>
                <w:color w:val="000000"/>
                <w:sz w:val="18"/>
                <w:szCs w:val="28"/>
              </w:rPr>
            </w:pPr>
          </w:p>
        </w:tc>
        <w:tc>
          <w:tcPr>
            <w:tcW w:w="761" w:type="dxa"/>
            <w:vMerge/>
            <w:tcBorders>
              <w:top w:val="single" w:sz="4" w:space="0" w:color="auto"/>
              <w:left w:val="single" w:sz="4" w:space="0" w:color="auto"/>
              <w:bottom w:val="single" w:sz="4" w:space="0" w:color="auto"/>
              <w:right w:val="single" w:sz="4" w:space="0" w:color="auto"/>
            </w:tcBorders>
            <w:vAlign w:val="center"/>
          </w:tcPr>
          <w:p w14:paraId="66731548" w14:textId="77777777" w:rsidR="0046107B" w:rsidRPr="0082117A" w:rsidRDefault="0046107B" w:rsidP="007335CB">
            <w:pPr>
              <w:jc w:val="center"/>
              <w:rPr>
                <w:rFonts w:ascii="Arial" w:hAnsi="Arial" w:cs="Arial"/>
                <w:color w:val="000000"/>
                <w:sz w:val="18"/>
                <w:szCs w:val="28"/>
              </w:rPr>
            </w:pPr>
          </w:p>
        </w:tc>
        <w:tc>
          <w:tcPr>
            <w:tcW w:w="3618" w:type="dxa"/>
            <w:gridSpan w:val="4"/>
            <w:vMerge/>
            <w:tcBorders>
              <w:left w:val="single" w:sz="4" w:space="0" w:color="auto"/>
              <w:bottom w:val="single" w:sz="4" w:space="0" w:color="auto"/>
              <w:right w:val="single" w:sz="4" w:space="0" w:color="auto"/>
            </w:tcBorders>
            <w:shd w:val="clear" w:color="auto" w:fill="FFFFFF" w:themeFill="background1"/>
            <w:vAlign w:val="center"/>
          </w:tcPr>
          <w:p w14:paraId="048ACA38" w14:textId="77777777" w:rsidR="0046107B" w:rsidRPr="0082117A" w:rsidRDefault="0046107B" w:rsidP="007335CB">
            <w:pPr>
              <w:jc w:val="center"/>
              <w:rPr>
                <w:rFonts w:ascii="Arial" w:hAnsi="Arial" w:cs="Arial"/>
                <w:color w:val="000000"/>
                <w:sz w:val="18"/>
                <w:szCs w:val="28"/>
              </w:rPr>
            </w:pPr>
          </w:p>
        </w:tc>
        <w:tc>
          <w:tcPr>
            <w:tcW w:w="639" w:type="dxa"/>
            <w:tcBorders>
              <w:left w:val="single" w:sz="4" w:space="0" w:color="auto"/>
              <w:bottom w:val="single" w:sz="4" w:space="0" w:color="auto"/>
              <w:right w:val="single" w:sz="4" w:space="0" w:color="auto"/>
            </w:tcBorders>
          </w:tcPr>
          <w:p w14:paraId="201CF862" w14:textId="77777777" w:rsidR="0046107B" w:rsidRPr="0082117A" w:rsidRDefault="0046107B" w:rsidP="007335CB">
            <w:pPr>
              <w:jc w:val="center"/>
              <w:rPr>
                <w:rFonts w:ascii="Arial" w:hAnsi="Arial" w:cs="Arial"/>
                <w:sz w:val="18"/>
                <w:szCs w:val="28"/>
              </w:rPr>
            </w:pPr>
          </w:p>
        </w:tc>
      </w:tr>
    </w:tbl>
    <w:p w14:paraId="23E7984F" w14:textId="77777777" w:rsidR="00890D7C" w:rsidRPr="00091A61" w:rsidRDefault="00890D7C">
      <w:pPr>
        <w:rPr>
          <w:rFonts w:ascii="Arial" w:hAnsi="Arial" w:cs="Arial"/>
          <w:sz w:val="22"/>
          <w:lang w:val="en-US"/>
        </w:rPr>
      </w:pPr>
    </w:p>
    <w:p w14:paraId="23187ECF" w14:textId="5618DF13" w:rsidR="00C92B0A" w:rsidRPr="00091A61" w:rsidRDefault="00CE4672">
      <w:pPr>
        <w:rPr>
          <w:rFonts w:ascii="Arial" w:hAnsi="Arial" w:cs="Arial"/>
          <w:sz w:val="22"/>
          <w:lang w:val="en-US"/>
        </w:rPr>
      </w:pPr>
      <w:r>
        <w:rPr>
          <w:noProof/>
        </w:rPr>
        <w:drawing>
          <wp:inline distT="0" distB="0" distL="0" distR="0" wp14:anchorId="1332B5AB" wp14:editId="58BD0D61">
            <wp:extent cx="7044537" cy="3257168"/>
            <wp:effectExtent l="0" t="0" r="4445"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stretch>
                      <a:fillRect/>
                    </a:stretch>
                  </pic:blipFill>
                  <pic:spPr>
                    <a:xfrm>
                      <a:off x="0" y="0"/>
                      <a:ext cx="7048865" cy="3259169"/>
                    </a:xfrm>
                    <a:prstGeom prst="rect">
                      <a:avLst/>
                    </a:prstGeom>
                  </pic:spPr>
                </pic:pic>
              </a:graphicData>
            </a:graphic>
          </wp:inline>
        </w:drawing>
      </w:r>
    </w:p>
    <w:p w14:paraId="378FCB62" w14:textId="0999069A" w:rsidR="00BD7A61" w:rsidRPr="00091A61" w:rsidRDefault="00AC48A7">
      <w:pPr>
        <w:rPr>
          <w:rFonts w:ascii="Arial" w:hAnsi="Arial" w:cs="Arial"/>
          <w:sz w:val="22"/>
          <w:lang w:val="en-US"/>
        </w:rPr>
      </w:pPr>
      <w:commentRangeStart w:id="9"/>
      <w:commentRangeStart w:id="10"/>
      <w:r w:rsidRPr="00091A61">
        <w:rPr>
          <w:rFonts w:ascii="Arial" w:hAnsi="Arial" w:cs="Arial"/>
          <w:sz w:val="22"/>
          <w:lang w:val="en-US"/>
        </w:rPr>
        <w:t xml:space="preserve">Figure S7: </w:t>
      </w:r>
      <w:commentRangeEnd w:id="9"/>
      <w:r w:rsidR="00E80C9A">
        <w:rPr>
          <w:rStyle w:val="CommentReference"/>
        </w:rPr>
        <w:commentReference w:id="9"/>
      </w:r>
      <w:commentRangeEnd w:id="10"/>
      <w:r w:rsidR="008858D9">
        <w:rPr>
          <w:rStyle w:val="CommentReference"/>
        </w:rPr>
        <w:commentReference w:id="10"/>
      </w:r>
      <w:r w:rsidRPr="00091A61">
        <w:rPr>
          <w:rFonts w:ascii="Arial" w:hAnsi="Arial" w:cs="Arial"/>
          <w:sz w:val="22"/>
          <w:lang w:val="en-US"/>
        </w:rPr>
        <w:t>Nutrient flows for Scenario 1</w:t>
      </w:r>
    </w:p>
    <w:p w14:paraId="52AEDAE8" w14:textId="77B00A80" w:rsidR="00BD7A61" w:rsidRPr="00091A61" w:rsidRDefault="00BD7A61">
      <w:pPr>
        <w:rPr>
          <w:rFonts w:ascii="Arial" w:hAnsi="Arial" w:cs="Arial"/>
          <w:sz w:val="22"/>
          <w:lang w:val="en-US"/>
        </w:rPr>
        <w:sectPr w:rsidR="00BD7A61" w:rsidRPr="00091A61" w:rsidSect="00C92B0A">
          <w:pgSz w:w="16838" w:h="11906" w:orient="landscape"/>
          <w:pgMar w:top="1417" w:right="1417" w:bottom="1417" w:left="1417" w:header="708" w:footer="708" w:gutter="0"/>
          <w:cols w:space="708"/>
          <w:docGrid w:linePitch="360"/>
        </w:sectPr>
      </w:pPr>
    </w:p>
    <w:p w14:paraId="2655D137" w14:textId="33F01E62" w:rsidR="00813FD1" w:rsidRPr="00091A61" w:rsidRDefault="00813FD1" w:rsidP="008F6217">
      <w:pPr>
        <w:pStyle w:val="Heading2"/>
        <w:numPr>
          <w:ilvl w:val="0"/>
          <w:numId w:val="2"/>
        </w:numPr>
        <w:rPr>
          <w:rFonts w:ascii="Arial" w:hAnsi="Arial" w:cs="Arial"/>
          <w:sz w:val="24"/>
          <w:szCs w:val="24"/>
          <w:lang w:val="en-US"/>
        </w:rPr>
      </w:pPr>
      <w:r w:rsidRPr="00091A61">
        <w:rPr>
          <w:rFonts w:ascii="Arial" w:hAnsi="Arial" w:cs="Arial"/>
          <w:sz w:val="24"/>
          <w:lang w:val="en-US"/>
        </w:rPr>
        <w:lastRenderedPageBreak/>
        <w:t>Scenario 2</w:t>
      </w:r>
      <w:r w:rsidR="008F6217" w:rsidRPr="00091A61">
        <w:rPr>
          <w:rFonts w:ascii="Arial" w:hAnsi="Arial" w:cs="Arial"/>
          <w:sz w:val="24"/>
          <w:lang w:val="en-US"/>
        </w:rPr>
        <w:t xml:space="preserve">: </w:t>
      </w:r>
      <w:r w:rsidR="008F6217" w:rsidRPr="00091A61">
        <w:rPr>
          <w:rFonts w:ascii="Arial" w:hAnsi="Arial" w:cs="Arial"/>
          <w:lang w:val="en-US"/>
        </w:rPr>
        <w:t xml:space="preserve">Stripping-scrubbing as pre-treatment </w:t>
      </w:r>
    </w:p>
    <w:p w14:paraId="4547F289" w14:textId="77777777" w:rsidR="00813FD1" w:rsidRPr="00091A61" w:rsidRDefault="00813FD1" w:rsidP="00813FD1">
      <w:pPr>
        <w:rPr>
          <w:rFonts w:ascii="Arial" w:hAnsi="Arial" w:cs="Arial"/>
          <w:sz w:val="22"/>
          <w:szCs w:val="22"/>
          <w:lang w:val="en-US"/>
        </w:rPr>
      </w:pPr>
    </w:p>
    <w:p w14:paraId="74305D83" w14:textId="161EE12F" w:rsidR="00813FD1" w:rsidRPr="00091A61" w:rsidRDefault="007673DA" w:rsidP="00813FD1">
      <w:pPr>
        <w:rPr>
          <w:rFonts w:ascii="Arial" w:hAnsi="Arial" w:cs="Arial"/>
          <w:sz w:val="22"/>
          <w:szCs w:val="22"/>
          <w:lang w:val="en-US"/>
        </w:rPr>
      </w:pPr>
      <w:r w:rsidRPr="00091A61">
        <w:rPr>
          <w:rFonts w:ascii="Arial" w:hAnsi="Arial" w:cs="Arial"/>
          <w:sz w:val="22"/>
          <w:szCs w:val="22"/>
          <w:lang w:val="en-US"/>
        </w:rPr>
        <w:t xml:space="preserve">The flows and inventory for stripping and scrubbing (SAS) were measured at the pig manure processing facility at Gistel. Post SAS, the stripping effluent was treated </w:t>
      </w:r>
      <w:r w:rsidR="00091A61" w:rsidRPr="00091A61">
        <w:rPr>
          <w:rFonts w:ascii="Arial" w:hAnsi="Arial" w:cs="Arial"/>
          <w:sz w:val="22"/>
          <w:szCs w:val="22"/>
          <w:lang w:val="en-US"/>
        </w:rPr>
        <w:t>via</w:t>
      </w:r>
      <w:r w:rsidRPr="00091A61">
        <w:rPr>
          <w:rFonts w:ascii="Arial" w:hAnsi="Arial" w:cs="Arial"/>
          <w:sz w:val="22"/>
          <w:szCs w:val="22"/>
          <w:lang w:val="en-US"/>
        </w:rPr>
        <w:t xml:space="preserve"> </w:t>
      </w:r>
      <w:r w:rsidR="006C50F6" w:rsidRPr="00091A61">
        <w:rPr>
          <w:rFonts w:ascii="Arial" w:hAnsi="Arial" w:cs="Arial"/>
          <w:sz w:val="22"/>
          <w:szCs w:val="22"/>
          <w:lang w:val="en-US"/>
        </w:rPr>
        <w:t>NDN</w:t>
      </w:r>
      <w:r w:rsidR="00091A61" w:rsidRPr="00091A61">
        <w:rPr>
          <w:rFonts w:ascii="Arial" w:hAnsi="Arial" w:cs="Arial"/>
          <w:sz w:val="22"/>
          <w:szCs w:val="22"/>
          <w:lang w:val="en-US"/>
        </w:rPr>
        <w:t>.</w:t>
      </w:r>
      <w:r w:rsidR="006C50F6" w:rsidRPr="00091A61">
        <w:rPr>
          <w:rFonts w:ascii="Arial" w:hAnsi="Arial" w:cs="Arial"/>
          <w:sz w:val="22"/>
          <w:szCs w:val="22"/>
          <w:lang w:val="en-US"/>
        </w:rPr>
        <w:t xml:space="preserve"> </w:t>
      </w:r>
      <w:r w:rsidR="00813FD1" w:rsidRPr="00091A61">
        <w:rPr>
          <w:rFonts w:ascii="Arial" w:hAnsi="Arial" w:cs="Arial"/>
          <w:sz w:val="22"/>
          <w:szCs w:val="22"/>
          <w:lang w:val="en-US"/>
        </w:rPr>
        <w:t xml:space="preserve">Similar to Scenario 1, the influent parameters after stripping and scrubbing were fed into STOAT to compute the mass balances during NDN. After NDN, the effluent was treated in a constructed wetlands set-up to meet discharge norms. </w:t>
      </w:r>
      <w:r w:rsidR="003526F6" w:rsidRPr="00091A61">
        <w:rPr>
          <w:rFonts w:ascii="Arial" w:hAnsi="Arial" w:cs="Arial"/>
          <w:sz w:val="22"/>
          <w:szCs w:val="22"/>
          <w:lang w:val="en-US"/>
        </w:rPr>
        <w:t xml:space="preserve">For the infrastructure of the CWs, the LCI from </w:t>
      </w:r>
      <w:r w:rsidR="003526F6" w:rsidRPr="00091A61">
        <w:rPr>
          <w:rFonts w:ascii="Arial" w:hAnsi="Arial" w:cs="Arial"/>
          <w:sz w:val="22"/>
          <w:szCs w:val="22"/>
          <w:lang w:val="en-US"/>
        </w:rPr>
        <w:fldChar w:fldCharType="begin"/>
      </w:r>
      <w:r w:rsidR="003526F6" w:rsidRPr="00091A61">
        <w:rPr>
          <w:rFonts w:ascii="Arial" w:hAnsi="Arial" w:cs="Arial"/>
          <w:sz w:val="22"/>
          <w:szCs w:val="22"/>
          <w:lang w:val="en-US"/>
        </w:rPr>
        <w:instrText xml:space="preserve"> ADDIN EN.CITE &lt;EndNote&gt;&lt;Cite AuthorYear="1"&gt;&lt;Author&gt;Corbella&lt;/Author&gt;&lt;Year&gt;2017&lt;/Year&gt;&lt;RecNum&gt;43&lt;/RecNum&gt;&lt;DisplayText&gt;Corbella, Puigagut et al. (2017)&lt;/DisplayText&gt;&lt;record&gt;&lt;rec-number&gt;43&lt;/rec-number&gt;&lt;foreign-keys&gt;&lt;key app="EN" db-id="xtsxtzaa9tewz5e0p0u52swgtp22dt9wx5ex" timestamp="1642754625" guid="a181c9b4-fe53-45d2-8210-4999b52772dc"&gt;43&lt;/key&gt;&lt;/foreign-keys&gt;&lt;ref-type name="Journal Article"&gt;17&lt;/ref-type&gt;&lt;contributors&gt;&lt;authors&gt;&lt;author&gt;Corbella, Clara&lt;/author&gt;&lt;author&gt;Puigagut, Jaume&lt;/author&gt;&lt;author&gt;Garfí, Marianna&lt;/author&gt;&lt;/authors&gt;&lt;/contributors&gt;&lt;titles&gt;&lt;title&gt;Life cycle assessment of constructed wetland systems for wastewater treatment coupled with microbial fuel cells&lt;/title&gt;&lt;secondary-title&gt;Science of The Total Environment&lt;/secondary-title&gt;&lt;/titles&gt;&lt;periodical&gt;&lt;full-title&gt;Science of The Total Environment&lt;/full-title&gt;&lt;/periodical&gt;&lt;pages&gt;355-362&lt;/pages&gt;&lt;volume&gt;584-585&lt;/volume&gt;&lt;keywords&gt;&lt;keyword&gt;Constructed wetland&lt;/keyword&gt;&lt;keyword&gt;Environmental impact assessment&lt;/keyword&gt;&lt;keyword&gt;Decentralised wastewater treatment system&lt;/keyword&gt;&lt;keyword&gt;Life cycle assessment&lt;/keyword&gt;&lt;keyword&gt;Microbial fuel cells&lt;/keyword&gt;&lt;keyword&gt;Wastewater treatment&lt;/keyword&gt;&lt;/keywords&gt;&lt;dates&gt;&lt;year&gt;2017&lt;/year&gt;&lt;pub-dates&gt;&lt;date&gt;2017/04/15/&lt;/date&gt;&lt;/pub-dates&gt;&lt;/dates&gt;&lt;isbn&gt;0048-9697&lt;/isbn&gt;&lt;urls&gt;&lt;related-urls&gt;&lt;url&gt;https://www.sciencedirect.com/science/article/pii/S0048969716328820&lt;/url&gt;&lt;/related-urls&gt;&lt;/urls&gt;&lt;electronic-resource-num&gt;https://doi.org/10.1016/j.scitotenv.2016.12.186&lt;/electronic-resource-num&gt;&lt;/record&gt;&lt;/Cite&gt;&lt;/EndNote&gt;</w:instrText>
      </w:r>
      <w:r w:rsidR="003526F6" w:rsidRPr="00091A61">
        <w:rPr>
          <w:rFonts w:ascii="Arial" w:hAnsi="Arial" w:cs="Arial"/>
          <w:sz w:val="22"/>
          <w:szCs w:val="22"/>
          <w:lang w:val="en-US"/>
        </w:rPr>
        <w:fldChar w:fldCharType="separate"/>
      </w:r>
      <w:r w:rsidR="003526F6" w:rsidRPr="00091A61">
        <w:rPr>
          <w:rFonts w:ascii="Arial" w:hAnsi="Arial" w:cs="Arial"/>
          <w:noProof/>
          <w:sz w:val="22"/>
          <w:szCs w:val="22"/>
          <w:lang w:val="en-US"/>
        </w:rPr>
        <w:t>Corbella, Puigagut et al. (2017)</w:t>
      </w:r>
      <w:r w:rsidR="003526F6" w:rsidRPr="00091A61">
        <w:rPr>
          <w:rFonts w:ascii="Arial" w:hAnsi="Arial" w:cs="Arial"/>
          <w:sz w:val="22"/>
          <w:szCs w:val="22"/>
          <w:lang w:val="en-US"/>
        </w:rPr>
        <w:fldChar w:fldCharType="end"/>
      </w:r>
      <w:r w:rsidR="003526F6" w:rsidRPr="00091A61">
        <w:rPr>
          <w:rFonts w:ascii="Arial" w:hAnsi="Arial" w:cs="Arial"/>
          <w:sz w:val="22"/>
          <w:szCs w:val="22"/>
          <w:lang w:val="en-US"/>
        </w:rPr>
        <w:t xml:space="preserve"> was taken into consideration</w:t>
      </w:r>
      <w:r w:rsidR="00AC48A7" w:rsidRPr="00091A61">
        <w:rPr>
          <w:rFonts w:ascii="Arial" w:hAnsi="Arial" w:cs="Arial"/>
          <w:sz w:val="22"/>
          <w:szCs w:val="22"/>
          <w:lang w:val="en-US"/>
        </w:rPr>
        <w:t>.</w:t>
      </w:r>
    </w:p>
    <w:p w14:paraId="065846FA" w14:textId="270AFDA0" w:rsidR="007E103F" w:rsidRPr="00091A61" w:rsidRDefault="007E103F" w:rsidP="00813FD1">
      <w:pPr>
        <w:rPr>
          <w:rFonts w:ascii="Arial" w:hAnsi="Arial" w:cs="Arial"/>
          <w:sz w:val="22"/>
          <w:szCs w:val="22"/>
          <w:lang w:val="en-US"/>
        </w:rPr>
      </w:pPr>
    </w:p>
    <w:p w14:paraId="421A59C7" w14:textId="7B01C013" w:rsidR="00AC48A7" w:rsidRPr="00091A61" w:rsidRDefault="00AC48A7" w:rsidP="00AC48A7">
      <w:pPr>
        <w:rPr>
          <w:rFonts w:ascii="Arial" w:hAnsi="Arial" w:cs="Arial"/>
          <w:sz w:val="22"/>
          <w:szCs w:val="22"/>
          <w:lang w:val="en-US"/>
        </w:rPr>
      </w:pPr>
      <w:r w:rsidRPr="00091A61">
        <w:rPr>
          <w:rFonts w:ascii="Arial" w:hAnsi="Arial" w:cs="Arial"/>
          <w:sz w:val="22"/>
          <w:szCs w:val="22"/>
          <w:lang w:val="en-US"/>
        </w:rPr>
        <w:t>The mass balances for constructed wetlands (CW) was along the basis of ,</w:t>
      </w:r>
      <w:r w:rsidRPr="00091A61">
        <w:rPr>
          <w:rFonts w:ascii="Arial" w:hAnsi="Arial" w:cs="Arial"/>
          <w:sz w:val="22"/>
          <w:szCs w:val="22"/>
          <w:lang w:val="en-US"/>
        </w:rPr>
        <w:fldChar w:fldCharType="begin">
          <w:fldData xml:space="preserve">PEVuZE5vdGU+PENpdGUgQXV0aG9yWWVhcj0iMSI+PEF1dGhvcj5NZWVyczwvQXV0aG9yPjxZZWFy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</w:fldData>
        </w:fldChar>
      </w:r>
      <w:r w:rsidRPr="00091A61">
        <w:rPr>
          <w:rFonts w:ascii="Arial" w:hAnsi="Arial" w:cs="Arial"/>
          <w:sz w:val="22"/>
          <w:szCs w:val="22"/>
          <w:lang w:val="en-US"/>
        </w:rPr>
        <w:instrText xml:space="preserve"> ADDIN EN.CITE </w:instrText>
      </w:r>
      <w:r w:rsidRPr="00091A61">
        <w:rPr>
          <w:rFonts w:ascii="Arial" w:hAnsi="Arial" w:cs="Arial"/>
          <w:sz w:val="22"/>
          <w:szCs w:val="22"/>
          <w:lang w:val="en-US"/>
        </w:rPr>
        <w:fldChar w:fldCharType="begin">
          <w:fldData xml:space="preserve">PEVuZE5vdGU+PENpdGUgQXV0aG9yWWVhcj0iMSI+PEF1dGhvcj5NZWVyczwvQXV0aG9yPjxZZWFy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</w:fldData>
        </w:fldChar>
      </w:r>
      <w:r w:rsidRPr="00091A61">
        <w:rPr>
          <w:rFonts w:ascii="Arial" w:hAnsi="Arial" w:cs="Arial"/>
          <w:sz w:val="22"/>
          <w:szCs w:val="22"/>
          <w:lang w:val="en-US"/>
        </w:rPr>
        <w:instrText xml:space="preserve"> ADDIN EN.CITE.DATA </w:instrText>
      </w:r>
      <w:r w:rsidRPr="00091A61">
        <w:rPr>
          <w:rFonts w:ascii="Arial" w:hAnsi="Arial" w:cs="Arial"/>
          <w:sz w:val="22"/>
          <w:szCs w:val="22"/>
          <w:lang w:val="en-US"/>
        </w:rPr>
      </w:r>
      <w:r w:rsidRPr="00091A61">
        <w:rPr>
          <w:rFonts w:ascii="Arial" w:hAnsi="Arial" w:cs="Arial"/>
          <w:sz w:val="22"/>
          <w:szCs w:val="22"/>
          <w:lang w:val="en-US"/>
        </w:rPr>
        <w:fldChar w:fldCharType="end"/>
      </w:r>
      <w:r w:rsidRPr="00091A61">
        <w:rPr>
          <w:rFonts w:ascii="Arial" w:hAnsi="Arial" w:cs="Arial"/>
          <w:sz w:val="22"/>
          <w:szCs w:val="22"/>
          <w:lang w:val="en-US"/>
        </w:rPr>
      </w:r>
      <w:r w:rsidRPr="00091A61">
        <w:rPr>
          <w:rFonts w:ascii="Arial" w:hAnsi="Arial" w:cs="Arial"/>
          <w:sz w:val="22"/>
          <w:szCs w:val="22"/>
          <w:lang w:val="en-US"/>
        </w:rPr>
        <w:fldChar w:fldCharType="separate"/>
      </w:r>
      <w:r w:rsidRPr="00091A61">
        <w:rPr>
          <w:rFonts w:ascii="Arial" w:hAnsi="Arial" w:cs="Arial"/>
          <w:noProof/>
          <w:sz w:val="22"/>
          <w:szCs w:val="22"/>
          <w:lang w:val="en-US"/>
        </w:rPr>
        <w:t>Meers, Tack et al. (2008)</w:t>
      </w:r>
      <w:r w:rsidRPr="00091A61">
        <w:rPr>
          <w:rFonts w:ascii="Arial" w:hAnsi="Arial" w:cs="Arial"/>
          <w:sz w:val="22"/>
          <w:szCs w:val="22"/>
          <w:lang w:val="en-US"/>
        </w:rPr>
        <w:fldChar w:fldCharType="end"/>
      </w:r>
      <w:r w:rsidRPr="00091A61">
        <w:rPr>
          <w:rFonts w:ascii="Arial" w:hAnsi="Arial" w:cs="Arial"/>
          <w:sz w:val="22"/>
          <w:szCs w:val="22"/>
          <w:lang w:val="en-US"/>
        </w:rPr>
        <w:t xml:space="preserve"> who monitored a full-scale CW processing biological effluent of pig manure</w:t>
      </w:r>
      <w:r w:rsidR="00091A61" w:rsidRPr="00091A61">
        <w:rPr>
          <w:rFonts w:ascii="Arial" w:hAnsi="Arial" w:cs="Arial"/>
          <w:sz w:val="22"/>
          <w:szCs w:val="22"/>
          <w:lang w:val="en-US"/>
        </w:rPr>
        <w:t>. The</w:t>
      </w:r>
      <w:r w:rsidRPr="00091A61">
        <w:rPr>
          <w:rFonts w:ascii="Arial" w:hAnsi="Arial" w:cs="Arial"/>
          <w:sz w:val="22"/>
          <w:szCs w:val="22"/>
          <w:lang w:val="en-US"/>
        </w:rPr>
        <w:t xml:space="preserve"> estimated removal efficiencies </w:t>
      </w:r>
      <w:r w:rsidR="00091A61" w:rsidRPr="00091A61">
        <w:rPr>
          <w:rFonts w:ascii="Arial" w:hAnsi="Arial" w:cs="Arial"/>
          <w:sz w:val="22"/>
          <w:szCs w:val="22"/>
          <w:lang w:val="en-US"/>
        </w:rPr>
        <w:t>were</w:t>
      </w:r>
      <w:r w:rsidRPr="00091A61">
        <w:rPr>
          <w:rFonts w:ascii="Arial" w:hAnsi="Arial" w:cs="Arial"/>
          <w:sz w:val="22"/>
          <w:szCs w:val="22"/>
          <w:lang w:val="en-US"/>
        </w:rPr>
        <w:t xml:space="preserve"> 99.3%, 99.6% and 97.7% for N, P and COD respectively</w:t>
      </w:r>
      <w:r w:rsidR="00091A61" w:rsidRPr="00091A61">
        <w:rPr>
          <w:rFonts w:ascii="Arial" w:hAnsi="Arial" w:cs="Arial"/>
          <w:sz w:val="22"/>
          <w:szCs w:val="22"/>
          <w:lang w:val="en-US"/>
        </w:rPr>
        <w:t xml:space="preserve"> (Meers et al., 2008)</w:t>
      </w:r>
      <w:r w:rsidRPr="00091A61">
        <w:rPr>
          <w:rFonts w:ascii="Arial" w:hAnsi="Arial" w:cs="Arial"/>
          <w:sz w:val="22"/>
          <w:szCs w:val="22"/>
          <w:lang w:val="en-US"/>
        </w:rPr>
        <w:t>. Plant uptake accounted for 9% of the N removal and 31% of the P removal. Another 7% of P was recuperated from sludge removal. N was the limiting factor, and it was determined that a loading rate of 0.89 g m</w:t>
      </w:r>
      <w:r w:rsidRPr="00091A61">
        <w:rPr>
          <w:rFonts w:ascii="Arial" w:hAnsi="Arial" w:cs="Arial"/>
          <w:sz w:val="22"/>
          <w:szCs w:val="22"/>
          <w:vertAlign w:val="superscript"/>
          <w:lang w:val="en-US"/>
        </w:rPr>
        <w:t>-2</w:t>
      </w:r>
      <w:r w:rsidRPr="00091A61">
        <w:rPr>
          <w:rFonts w:ascii="Arial" w:hAnsi="Arial" w:cs="Arial"/>
          <w:sz w:val="22"/>
          <w:szCs w:val="22"/>
          <w:lang w:val="en-US"/>
        </w:rPr>
        <w:t xml:space="preserve"> day</w:t>
      </w:r>
      <w:r w:rsidRPr="00091A61">
        <w:rPr>
          <w:rFonts w:ascii="Arial" w:hAnsi="Arial" w:cs="Arial"/>
          <w:sz w:val="22"/>
          <w:szCs w:val="22"/>
          <w:vertAlign w:val="superscript"/>
          <w:lang w:val="en-US"/>
        </w:rPr>
        <w:t>-1</w:t>
      </w:r>
      <w:r w:rsidRPr="00091A61">
        <w:rPr>
          <w:rFonts w:ascii="Arial" w:hAnsi="Arial" w:cs="Arial"/>
          <w:sz w:val="22"/>
          <w:szCs w:val="22"/>
          <w:lang w:val="en-US"/>
        </w:rPr>
        <w:t xml:space="preserve"> can be processed to meet the effluent discharge norms. </w:t>
      </w:r>
    </w:p>
    <w:p w14:paraId="07F30EEC" w14:textId="2177566D" w:rsidR="00AC48A7" w:rsidRDefault="00AC48A7" w:rsidP="00AC48A7">
      <w:pPr>
        <w:rPr>
          <w:rFonts w:ascii="Arial" w:hAnsi="Arial" w:cs="Arial"/>
          <w:sz w:val="22"/>
          <w:szCs w:val="22"/>
          <w:lang w:val="en-US"/>
        </w:rPr>
      </w:pPr>
      <w:r w:rsidRPr="00091A61">
        <w:rPr>
          <w:rFonts w:ascii="Arial" w:hAnsi="Arial" w:cs="Arial"/>
          <w:sz w:val="22"/>
          <w:szCs w:val="22"/>
          <w:lang w:val="en-US"/>
        </w:rPr>
        <w:t>Based on a loading rate of 0.89 g N m</w:t>
      </w:r>
      <w:r w:rsidRPr="00091A61">
        <w:rPr>
          <w:rFonts w:ascii="Arial" w:hAnsi="Arial" w:cs="Arial"/>
          <w:sz w:val="22"/>
          <w:szCs w:val="22"/>
          <w:vertAlign w:val="superscript"/>
          <w:lang w:val="en-US"/>
        </w:rPr>
        <w:t>-2</w:t>
      </w:r>
      <w:r w:rsidRPr="00091A61">
        <w:rPr>
          <w:rFonts w:ascii="Arial" w:hAnsi="Arial" w:cs="Arial"/>
          <w:sz w:val="22"/>
          <w:szCs w:val="22"/>
          <w:lang w:val="en-US"/>
        </w:rPr>
        <w:t xml:space="preserve"> day</w:t>
      </w:r>
      <w:r w:rsidRPr="00091A61">
        <w:rPr>
          <w:rFonts w:ascii="Arial" w:hAnsi="Arial" w:cs="Arial"/>
          <w:sz w:val="22"/>
          <w:szCs w:val="22"/>
          <w:vertAlign w:val="superscript"/>
          <w:lang w:val="en-US"/>
        </w:rPr>
        <w:t>-1</w:t>
      </w:r>
      <w:r w:rsidRPr="00091A61">
        <w:rPr>
          <w:rFonts w:ascii="Arial" w:hAnsi="Arial" w:cs="Arial"/>
          <w:sz w:val="22"/>
          <w:szCs w:val="22"/>
          <w:lang w:val="en-US"/>
        </w:rPr>
        <w:t>, the land requirement to treat 1 m</w:t>
      </w:r>
      <w:r w:rsidRPr="00091A61">
        <w:rPr>
          <w:rFonts w:ascii="Arial" w:hAnsi="Arial" w:cs="Arial"/>
          <w:sz w:val="22"/>
          <w:szCs w:val="22"/>
          <w:vertAlign w:val="superscript"/>
          <w:lang w:val="en-US"/>
        </w:rPr>
        <w:t>3</w:t>
      </w:r>
      <w:r w:rsidRPr="00091A61">
        <w:rPr>
          <w:rFonts w:ascii="Arial" w:hAnsi="Arial" w:cs="Arial"/>
          <w:sz w:val="22"/>
          <w:szCs w:val="22"/>
          <w:lang w:val="en-US"/>
        </w:rPr>
        <w:t xml:space="preserve"> of LF after SAS and NDN is</w:t>
      </w:r>
      <w:r w:rsidR="00951FDA">
        <w:rPr>
          <w:rFonts w:ascii="Arial" w:hAnsi="Arial" w:cs="Arial"/>
          <w:sz w:val="22"/>
          <w:szCs w:val="22"/>
          <w:lang w:val="en-US"/>
        </w:rPr>
        <w:t xml:space="preserve"> 170 m</w:t>
      </w:r>
      <w:r w:rsidR="00951FDA" w:rsidRPr="00502AAE">
        <w:rPr>
          <w:rFonts w:ascii="Arial" w:hAnsi="Arial" w:cs="Arial"/>
          <w:sz w:val="22"/>
          <w:szCs w:val="22"/>
          <w:vertAlign w:val="superscript"/>
          <w:lang w:val="en-US"/>
        </w:rPr>
        <w:t>2</w:t>
      </w:r>
      <w:r w:rsidR="00091A61" w:rsidRPr="00091A61">
        <w:rPr>
          <w:rFonts w:ascii="Arial" w:hAnsi="Arial" w:cs="Arial"/>
          <w:sz w:val="22"/>
          <w:szCs w:val="22"/>
          <w:lang w:val="en-US"/>
        </w:rPr>
        <w:t>.</w:t>
      </w:r>
    </w:p>
    <w:p w14:paraId="43C3FEA8" w14:textId="77777777" w:rsidR="0090478F" w:rsidRDefault="0090478F" w:rsidP="00AC48A7">
      <w:pPr>
        <w:rPr>
          <w:rFonts w:ascii="Arial" w:hAnsi="Arial" w:cs="Arial"/>
          <w:sz w:val="22"/>
          <w:szCs w:val="22"/>
          <w:lang w:val="en-US"/>
        </w:rPr>
      </w:pPr>
    </w:p>
    <w:p w14:paraId="0716EF81" w14:textId="7BC13005" w:rsidR="0090478F" w:rsidRPr="00563542" w:rsidRDefault="0090478F" w:rsidP="00AC48A7">
      <w:pPr>
        <w:rPr>
          <w:rFonts w:ascii="Arial" w:hAnsi="Arial" w:cs="Arial"/>
          <w:sz w:val="22"/>
          <w:szCs w:val="22"/>
          <w:lang w:val="en-US"/>
        </w:rPr>
      </w:pPr>
      <w:ins w:id="11" w:author="Rahul Ravi" w:date="2022-06-16T09:15:00Z">
        <w:r>
          <w:rPr>
            <w:rFonts w:ascii="Arial" w:hAnsi="Arial" w:cs="Arial"/>
            <w:sz w:val="22"/>
            <w:szCs w:val="22"/>
            <w:lang w:val="en-US"/>
          </w:rPr>
          <w:t xml:space="preserve">Emissions from CWs were obtained from </w:t>
        </w:r>
      </w:ins>
      <w:r w:rsidR="00BE4354">
        <w:rPr>
          <w:rFonts w:ascii="Arial" w:hAnsi="Arial" w:cs="Arial"/>
          <w:sz w:val="22"/>
          <w:szCs w:val="22"/>
          <w:lang w:val="en-US"/>
        </w:rPr>
        <w:fldChar w:fldCharType="begin"/>
      </w:r>
      <w:r w:rsidR="00D25539">
        <w:rPr>
          <w:rFonts w:ascii="Arial" w:hAnsi="Arial" w:cs="Arial"/>
          <w:sz w:val="22"/>
          <w:szCs w:val="22"/>
          <w:lang w:val="en-US"/>
        </w:rPr>
        <w:instrText xml:space="preserve"> ADDIN EN.CITE &lt;EndNote&gt;&lt;Cite&gt;&lt;Author&gt;Aben&lt;/Author&gt;&lt;Year&gt;2022&lt;/Year&gt;&lt;RecNum&gt;216&lt;/RecNum&gt;&lt;DisplayText&gt;(Aben, Oliveira Junior et al. 2022)&lt;/DisplayText&gt;&lt;record&gt;&lt;rec-number&gt;216&lt;/rec-number&gt;&lt;foreign-keys&gt;&lt;key app="EN" db-id="xtsxtzaa9tewz5e0p0u52swgtp22dt9wx5ex" timestamp="1655363843" guid="49278c12-a07e-47b4-a26b-a9b4c010c9bd"&gt;216&lt;/key&gt;&lt;/foreign-keys&gt;&lt;ref-type name="Journal Article"&gt;17&lt;/ref-type&gt;&lt;contributors&gt;&lt;authors&gt;&lt;author&gt;Aben, Ralf C. H.&lt;/author&gt;&lt;author&gt;Oliveira Junior, Ernandes S.&lt;/author&gt;&lt;author&gt;Carlos, Anderson R.&lt;/author&gt;&lt;author&gt;van Bergen, Tamara J. H. M.&lt;/author&gt;&lt;author&gt;Lamers, Leon P. M.&lt;/author&gt;&lt;author&gt;Kosten, Sarian&lt;/author&gt;&lt;/authors&gt;&lt;/contributors&gt;&lt;titles&gt;&lt;title&gt;Impact of plant species and intense nutrient loading on CH4 and N2O fluxes from small inland waters: An experimental approach&lt;/title&gt;&lt;secondary-title&gt;Aquatic Botany&lt;/secondary-title&gt;&lt;/titles&gt;&lt;periodical&gt;&lt;full-title&gt;Aquatic Botany&lt;/full-title&gt;&lt;/periodical&gt;&lt;pages&gt;103527&lt;/pages&gt;&lt;volume&gt;180&lt;/volume&gt;&lt;keywords&gt;&lt;keyword&gt;Eutrophication&lt;/keyword&gt;&lt;keyword&gt;Submerged macrophytes&lt;/keyword&gt;&lt;keyword&gt;Floating macrophytes&lt;/keyword&gt;&lt;keyword&gt;Greenhouse gases&lt;/keyword&gt;&lt;keyword&gt;Freshwater&lt;/keyword&gt;&lt;keyword&gt;Nitrous oxide&lt;/keyword&gt;&lt;/keywords&gt;&lt;dates&gt;&lt;year&gt;2022&lt;/year&gt;&lt;pub-dates&gt;&lt;date&gt;2022/08/01/&lt;/date&gt;&lt;/pub-dates&gt;&lt;/dates&gt;&lt;isbn&gt;0304-3770&lt;/isbn&gt;&lt;urls&gt;&lt;related-urls&gt;&lt;url&gt;https://www.sciencedirect.com/science/article/pii/S0304377022000390&lt;/url&gt;&lt;/related-urls&gt;&lt;/urls&gt;&lt;electronic-resource-num&gt;https://doi.org/10.1016/j.aquabot.2022.103527&lt;/electronic-resource-num&gt;&lt;/record&gt;&lt;/Cite&gt;&lt;/EndNote&gt;</w:instrText>
      </w:r>
      <w:r w:rsidR="00BE4354">
        <w:rPr>
          <w:rFonts w:ascii="Arial" w:hAnsi="Arial" w:cs="Arial"/>
          <w:sz w:val="22"/>
          <w:szCs w:val="22"/>
          <w:lang w:val="en-US"/>
        </w:rPr>
        <w:fldChar w:fldCharType="separate"/>
      </w:r>
      <w:r w:rsidR="00D25539">
        <w:rPr>
          <w:rFonts w:ascii="Arial" w:hAnsi="Arial" w:cs="Arial"/>
          <w:noProof/>
          <w:sz w:val="22"/>
          <w:szCs w:val="22"/>
          <w:lang w:val="en-US"/>
        </w:rPr>
        <w:t>(Aben, Oliveira Junior et al. 2022)</w:t>
      </w:r>
      <w:r w:rsidR="00BE4354">
        <w:rPr>
          <w:rFonts w:ascii="Arial" w:hAnsi="Arial" w:cs="Arial"/>
          <w:sz w:val="22"/>
          <w:szCs w:val="22"/>
          <w:lang w:val="en-US"/>
        </w:rPr>
        <w:fldChar w:fldCharType="end"/>
      </w:r>
      <w:r w:rsidR="00CE635F">
        <w:rPr>
          <w:rFonts w:ascii="Arial" w:hAnsi="Arial" w:cs="Arial"/>
          <w:sz w:val="22"/>
          <w:szCs w:val="22"/>
          <w:lang w:val="en-US"/>
        </w:rPr>
        <w:t xml:space="preserve">, who quantified </w:t>
      </w:r>
      <w:r w:rsidR="00ED03B8">
        <w:rPr>
          <w:rFonts w:ascii="Arial" w:hAnsi="Arial" w:cs="Arial"/>
          <w:sz w:val="22"/>
          <w:szCs w:val="22"/>
          <w:lang w:val="en-US"/>
        </w:rPr>
        <w:t xml:space="preserve">GHG emissions </w:t>
      </w:r>
      <w:r w:rsidR="002F589B">
        <w:rPr>
          <w:rFonts w:ascii="Arial" w:hAnsi="Arial" w:cs="Arial"/>
          <w:sz w:val="22"/>
          <w:szCs w:val="22"/>
          <w:lang w:val="en-US"/>
        </w:rPr>
        <w:t xml:space="preserve">and their impacts on </w:t>
      </w:r>
      <w:ins w:id="12" w:author="Rahul Ravi" w:date="2022-06-16T09:44:00Z">
        <w:r w:rsidR="00D74226" w:rsidRPr="00D74226">
          <w:rPr>
            <w:rFonts w:ascii="Arial" w:hAnsi="Arial" w:cs="Arial"/>
            <w:sz w:val="22"/>
            <w:szCs w:val="22"/>
            <w:lang w:val="en-US"/>
          </w:rPr>
          <w:t>Azolla filiculoides, Ceratophyllum demersum, Elodea canadensis and Myriophyllum spicatum.</w:t>
        </w:r>
        <w:r w:rsidR="00D74226" w:rsidRPr="00D74226">
          <w:rPr>
            <w:rFonts w:ascii="Arial" w:hAnsi="Arial" w:cs="Arial"/>
            <w:sz w:val="22"/>
            <w:szCs w:val="22"/>
            <w:lang w:val="en-US"/>
          </w:rPr>
          <w:t xml:space="preserve"> </w:t>
        </w:r>
      </w:ins>
      <w:r w:rsidR="00F67E7F">
        <w:rPr>
          <w:rFonts w:ascii="Arial" w:hAnsi="Arial" w:cs="Arial"/>
          <w:sz w:val="22"/>
          <w:szCs w:val="22"/>
          <w:lang w:val="en-US"/>
        </w:rPr>
        <w:t>from intense nutrient loading</w:t>
      </w:r>
      <w:ins w:id="13" w:author="Rahul Ravi" w:date="2022-06-16T09:44:00Z">
        <w:r w:rsidR="00D74226">
          <w:rPr>
            <w:rFonts w:ascii="Arial" w:hAnsi="Arial" w:cs="Arial"/>
            <w:sz w:val="22"/>
            <w:szCs w:val="22"/>
            <w:lang w:val="en-US"/>
          </w:rPr>
          <w:t xml:space="preserve">. </w:t>
        </w:r>
      </w:ins>
      <w:ins w:id="14" w:author="Rahul Ravi" w:date="2022-06-16T10:11:00Z">
        <w:r w:rsidR="00177A99">
          <w:rPr>
            <w:rFonts w:ascii="Arial" w:hAnsi="Arial" w:cs="Arial"/>
            <w:sz w:val="22"/>
            <w:szCs w:val="22"/>
            <w:lang w:val="en-US"/>
          </w:rPr>
          <w:t xml:space="preserve">For a loading rate </w:t>
        </w:r>
      </w:ins>
      <w:ins w:id="15" w:author="Rahul Ravi" w:date="2022-06-16T10:13:00Z">
        <w:r w:rsidR="00210555">
          <w:rPr>
            <w:rFonts w:ascii="Arial" w:hAnsi="Arial" w:cs="Arial"/>
            <w:sz w:val="22"/>
            <w:szCs w:val="22"/>
            <w:lang w:val="en-US"/>
          </w:rPr>
          <w:t xml:space="preserve">of </w:t>
        </w:r>
        <w:r w:rsidR="00A01AF9">
          <w:rPr>
            <w:rFonts w:ascii="Arial" w:hAnsi="Arial" w:cs="Arial"/>
            <w:sz w:val="22"/>
            <w:szCs w:val="22"/>
            <w:lang w:val="en-US"/>
          </w:rPr>
          <w:t xml:space="preserve">1 g N m-2 day-1, the ensuing </w:t>
        </w:r>
      </w:ins>
      <w:ins w:id="16" w:author="Rahul Ravi" w:date="2022-06-16T10:22:00Z">
        <w:r w:rsidR="00CD045D">
          <w:rPr>
            <w:rFonts w:ascii="Arial" w:hAnsi="Arial" w:cs="Arial"/>
            <w:sz w:val="22"/>
            <w:szCs w:val="22"/>
            <w:lang w:val="en-US"/>
          </w:rPr>
          <w:t xml:space="preserve">GHG emissions are </w:t>
        </w:r>
        <w:r w:rsidR="00563542">
          <w:rPr>
            <w:rFonts w:ascii="Arial" w:hAnsi="Arial" w:cs="Arial"/>
            <w:sz w:val="22"/>
            <w:szCs w:val="22"/>
            <w:lang w:val="en-US"/>
          </w:rPr>
          <w:t>12 g CO</w:t>
        </w:r>
      </w:ins>
      <w:ins w:id="17" w:author="Rahul Ravi" w:date="2022-06-16T10:23:00Z">
        <w:r w:rsidR="00563542" w:rsidRPr="00563542">
          <w:rPr>
            <w:rFonts w:ascii="Arial" w:hAnsi="Arial" w:cs="Arial"/>
            <w:sz w:val="22"/>
            <w:szCs w:val="22"/>
            <w:vertAlign w:val="subscript"/>
            <w:lang w:val="en-US"/>
            <w:rPrChange w:id="18" w:author="Rahul Ravi" w:date="2022-06-16T10:23:00Z">
              <w:rPr>
                <w:rFonts w:ascii="Arial" w:hAnsi="Arial" w:cs="Arial"/>
                <w:sz w:val="22"/>
                <w:szCs w:val="22"/>
                <w:lang w:val="en-US"/>
              </w:rPr>
            </w:rPrChange>
          </w:rPr>
          <w:t>2</w:t>
        </w:r>
        <w:r w:rsidR="00563542">
          <w:rPr>
            <w:rFonts w:ascii="Arial" w:hAnsi="Arial" w:cs="Arial"/>
            <w:sz w:val="22"/>
            <w:szCs w:val="22"/>
            <w:lang w:val="en-US"/>
          </w:rPr>
          <w:t>-eq.m</w:t>
        </w:r>
        <w:r w:rsidR="00563542" w:rsidRPr="00563542">
          <w:rPr>
            <w:rFonts w:ascii="Arial" w:hAnsi="Arial" w:cs="Arial"/>
            <w:sz w:val="22"/>
            <w:szCs w:val="22"/>
            <w:vertAlign w:val="superscript"/>
            <w:lang w:val="en-US"/>
            <w:rPrChange w:id="19" w:author="Rahul Ravi" w:date="2022-06-16T10:23:00Z">
              <w:rPr>
                <w:rFonts w:ascii="Arial" w:hAnsi="Arial" w:cs="Arial"/>
                <w:sz w:val="22"/>
                <w:szCs w:val="22"/>
                <w:lang w:val="en-US"/>
              </w:rPr>
            </w:rPrChange>
          </w:rPr>
          <w:t>-2.</w:t>
        </w:r>
        <w:r w:rsidR="00563542">
          <w:rPr>
            <w:rFonts w:ascii="Arial" w:hAnsi="Arial" w:cs="Arial"/>
            <w:sz w:val="22"/>
            <w:szCs w:val="22"/>
            <w:lang w:val="en-US"/>
          </w:rPr>
          <w:t>day</w:t>
        </w:r>
        <w:r w:rsidR="00563542" w:rsidRPr="00563542">
          <w:rPr>
            <w:rFonts w:ascii="Arial" w:hAnsi="Arial" w:cs="Arial"/>
            <w:sz w:val="22"/>
            <w:szCs w:val="22"/>
            <w:vertAlign w:val="superscript"/>
            <w:lang w:val="en-US"/>
            <w:rPrChange w:id="20" w:author="Rahul Ravi" w:date="2022-06-16T10:23:00Z">
              <w:rPr>
                <w:rFonts w:ascii="Arial" w:hAnsi="Arial" w:cs="Arial"/>
                <w:sz w:val="22"/>
                <w:szCs w:val="22"/>
                <w:lang w:val="en-US"/>
              </w:rPr>
            </w:rPrChange>
          </w:rPr>
          <w:t>-1</w:t>
        </w:r>
        <w:r w:rsidR="0047540D">
          <w:rPr>
            <w:rFonts w:ascii="Arial" w:hAnsi="Arial" w:cs="Arial"/>
            <w:sz w:val="22"/>
            <w:szCs w:val="22"/>
            <w:lang w:val="en-US"/>
          </w:rPr>
          <w:t>. Considering a hydraulic retention time of 17 days for 1</w:t>
        </w:r>
      </w:ins>
      <w:ins w:id="21" w:author="Rahul Ravi" w:date="2022-06-16T10:24:00Z">
        <w:r w:rsidR="00092ADE">
          <w:rPr>
            <w:rFonts w:ascii="Arial" w:hAnsi="Arial" w:cs="Arial"/>
            <w:sz w:val="22"/>
            <w:szCs w:val="22"/>
            <w:lang w:val="en-US"/>
          </w:rPr>
          <w:t xml:space="preserve"> m3 of NDN effluent, the GHG emissions are </w:t>
        </w:r>
        <w:r w:rsidR="002C2386">
          <w:rPr>
            <w:rFonts w:ascii="Arial" w:hAnsi="Arial" w:cs="Arial"/>
            <w:sz w:val="22"/>
            <w:szCs w:val="22"/>
            <w:lang w:val="en-US"/>
          </w:rPr>
          <w:t>204 g CO2-eq, out of which 98%</w:t>
        </w:r>
      </w:ins>
      <w:ins w:id="22" w:author="Rahul Ravi" w:date="2022-06-16T10:25:00Z">
        <w:r w:rsidR="00EB166F">
          <w:rPr>
            <w:rFonts w:ascii="Arial" w:hAnsi="Arial" w:cs="Arial"/>
            <w:sz w:val="22"/>
            <w:szCs w:val="22"/>
            <w:lang w:val="en-US"/>
          </w:rPr>
          <w:t xml:space="preserve"> is due to N2O</w:t>
        </w:r>
        <w:r w:rsidR="005D1160">
          <w:rPr>
            <w:rFonts w:ascii="Arial" w:hAnsi="Arial" w:cs="Arial"/>
            <w:sz w:val="22"/>
            <w:szCs w:val="22"/>
            <w:lang w:val="en-US"/>
          </w:rPr>
          <w:t xml:space="preserve"> </w:t>
        </w:r>
      </w:ins>
      <w:ins w:id="23" w:author="Rahul Ravi" w:date="2022-06-16T10:26:00Z">
        <w:r w:rsidR="005D1160">
          <w:rPr>
            <w:rFonts w:ascii="Arial" w:hAnsi="Arial" w:cs="Arial"/>
            <w:sz w:val="22"/>
            <w:szCs w:val="22"/>
            <w:lang w:val="en-US"/>
          </w:rPr>
          <w:t>(201.14 g CO2-eq</w:t>
        </w:r>
      </w:ins>
      <w:ins w:id="24" w:author="Rahul Ravi" w:date="2022-06-16T10:27:00Z">
        <w:r w:rsidR="00CD748F">
          <w:rPr>
            <w:rFonts w:ascii="Arial" w:hAnsi="Arial" w:cs="Arial"/>
            <w:sz w:val="22"/>
            <w:szCs w:val="22"/>
            <w:lang w:val="en-US"/>
          </w:rPr>
          <w:t xml:space="preserve"> or 0.67 g N</w:t>
        </w:r>
        <w:r w:rsidR="00CD748F" w:rsidRPr="004D0AD1">
          <w:rPr>
            <w:rFonts w:ascii="Arial" w:hAnsi="Arial" w:cs="Arial"/>
            <w:sz w:val="22"/>
            <w:szCs w:val="22"/>
            <w:vertAlign w:val="subscript"/>
            <w:lang w:val="en-US"/>
            <w:rPrChange w:id="25" w:author="Rahul Ravi" w:date="2022-06-16T10:27:00Z">
              <w:rPr>
                <w:rFonts w:ascii="Arial" w:hAnsi="Arial" w:cs="Arial"/>
                <w:sz w:val="22"/>
                <w:szCs w:val="22"/>
                <w:lang w:val="en-US"/>
              </w:rPr>
            </w:rPrChange>
          </w:rPr>
          <w:t>2</w:t>
        </w:r>
        <w:r w:rsidR="00CD748F">
          <w:rPr>
            <w:rFonts w:ascii="Arial" w:hAnsi="Arial" w:cs="Arial"/>
            <w:sz w:val="22"/>
            <w:szCs w:val="22"/>
            <w:lang w:val="en-US"/>
          </w:rPr>
          <w:t>O</w:t>
        </w:r>
      </w:ins>
      <w:ins w:id="26" w:author="Rahul Ravi" w:date="2022-06-16T10:26:00Z">
        <w:r w:rsidR="005D1160">
          <w:rPr>
            <w:rFonts w:ascii="Arial" w:hAnsi="Arial" w:cs="Arial"/>
            <w:sz w:val="22"/>
            <w:szCs w:val="22"/>
            <w:lang w:val="en-US"/>
          </w:rPr>
          <w:t xml:space="preserve">). </w:t>
        </w:r>
      </w:ins>
    </w:p>
    <w:p w14:paraId="12902F3B" w14:textId="77777777" w:rsidR="00AC48A7" w:rsidRPr="00091A61" w:rsidRDefault="00AC48A7" w:rsidP="00AC48A7">
      <w:pPr>
        <w:rPr>
          <w:rFonts w:ascii="Arial" w:hAnsi="Arial" w:cs="Arial"/>
          <w:sz w:val="22"/>
          <w:lang w:val="en-US"/>
        </w:rPr>
      </w:pPr>
    </w:p>
    <w:p w14:paraId="4070A674" w14:textId="7927D341" w:rsidR="00AC48A7" w:rsidRPr="00091A61" w:rsidRDefault="005669E3" w:rsidP="00AC48A7">
      <w:pPr>
        <w:jc w:val="center"/>
        <w:rPr>
          <w:rFonts w:ascii="Arial" w:hAnsi="Arial" w:cs="Arial"/>
          <w:sz w:val="22"/>
          <w:lang w:val="en-US"/>
        </w:rPr>
      </w:pPr>
      <w:r>
        <w:rPr>
          <w:noProof/>
        </w:rPr>
        <w:drawing>
          <wp:inline distT="0" distB="0" distL="0" distR="0" wp14:anchorId="07E05C47" wp14:editId="7C90FC2F">
            <wp:extent cx="5760720" cy="28181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5760720" cy="2818130"/>
                    </a:xfrm>
                    <a:prstGeom prst="rect">
                      <a:avLst/>
                    </a:prstGeom>
                  </pic:spPr>
                </pic:pic>
              </a:graphicData>
            </a:graphic>
          </wp:inline>
        </w:drawing>
      </w:r>
    </w:p>
    <w:p w14:paraId="3CAE7693" w14:textId="049D2379" w:rsidR="00AC48A7" w:rsidRPr="00091A61" w:rsidRDefault="00AC48A7" w:rsidP="00AC48A7">
      <w:pPr>
        <w:pStyle w:val="Caption"/>
        <w:rPr>
          <w:rFonts w:ascii="Arial" w:hAnsi="Arial" w:cs="Arial"/>
          <w:sz w:val="22"/>
        </w:rPr>
      </w:pPr>
      <w:commentRangeStart w:id="27"/>
      <w:commentRangeStart w:id="28"/>
      <w:r w:rsidRPr="00091A61">
        <w:rPr>
          <w:rFonts w:ascii="Arial" w:hAnsi="Arial" w:cs="Arial"/>
          <w:sz w:val="22"/>
        </w:rPr>
        <w:t xml:space="preserve">Figure </w:t>
      </w:r>
      <w:r w:rsidR="00091A61" w:rsidRPr="00091A61">
        <w:rPr>
          <w:rFonts w:ascii="Arial" w:hAnsi="Arial" w:cs="Arial"/>
          <w:sz w:val="22"/>
        </w:rPr>
        <w:t>S8</w:t>
      </w:r>
      <w:r w:rsidRPr="00091A61">
        <w:rPr>
          <w:rFonts w:ascii="Arial" w:hAnsi="Arial" w:cs="Arial"/>
          <w:sz w:val="22"/>
        </w:rPr>
        <w:t xml:space="preserve"> </w:t>
      </w:r>
      <w:commentRangeEnd w:id="27"/>
      <w:r w:rsidR="00E80C9A">
        <w:rPr>
          <w:rStyle w:val="CommentReference"/>
          <w:rFonts w:ascii="Times New Roman" w:eastAsia="Times New Roman" w:hAnsi="Times New Roman" w:cs="Times New Roman"/>
          <w:i w:val="0"/>
          <w:iCs w:val="0"/>
          <w:color w:val="auto"/>
          <w:lang w:val="nl-BE" w:eastAsia="nl-BE"/>
        </w:rPr>
        <w:commentReference w:id="27"/>
      </w:r>
      <w:commentRangeEnd w:id="28"/>
      <w:r w:rsidR="008C7239">
        <w:rPr>
          <w:rStyle w:val="CommentReference"/>
          <w:rFonts w:ascii="Times New Roman" w:eastAsia="Times New Roman" w:hAnsi="Times New Roman" w:cs="Times New Roman"/>
          <w:i w:val="0"/>
          <w:iCs w:val="0"/>
          <w:color w:val="auto"/>
          <w:lang w:val="nl-BE" w:eastAsia="nl-BE"/>
        </w:rPr>
        <w:commentReference w:id="28"/>
      </w:r>
      <w:r w:rsidRPr="00091A61">
        <w:rPr>
          <w:rFonts w:ascii="Arial" w:hAnsi="Arial" w:cs="Arial"/>
          <w:sz w:val="22"/>
        </w:rPr>
        <w:t>Mass balance for horizontal flow constructed wetlands</w:t>
      </w:r>
      <w:r w:rsidR="00091A61" w:rsidRPr="00091A61">
        <w:rPr>
          <w:rFonts w:ascii="Arial" w:hAnsi="Arial" w:cs="Arial"/>
          <w:sz w:val="22"/>
        </w:rPr>
        <w:t xml:space="preserve"> (Meers et al., 2008)</w:t>
      </w:r>
    </w:p>
    <w:p w14:paraId="1B668A7D" w14:textId="736BE6DA" w:rsidR="00091A61" w:rsidRPr="00091A61" w:rsidRDefault="00984705" w:rsidP="00091A61">
      <w:pPr>
        <w:rPr>
          <w:rFonts w:ascii="Arial" w:hAnsi="Arial" w:cs="Arial"/>
          <w:sz w:val="22"/>
          <w:szCs w:val="22"/>
          <w:lang w:val="en-GB" w:eastAsia="en-US"/>
        </w:rPr>
      </w:pPr>
      <w:r>
        <w:rPr>
          <w:rFonts w:ascii="Arial" w:hAnsi="Arial" w:cs="Arial"/>
          <w:sz w:val="22"/>
          <w:szCs w:val="22"/>
          <w:lang w:val="en-GB" w:eastAsia="en-US"/>
        </w:rPr>
        <w:t xml:space="preserve">The mass and nutrient balances for Scenario 2 is represented in </w:t>
      </w:r>
      <w:r w:rsidR="00132824">
        <w:rPr>
          <w:rFonts w:ascii="Arial" w:hAnsi="Arial" w:cs="Arial"/>
          <w:sz w:val="22"/>
          <w:szCs w:val="22"/>
          <w:lang w:val="en-GB" w:eastAsia="en-US"/>
        </w:rPr>
        <w:t>Table S7 and Figure S9</w:t>
      </w:r>
    </w:p>
    <w:p w14:paraId="6BB0A403" w14:textId="77777777" w:rsidR="007E103F" w:rsidRPr="00091A61" w:rsidRDefault="007E103F" w:rsidP="00813FD1">
      <w:pPr>
        <w:rPr>
          <w:rFonts w:ascii="Arial" w:hAnsi="Arial" w:cs="Arial"/>
          <w:sz w:val="22"/>
          <w:szCs w:val="22"/>
          <w:lang w:val="en-US"/>
        </w:rPr>
      </w:pPr>
    </w:p>
    <w:p w14:paraId="4AA490DA" w14:textId="77777777" w:rsidR="00813FD1" w:rsidRPr="00091A61" w:rsidRDefault="00813FD1">
      <w:pPr>
        <w:rPr>
          <w:rFonts w:ascii="Arial" w:hAnsi="Arial" w:cs="Arial"/>
          <w:sz w:val="22"/>
          <w:szCs w:val="22"/>
          <w:lang w:val="en-US"/>
        </w:rPr>
      </w:pPr>
    </w:p>
    <w:p w14:paraId="03734A46" w14:textId="5522CA1F" w:rsidR="00441090" w:rsidRPr="00091A61" w:rsidRDefault="00441090">
      <w:pPr>
        <w:rPr>
          <w:rFonts w:ascii="Arial" w:hAnsi="Arial" w:cs="Arial"/>
          <w:sz w:val="22"/>
          <w:lang w:val="en-US"/>
        </w:rPr>
        <w:sectPr w:rsidR="00441090" w:rsidRPr="00091A61">
          <w:pgSz w:w="11906" w:h="16838"/>
          <w:pgMar w:top="1417" w:right="1417" w:bottom="1417" w:left="1417" w:header="708" w:footer="708" w:gutter="0"/>
          <w:cols w:space="708"/>
          <w:docGrid w:linePitch="360"/>
        </w:sectPr>
      </w:pPr>
    </w:p>
    <w:p w14:paraId="0CC09070" w14:textId="03E2D1AD" w:rsidR="00C92B0A" w:rsidRDefault="00C92B0A" w:rsidP="0082117A">
      <w:pPr>
        <w:pStyle w:val="Heading3"/>
        <w:rPr>
          <w:rFonts w:ascii="Arial" w:hAnsi="Arial" w:cs="Arial"/>
        </w:rPr>
      </w:pPr>
      <w:r w:rsidRPr="0082117A">
        <w:rPr>
          <w:rFonts w:ascii="Arial" w:hAnsi="Arial" w:cs="Arial"/>
        </w:rPr>
        <w:lastRenderedPageBreak/>
        <w:t>Mass balance</w:t>
      </w:r>
    </w:p>
    <w:p w14:paraId="73113D23" w14:textId="418A3DA1" w:rsidR="00984705" w:rsidRPr="0082117A" w:rsidRDefault="00984705" w:rsidP="00132824">
      <w:pPr>
        <w:pStyle w:val="Caption"/>
      </w:pPr>
      <w:r w:rsidRPr="00091A61">
        <w:rPr>
          <w:rFonts w:ascii="Arial" w:hAnsi="Arial" w:cs="Arial"/>
          <w:sz w:val="22"/>
        </w:rPr>
        <w:t>Table S</w:t>
      </w:r>
      <w:r>
        <w:rPr>
          <w:rFonts w:ascii="Arial" w:hAnsi="Arial" w:cs="Arial"/>
          <w:sz w:val="22"/>
        </w:rPr>
        <w:t>7</w:t>
      </w:r>
      <w:r w:rsidRPr="00091A61">
        <w:rPr>
          <w:rFonts w:ascii="Arial" w:hAnsi="Arial" w:cs="Arial"/>
          <w:sz w:val="22"/>
        </w:rPr>
        <w:t xml:space="preserve"> Mass balance for Scenario </w:t>
      </w:r>
      <w:r>
        <w:rPr>
          <w:rFonts w:ascii="Arial" w:hAnsi="Arial" w:cs="Arial"/>
          <w:sz w:val="22"/>
        </w:rPr>
        <w:t>2</w:t>
      </w:r>
    </w:p>
    <w:tbl>
      <w:tblPr>
        <w:tblStyle w:val="TableGrid"/>
        <w:tblW w:w="15163" w:type="dxa"/>
        <w:tblLayout w:type="fixed"/>
        <w:tblLook w:val="04A0" w:firstRow="1" w:lastRow="0" w:firstColumn="1" w:lastColumn="0" w:noHBand="0" w:noVBand="1"/>
      </w:tblPr>
      <w:tblGrid>
        <w:gridCol w:w="846"/>
        <w:gridCol w:w="1276"/>
        <w:gridCol w:w="772"/>
        <w:gridCol w:w="761"/>
        <w:gridCol w:w="867"/>
        <w:gridCol w:w="767"/>
        <w:gridCol w:w="802"/>
        <w:gridCol w:w="708"/>
        <w:gridCol w:w="851"/>
        <w:gridCol w:w="993"/>
        <w:gridCol w:w="836"/>
        <w:gridCol w:w="761"/>
        <w:gridCol w:w="751"/>
        <w:gridCol w:w="767"/>
        <w:gridCol w:w="917"/>
        <w:gridCol w:w="917"/>
        <w:gridCol w:w="863"/>
        <w:gridCol w:w="708"/>
      </w:tblGrid>
      <w:tr w:rsidR="00A1297F" w:rsidRPr="00091A61" w14:paraId="1F795A6F" w14:textId="77777777" w:rsidTr="006B6838">
        <w:trPr>
          <w:trHeight w:val="281"/>
        </w:trPr>
        <w:tc>
          <w:tcPr>
            <w:tcW w:w="846" w:type="dxa"/>
            <w:vMerge w:val="restart"/>
          </w:tcPr>
          <w:p w14:paraId="2253BC6E" w14:textId="77777777" w:rsidR="00A1297F" w:rsidRPr="006B6838" w:rsidRDefault="00A1297F" w:rsidP="000E79AC">
            <w:pPr>
              <w:jc w:val="center"/>
              <w:rPr>
                <w:rFonts w:ascii="Arial" w:hAnsi="Arial" w:cs="Arial"/>
                <w:b/>
                <w:bCs/>
                <w:color w:val="000000"/>
                <w:sz w:val="20"/>
                <w:szCs w:val="20"/>
                <w:lang w:val="en-GB"/>
              </w:rPr>
            </w:pPr>
          </w:p>
          <w:p w14:paraId="029B6083" w14:textId="01FEAD87"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Stage</w:t>
            </w:r>
          </w:p>
        </w:tc>
        <w:tc>
          <w:tcPr>
            <w:tcW w:w="1276" w:type="dxa"/>
            <w:vMerge w:val="restart"/>
            <w:noWrap/>
            <w:hideMark/>
          </w:tcPr>
          <w:p w14:paraId="586F447C" w14:textId="77777777" w:rsidR="00A1297F" w:rsidRPr="0082117A" w:rsidRDefault="00A1297F" w:rsidP="000E79AC">
            <w:pPr>
              <w:jc w:val="center"/>
              <w:rPr>
                <w:rFonts w:ascii="Arial" w:hAnsi="Arial" w:cs="Arial"/>
                <w:b/>
                <w:bCs/>
                <w:color w:val="000000"/>
                <w:sz w:val="20"/>
                <w:szCs w:val="20"/>
              </w:rPr>
            </w:pPr>
          </w:p>
          <w:p w14:paraId="1366BCC9" w14:textId="01709E23"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Flows</w:t>
            </w:r>
          </w:p>
        </w:tc>
        <w:tc>
          <w:tcPr>
            <w:tcW w:w="772" w:type="dxa"/>
            <w:vMerge w:val="restart"/>
            <w:noWrap/>
            <w:hideMark/>
          </w:tcPr>
          <w:p w14:paraId="67652251" w14:textId="77777777"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Mass flow</w:t>
            </w:r>
          </w:p>
        </w:tc>
        <w:tc>
          <w:tcPr>
            <w:tcW w:w="761" w:type="dxa"/>
            <w:vMerge w:val="restart"/>
            <w:noWrap/>
            <w:hideMark/>
          </w:tcPr>
          <w:p w14:paraId="2DE25937" w14:textId="77777777"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BOD</w:t>
            </w:r>
          </w:p>
        </w:tc>
        <w:tc>
          <w:tcPr>
            <w:tcW w:w="3995" w:type="dxa"/>
            <w:gridSpan w:val="5"/>
            <w:noWrap/>
            <w:hideMark/>
          </w:tcPr>
          <w:p w14:paraId="0B51C29A" w14:textId="7F0EB231"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TKN</w:t>
            </w:r>
          </w:p>
        </w:tc>
        <w:tc>
          <w:tcPr>
            <w:tcW w:w="993" w:type="dxa"/>
            <w:vMerge w:val="restart"/>
          </w:tcPr>
          <w:p w14:paraId="60836691" w14:textId="77777777" w:rsidR="00A1297F" w:rsidRDefault="00A1297F" w:rsidP="000E79AC">
            <w:pPr>
              <w:jc w:val="center"/>
              <w:rPr>
                <w:rFonts w:ascii="Arial" w:hAnsi="Arial" w:cs="Arial"/>
                <w:b/>
                <w:bCs/>
                <w:color w:val="000000"/>
                <w:sz w:val="20"/>
                <w:szCs w:val="20"/>
              </w:rPr>
            </w:pPr>
          </w:p>
          <w:p w14:paraId="55EC417A" w14:textId="5E543BB5" w:rsidR="00A1297F" w:rsidRPr="0082117A" w:rsidRDefault="00A1297F" w:rsidP="000E79AC">
            <w:pPr>
              <w:jc w:val="center"/>
              <w:rPr>
                <w:rFonts w:ascii="Arial" w:hAnsi="Arial" w:cs="Arial"/>
                <w:b/>
                <w:bCs/>
                <w:color w:val="000000"/>
                <w:sz w:val="20"/>
                <w:szCs w:val="20"/>
              </w:rPr>
            </w:pPr>
            <w:r>
              <w:rPr>
                <w:rFonts w:ascii="Arial" w:hAnsi="Arial" w:cs="Arial"/>
                <w:b/>
                <w:bCs/>
                <w:color w:val="000000"/>
                <w:sz w:val="20"/>
                <w:szCs w:val="20"/>
              </w:rPr>
              <w:t>NO</w:t>
            </w:r>
            <w:r w:rsidRPr="00A16FE2">
              <w:rPr>
                <w:rFonts w:ascii="Arial" w:hAnsi="Arial" w:cs="Arial"/>
                <w:b/>
                <w:bCs/>
                <w:color w:val="000000"/>
                <w:sz w:val="20"/>
                <w:szCs w:val="20"/>
                <w:vertAlign w:val="subscript"/>
              </w:rPr>
              <w:t>3</w:t>
            </w:r>
            <w:r w:rsidRPr="00A16FE2">
              <w:rPr>
                <w:rFonts w:ascii="Arial" w:hAnsi="Arial" w:cs="Arial"/>
                <w:b/>
                <w:bCs/>
                <w:color w:val="000000"/>
                <w:sz w:val="20"/>
                <w:szCs w:val="20"/>
                <w:vertAlign w:val="superscript"/>
              </w:rPr>
              <w:t>-</w:t>
            </w:r>
          </w:p>
        </w:tc>
        <w:tc>
          <w:tcPr>
            <w:tcW w:w="836" w:type="dxa"/>
            <w:vMerge w:val="restart"/>
          </w:tcPr>
          <w:p w14:paraId="5C747F00" w14:textId="2FEE66AB" w:rsidR="00A1297F" w:rsidRPr="0082117A" w:rsidRDefault="00A1297F" w:rsidP="000E79AC">
            <w:pPr>
              <w:jc w:val="center"/>
              <w:rPr>
                <w:rFonts w:ascii="Arial" w:hAnsi="Arial" w:cs="Arial"/>
                <w:b/>
                <w:bCs/>
                <w:color w:val="000000"/>
                <w:sz w:val="20"/>
                <w:szCs w:val="20"/>
              </w:rPr>
            </w:pPr>
            <w:r>
              <w:rPr>
                <w:rFonts w:ascii="Arial" w:hAnsi="Arial" w:cs="Arial"/>
                <w:b/>
                <w:bCs/>
                <w:color w:val="000000"/>
                <w:sz w:val="20"/>
                <w:szCs w:val="20"/>
              </w:rPr>
              <w:t>Total N</w:t>
            </w:r>
          </w:p>
        </w:tc>
        <w:tc>
          <w:tcPr>
            <w:tcW w:w="761" w:type="dxa"/>
            <w:vMerge w:val="restart"/>
            <w:noWrap/>
            <w:hideMark/>
          </w:tcPr>
          <w:p w14:paraId="3E0FC8CF" w14:textId="699A3873"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P</w:t>
            </w:r>
          </w:p>
        </w:tc>
        <w:tc>
          <w:tcPr>
            <w:tcW w:w="751" w:type="dxa"/>
            <w:vMerge w:val="restart"/>
            <w:noWrap/>
            <w:hideMark/>
          </w:tcPr>
          <w:p w14:paraId="7E977A86" w14:textId="77777777"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Total COD</w:t>
            </w:r>
          </w:p>
        </w:tc>
        <w:tc>
          <w:tcPr>
            <w:tcW w:w="4172" w:type="dxa"/>
            <w:gridSpan w:val="5"/>
            <w:noWrap/>
            <w:hideMark/>
          </w:tcPr>
          <w:p w14:paraId="144468E8" w14:textId="77777777" w:rsidR="00A1297F" w:rsidRPr="0082117A" w:rsidRDefault="00A1297F" w:rsidP="000E79AC">
            <w:pPr>
              <w:jc w:val="center"/>
              <w:rPr>
                <w:rFonts w:ascii="Arial" w:hAnsi="Arial" w:cs="Arial"/>
                <w:b/>
                <w:bCs/>
                <w:color w:val="000000"/>
                <w:sz w:val="20"/>
                <w:szCs w:val="20"/>
              </w:rPr>
            </w:pPr>
            <w:r w:rsidRPr="0082117A">
              <w:rPr>
                <w:rFonts w:ascii="Arial" w:hAnsi="Arial" w:cs="Arial"/>
                <w:b/>
                <w:bCs/>
                <w:color w:val="000000"/>
                <w:sz w:val="20"/>
                <w:szCs w:val="20"/>
              </w:rPr>
              <w:t>COD</w:t>
            </w:r>
          </w:p>
        </w:tc>
      </w:tr>
      <w:tr w:rsidR="00A1297F" w:rsidRPr="00091A61" w14:paraId="4A41F3A1" w14:textId="77777777" w:rsidTr="00680EE7">
        <w:trPr>
          <w:trHeight w:val="322"/>
        </w:trPr>
        <w:tc>
          <w:tcPr>
            <w:tcW w:w="846" w:type="dxa"/>
            <w:vMerge/>
          </w:tcPr>
          <w:p w14:paraId="24AC5A74" w14:textId="77777777" w:rsidR="00A1297F" w:rsidRPr="0082117A" w:rsidRDefault="00A1297F" w:rsidP="000E79AC">
            <w:pPr>
              <w:jc w:val="center"/>
              <w:rPr>
                <w:rFonts w:ascii="Arial" w:hAnsi="Arial" w:cs="Arial"/>
                <w:b/>
                <w:bCs/>
                <w:color w:val="000000"/>
                <w:sz w:val="20"/>
                <w:szCs w:val="20"/>
              </w:rPr>
            </w:pPr>
          </w:p>
        </w:tc>
        <w:tc>
          <w:tcPr>
            <w:tcW w:w="1276" w:type="dxa"/>
            <w:vMerge/>
            <w:hideMark/>
          </w:tcPr>
          <w:p w14:paraId="0D8F191D" w14:textId="1DD2379E" w:rsidR="00A1297F" w:rsidRPr="0082117A" w:rsidRDefault="00A1297F" w:rsidP="000E79AC">
            <w:pPr>
              <w:jc w:val="center"/>
              <w:rPr>
                <w:rFonts w:ascii="Arial" w:hAnsi="Arial" w:cs="Arial"/>
                <w:b/>
                <w:bCs/>
                <w:color w:val="000000"/>
                <w:sz w:val="20"/>
                <w:szCs w:val="20"/>
              </w:rPr>
            </w:pPr>
          </w:p>
        </w:tc>
        <w:tc>
          <w:tcPr>
            <w:tcW w:w="772" w:type="dxa"/>
            <w:vMerge/>
            <w:hideMark/>
          </w:tcPr>
          <w:p w14:paraId="45C31745" w14:textId="77777777" w:rsidR="00A1297F" w:rsidRPr="0082117A" w:rsidRDefault="00A1297F" w:rsidP="000E79AC">
            <w:pPr>
              <w:jc w:val="center"/>
              <w:rPr>
                <w:rFonts w:ascii="Arial" w:hAnsi="Arial" w:cs="Arial"/>
                <w:b/>
                <w:bCs/>
                <w:color w:val="000000"/>
                <w:sz w:val="20"/>
                <w:szCs w:val="20"/>
              </w:rPr>
            </w:pPr>
          </w:p>
        </w:tc>
        <w:tc>
          <w:tcPr>
            <w:tcW w:w="761" w:type="dxa"/>
            <w:vMerge/>
            <w:hideMark/>
          </w:tcPr>
          <w:p w14:paraId="68609292" w14:textId="77777777" w:rsidR="00A1297F" w:rsidRPr="0082117A" w:rsidRDefault="00A1297F" w:rsidP="000E79AC">
            <w:pPr>
              <w:jc w:val="center"/>
              <w:rPr>
                <w:rFonts w:ascii="Arial" w:hAnsi="Arial" w:cs="Arial"/>
                <w:b/>
                <w:bCs/>
                <w:color w:val="000000"/>
                <w:sz w:val="20"/>
                <w:szCs w:val="20"/>
              </w:rPr>
            </w:pPr>
          </w:p>
        </w:tc>
        <w:tc>
          <w:tcPr>
            <w:tcW w:w="867" w:type="dxa"/>
            <w:noWrap/>
            <w:hideMark/>
          </w:tcPr>
          <w:p w14:paraId="517F7E4C"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S</w:t>
            </w:r>
            <w:r w:rsidRPr="0082117A">
              <w:rPr>
                <w:rFonts w:ascii="Arial" w:hAnsi="Arial" w:cs="Arial"/>
                <w:b/>
                <w:bCs/>
                <w:sz w:val="20"/>
                <w:szCs w:val="20"/>
                <w:vertAlign w:val="subscript"/>
              </w:rPr>
              <w:t>NH</w:t>
            </w:r>
          </w:p>
        </w:tc>
        <w:tc>
          <w:tcPr>
            <w:tcW w:w="767" w:type="dxa"/>
            <w:noWrap/>
            <w:hideMark/>
          </w:tcPr>
          <w:p w14:paraId="231D192E"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X</w:t>
            </w:r>
            <w:r w:rsidRPr="0082117A">
              <w:rPr>
                <w:rFonts w:ascii="Arial" w:hAnsi="Arial" w:cs="Arial"/>
                <w:b/>
                <w:bCs/>
                <w:sz w:val="20"/>
                <w:szCs w:val="20"/>
                <w:vertAlign w:val="subscript"/>
              </w:rPr>
              <w:t>NI</w:t>
            </w:r>
          </w:p>
        </w:tc>
        <w:tc>
          <w:tcPr>
            <w:tcW w:w="802" w:type="dxa"/>
            <w:noWrap/>
            <w:hideMark/>
          </w:tcPr>
          <w:p w14:paraId="2E5BBEF2"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S</w:t>
            </w:r>
            <w:r w:rsidRPr="0082117A">
              <w:rPr>
                <w:rFonts w:ascii="Arial" w:hAnsi="Arial" w:cs="Arial"/>
                <w:b/>
                <w:bCs/>
                <w:sz w:val="20"/>
                <w:szCs w:val="20"/>
                <w:vertAlign w:val="subscript"/>
              </w:rPr>
              <w:t>NI</w:t>
            </w:r>
          </w:p>
        </w:tc>
        <w:tc>
          <w:tcPr>
            <w:tcW w:w="708" w:type="dxa"/>
            <w:noWrap/>
            <w:hideMark/>
          </w:tcPr>
          <w:p w14:paraId="10B91D76"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S</w:t>
            </w:r>
            <w:r w:rsidRPr="0082117A">
              <w:rPr>
                <w:rFonts w:ascii="Arial" w:hAnsi="Arial" w:cs="Arial"/>
                <w:b/>
                <w:bCs/>
                <w:sz w:val="20"/>
                <w:szCs w:val="20"/>
                <w:vertAlign w:val="subscript"/>
              </w:rPr>
              <w:t>ND</w:t>
            </w:r>
          </w:p>
        </w:tc>
        <w:tc>
          <w:tcPr>
            <w:tcW w:w="851" w:type="dxa"/>
            <w:noWrap/>
            <w:hideMark/>
          </w:tcPr>
          <w:p w14:paraId="28ABFFA6"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X</w:t>
            </w:r>
            <w:r w:rsidRPr="0082117A">
              <w:rPr>
                <w:rFonts w:ascii="Arial" w:hAnsi="Arial" w:cs="Arial"/>
                <w:b/>
                <w:bCs/>
                <w:sz w:val="20"/>
                <w:szCs w:val="20"/>
                <w:vertAlign w:val="subscript"/>
              </w:rPr>
              <w:t>ND</w:t>
            </w:r>
          </w:p>
        </w:tc>
        <w:tc>
          <w:tcPr>
            <w:tcW w:w="993" w:type="dxa"/>
            <w:vMerge/>
          </w:tcPr>
          <w:p w14:paraId="003F24D4" w14:textId="39F4DF85" w:rsidR="00A1297F" w:rsidRPr="0082117A" w:rsidRDefault="00A1297F" w:rsidP="000E79AC">
            <w:pPr>
              <w:jc w:val="center"/>
              <w:rPr>
                <w:rFonts w:ascii="Arial" w:hAnsi="Arial" w:cs="Arial"/>
                <w:b/>
                <w:bCs/>
                <w:color w:val="000000"/>
                <w:sz w:val="20"/>
                <w:szCs w:val="20"/>
              </w:rPr>
            </w:pPr>
          </w:p>
        </w:tc>
        <w:tc>
          <w:tcPr>
            <w:tcW w:w="836" w:type="dxa"/>
            <w:vMerge/>
          </w:tcPr>
          <w:p w14:paraId="48026C2B" w14:textId="77777777" w:rsidR="00A1297F" w:rsidRPr="0082117A" w:rsidRDefault="00A1297F" w:rsidP="000E79AC">
            <w:pPr>
              <w:jc w:val="center"/>
              <w:rPr>
                <w:rFonts w:ascii="Arial" w:hAnsi="Arial" w:cs="Arial"/>
                <w:b/>
                <w:bCs/>
                <w:color w:val="000000"/>
                <w:sz w:val="20"/>
                <w:szCs w:val="20"/>
              </w:rPr>
            </w:pPr>
          </w:p>
        </w:tc>
        <w:tc>
          <w:tcPr>
            <w:tcW w:w="761" w:type="dxa"/>
            <w:vMerge/>
            <w:hideMark/>
          </w:tcPr>
          <w:p w14:paraId="3CC26556" w14:textId="58797ECD" w:rsidR="00A1297F" w:rsidRPr="0082117A" w:rsidRDefault="00A1297F" w:rsidP="000E79AC">
            <w:pPr>
              <w:jc w:val="center"/>
              <w:rPr>
                <w:rFonts w:ascii="Arial" w:hAnsi="Arial" w:cs="Arial"/>
                <w:b/>
                <w:bCs/>
                <w:color w:val="000000"/>
                <w:sz w:val="20"/>
                <w:szCs w:val="20"/>
              </w:rPr>
            </w:pPr>
          </w:p>
        </w:tc>
        <w:tc>
          <w:tcPr>
            <w:tcW w:w="751" w:type="dxa"/>
            <w:vMerge/>
            <w:hideMark/>
          </w:tcPr>
          <w:p w14:paraId="08B67B46" w14:textId="77777777" w:rsidR="00A1297F" w:rsidRPr="0082117A" w:rsidRDefault="00A1297F" w:rsidP="000E79AC">
            <w:pPr>
              <w:jc w:val="center"/>
              <w:rPr>
                <w:rFonts w:ascii="Arial" w:hAnsi="Arial" w:cs="Arial"/>
                <w:b/>
                <w:bCs/>
                <w:color w:val="000000"/>
                <w:sz w:val="20"/>
                <w:szCs w:val="20"/>
              </w:rPr>
            </w:pPr>
          </w:p>
        </w:tc>
        <w:tc>
          <w:tcPr>
            <w:tcW w:w="767" w:type="dxa"/>
            <w:noWrap/>
            <w:hideMark/>
          </w:tcPr>
          <w:p w14:paraId="5BA3D68A"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Si</w:t>
            </w:r>
          </w:p>
        </w:tc>
        <w:tc>
          <w:tcPr>
            <w:tcW w:w="917" w:type="dxa"/>
            <w:noWrap/>
            <w:hideMark/>
          </w:tcPr>
          <w:p w14:paraId="376A491F"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Ss</w:t>
            </w:r>
          </w:p>
        </w:tc>
        <w:tc>
          <w:tcPr>
            <w:tcW w:w="917" w:type="dxa"/>
            <w:noWrap/>
            <w:hideMark/>
          </w:tcPr>
          <w:p w14:paraId="0383EDB4"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Xi</w:t>
            </w:r>
          </w:p>
        </w:tc>
        <w:tc>
          <w:tcPr>
            <w:tcW w:w="863" w:type="dxa"/>
            <w:noWrap/>
            <w:hideMark/>
          </w:tcPr>
          <w:p w14:paraId="7742B1C8"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Xs</w:t>
            </w:r>
          </w:p>
        </w:tc>
        <w:tc>
          <w:tcPr>
            <w:tcW w:w="708" w:type="dxa"/>
            <w:noWrap/>
            <w:hideMark/>
          </w:tcPr>
          <w:p w14:paraId="54AB49FB" w14:textId="77777777" w:rsidR="00A1297F" w:rsidRPr="0082117A" w:rsidRDefault="00A1297F" w:rsidP="000E79AC">
            <w:pPr>
              <w:jc w:val="center"/>
              <w:rPr>
                <w:rFonts w:ascii="Arial" w:hAnsi="Arial" w:cs="Arial"/>
                <w:b/>
                <w:bCs/>
                <w:sz w:val="20"/>
                <w:szCs w:val="20"/>
              </w:rPr>
            </w:pPr>
            <w:r w:rsidRPr="0082117A">
              <w:rPr>
                <w:rFonts w:ascii="Arial" w:hAnsi="Arial" w:cs="Arial"/>
                <w:b/>
                <w:bCs/>
                <w:sz w:val="20"/>
                <w:szCs w:val="20"/>
              </w:rPr>
              <w:t>XBH</w:t>
            </w:r>
          </w:p>
        </w:tc>
      </w:tr>
      <w:tr w:rsidR="00A16FE2" w:rsidRPr="00091A61" w14:paraId="484AF938" w14:textId="77777777" w:rsidTr="008D7765">
        <w:trPr>
          <w:trHeight w:val="268"/>
        </w:trPr>
        <w:tc>
          <w:tcPr>
            <w:tcW w:w="846" w:type="dxa"/>
            <w:vMerge/>
          </w:tcPr>
          <w:p w14:paraId="2155AC20" w14:textId="77777777" w:rsidR="00A16FE2" w:rsidRPr="0082117A" w:rsidRDefault="00A16FE2" w:rsidP="000E79AC">
            <w:pPr>
              <w:jc w:val="center"/>
              <w:rPr>
                <w:rFonts w:ascii="Arial" w:hAnsi="Arial" w:cs="Arial"/>
                <w:b/>
                <w:bCs/>
                <w:color w:val="000000"/>
                <w:sz w:val="20"/>
                <w:szCs w:val="20"/>
              </w:rPr>
            </w:pPr>
          </w:p>
        </w:tc>
        <w:tc>
          <w:tcPr>
            <w:tcW w:w="1276" w:type="dxa"/>
            <w:vMerge/>
            <w:hideMark/>
          </w:tcPr>
          <w:p w14:paraId="5F2C5256" w14:textId="0316EB83" w:rsidR="00A16FE2" w:rsidRPr="0082117A" w:rsidRDefault="00A16FE2" w:rsidP="000E79AC">
            <w:pPr>
              <w:jc w:val="center"/>
              <w:rPr>
                <w:rFonts w:ascii="Arial" w:hAnsi="Arial" w:cs="Arial"/>
                <w:b/>
                <w:bCs/>
                <w:color w:val="000000"/>
                <w:sz w:val="20"/>
                <w:szCs w:val="20"/>
              </w:rPr>
            </w:pPr>
          </w:p>
        </w:tc>
        <w:tc>
          <w:tcPr>
            <w:tcW w:w="772" w:type="dxa"/>
            <w:noWrap/>
            <w:hideMark/>
          </w:tcPr>
          <w:p w14:paraId="425F87D5" w14:textId="77777777" w:rsidR="00A16FE2" w:rsidRPr="0082117A" w:rsidRDefault="00A16FE2" w:rsidP="000E79AC">
            <w:pPr>
              <w:jc w:val="center"/>
              <w:rPr>
                <w:rFonts w:ascii="Arial" w:hAnsi="Arial" w:cs="Arial"/>
                <w:b/>
                <w:bCs/>
                <w:color w:val="000000"/>
                <w:sz w:val="20"/>
                <w:szCs w:val="20"/>
              </w:rPr>
            </w:pPr>
            <w:r w:rsidRPr="0082117A">
              <w:rPr>
                <w:rFonts w:ascii="Arial" w:hAnsi="Arial" w:cs="Arial"/>
                <w:b/>
                <w:bCs/>
                <w:color w:val="000000"/>
                <w:sz w:val="20"/>
                <w:szCs w:val="20"/>
              </w:rPr>
              <w:t>kg/FU</w:t>
            </w:r>
          </w:p>
        </w:tc>
        <w:tc>
          <w:tcPr>
            <w:tcW w:w="761" w:type="dxa"/>
            <w:noWrap/>
            <w:hideMark/>
          </w:tcPr>
          <w:p w14:paraId="65EAC101" w14:textId="77777777" w:rsidR="00A16FE2" w:rsidRPr="0082117A" w:rsidRDefault="00A16FE2" w:rsidP="000E79AC">
            <w:pPr>
              <w:jc w:val="center"/>
              <w:rPr>
                <w:rFonts w:ascii="Arial" w:hAnsi="Arial" w:cs="Arial"/>
                <w:b/>
                <w:bCs/>
                <w:color w:val="000000"/>
                <w:sz w:val="20"/>
                <w:szCs w:val="20"/>
              </w:rPr>
            </w:pPr>
            <w:r w:rsidRPr="0082117A">
              <w:rPr>
                <w:rFonts w:ascii="Arial" w:hAnsi="Arial" w:cs="Arial"/>
                <w:b/>
                <w:bCs/>
                <w:color w:val="000000"/>
                <w:sz w:val="20"/>
                <w:szCs w:val="20"/>
              </w:rPr>
              <w:t>(mg/l)</w:t>
            </w:r>
          </w:p>
        </w:tc>
        <w:tc>
          <w:tcPr>
            <w:tcW w:w="4988" w:type="dxa"/>
            <w:gridSpan w:val="6"/>
            <w:noWrap/>
            <w:hideMark/>
          </w:tcPr>
          <w:p w14:paraId="1DAE8D10" w14:textId="0023FE00" w:rsidR="00A16FE2" w:rsidRPr="0082117A" w:rsidRDefault="00A16FE2" w:rsidP="000E79AC">
            <w:pPr>
              <w:jc w:val="center"/>
              <w:rPr>
                <w:rFonts w:ascii="Arial" w:hAnsi="Arial" w:cs="Arial"/>
                <w:b/>
                <w:bCs/>
                <w:color w:val="000000"/>
                <w:sz w:val="20"/>
                <w:szCs w:val="20"/>
              </w:rPr>
            </w:pPr>
            <w:r w:rsidRPr="0082117A">
              <w:rPr>
                <w:rFonts w:ascii="Arial" w:hAnsi="Arial" w:cs="Arial"/>
                <w:b/>
                <w:bCs/>
                <w:sz w:val="20"/>
                <w:szCs w:val="20"/>
              </w:rPr>
              <w:t>(mg/l)</w:t>
            </w:r>
          </w:p>
        </w:tc>
        <w:tc>
          <w:tcPr>
            <w:tcW w:w="836" w:type="dxa"/>
          </w:tcPr>
          <w:p w14:paraId="6A4588CB" w14:textId="1C963834" w:rsidR="00A16FE2" w:rsidRPr="0082117A" w:rsidRDefault="00A16FE2" w:rsidP="000E79AC">
            <w:pPr>
              <w:jc w:val="center"/>
              <w:rPr>
                <w:rFonts w:ascii="Arial" w:hAnsi="Arial" w:cs="Arial"/>
                <w:b/>
                <w:bCs/>
                <w:color w:val="000000"/>
                <w:sz w:val="20"/>
                <w:szCs w:val="20"/>
              </w:rPr>
            </w:pPr>
            <w:r w:rsidRPr="0082117A">
              <w:rPr>
                <w:rFonts w:ascii="Arial" w:hAnsi="Arial" w:cs="Arial"/>
                <w:b/>
                <w:bCs/>
                <w:color w:val="000000"/>
                <w:sz w:val="20"/>
                <w:szCs w:val="20"/>
              </w:rPr>
              <w:t>(mg/l)</w:t>
            </w:r>
          </w:p>
        </w:tc>
        <w:tc>
          <w:tcPr>
            <w:tcW w:w="761" w:type="dxa"/>
            <w:noWrap/>
            <w:hideMark/>
          </w:tcPr>
          <w:p w14:paraId="7049CC40" w14:textId="07267AE6" w:rsidR="00A16FE2" w:rsidRPr="0082117A" w:rsidRDefault="00A16FE2" w:rsidP="000E79AC">
            <w:pPr>
              <w:jc w:val="center"/>
              <w:rPr>
                <w:rFonts w:ascii="Arial" w:hAnsi="Arial" w:cs="Arial"/>
                <w:b/>
                <w:bCs/>
                <w:color w:val="000000"/>
                <w:sz w:val="20"/>
                <w:szCs w:val="20"/>
              </w:rPr>
            </w:pPr>
            <w:r w:rsidRPr="0082117A">
              <w:rPr>
                <w:rFonts w:ascii="Arial" w:hAnsi="Arial" w:cs="Arial"/>
                <w:b/>
                <w:bCs/>
                <w:color w:val="000000"/>
                <w:sz w:val="20"/>
                <w:szCs w:val="20"/>
              </w:rPr>
              <w:t>(mg/l)</w:t>
            </w:r>
          </w:p>
        </w:tc>
        <w:tc>
          <w:tcPr>
            <w:tcW w:w="751" w:type="dxa"/>
            <w:noWrap/>
            <w:hideMark/>
          </w:tcPr>
          <w:p w14:paraId="5A2D9E9F" w14:textId="77777777" w:rsidR="00A16FE2" w:rsidRPr="0082117A" w:rsidRDefault="00A16FE2" w:rsidP="000E79AC">
            <w:pPr>
              <w:jc w:val="center"/>
              <w:rPr>
                <w:rFonts w:ascii="Arial" w:hAnsi="Arial" w:cs="Arial"/>
                <w:b/>
                <w:bCs/>
                <w:color w:val="000000"/>
                <w:sz w:val="20"/>
                <w:szCs w:val="20"/>
              </w:rPr>
            </w:pPr>
            <w:r w:rsidRPr="0082117A">
              <w:rPr>
                <w:rFonts w:ascii="Arial" w:hAnsi="Arial" w:cs="Arial"/>
                <w:b/>
                <w:bCs/>
                <w:color w:val="000000"/>
                <w:sz w:val="20"/>
                <w:szCs w:val="20"/>
              </w:rPr>
              <w:t>mg/l</w:t>
            </w:r>
          </w:p>
        </w:tc>
        <w:tc>
          <w:tcPr>
            <w:tcW w:w="4172" w:type="dxa"/>
            <w:gridSpan w:val="5"/>
            <w:noWrap/>
            <w:hideMark/>
          </w:tcPr>
          <w:p w14:paraId="232B1ED8" w14:textId="77777777" w:rsidR="00A16FE2" w:rsidRPr="0082117A" w:rsidRDefault="00A16FE2" w:rsidP="000E79AC">
            <w:pPr>
              <w:jc w:val="center"/>
              <w:rPr>
                <w:rFonts w:ascii="Arial" w:hAnsi="Arial" w:cs="Arial"/>
                <w:b/>
                <w:bCs/>
                <w:sz w:val="20"/>
                <w:szCs w:val="20"/>
              </w:rPr>
            </w:pPr>
            <w:r w:rsidRPr="0082117A">
              <w:rPr>
                <w:rFonts w:ascii="Arial" w:hAnsi="Arial" w:cs="Arial"/>
                <w:b/>
                <w:bCs/>
                <w:sz w:val="20"/>
                <w:szCs w:val="20"/>
              </w:rPr>
              <w:t>(mg/l)</w:t>
            </w:r>
          </w:p>
        </w:tc>
      </w:tr>
      <w:tr w:rsidR="00E56F9E" w:rsidRPr="00091A61" w14:paraId="15AC50D4" w14:textId="77777777" w:rsidTr="00680EE7">
        <w:trPr>
          <w:trHeight w:val="268"/>
        </w:trPr>
        <w:tc>
          <w:tcPr>
            <w:tcW w:w="846" w:type="dxa"/>
          </w:tcPr>
          <w:p w14:paraId="4C96B9D0" w14:textId="5526F205"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Influent</w:t>
            </w:r>
          </w:p>
        </w:tc>
        <w:tc>
          <w:tcPr>
            <w:tcW w:w="1276" w:type="dxa"/>
            <w:noWrap/>
            <w:hideMark/>
          </w:tcPr>
          <w:p w14:paraId="7F47AE62" w14:textId="55D580B8"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18"/>
              </w:rPr>
              <w:t>Influent</w:t>
            </w:r>
            <w:r>
              <w:rPr>
                <w:rFonts w:ascii="Arial" w:hAnsi="Arial" w:cs="Arial"/>
                <w:color w:val="000000"/>
                <w:sz w:val="18"/>
                <w:szCs w:val="18"/>
              </w:rPr>
              <w:t xml:space="preserve"> to SAS</w:t>
            </w:r>
          </w:p>
        </w:tc>
        <w:tc>
          <w:tcPr>
            <w:tcW w:w="772" w:type="dxa"/>
            <w:noWrap/>
          </w:tcPr>
          <w:p w14:paraId="7BF9EC05" w14:textId="29C98F93" w:rsidR="004B2BCC" w:rsidRPr="0082117A" w:rsidRDefault="004B2BCC" w:rsidP="008127AE">
            <w:pPr>
              <w:jc w:val="center"/>
              <w:rPr>
                <w:rFonts w:ascii="Arial" w:hAnsi="Arial" w:cs="Arial"/>
                <w:color w:val="000000"/>
                <w:sz w:val="18"/>
                <w:szCs w:val="18"/>
              </w:rPr>
            </w:pPr>
            <w:r>
              <w:rPr>
                <w:rFonts w:ascii="Arial" w:hAnsi="Arial" w:cs="Arial"/>
                <w:color w:val="000000"/>
                <w:sz w:val="18"/>
                <w:szCs w:val="18"/>
              </w:rPr>
              <w:t>1000</w:t>
            </w:r>
          </w:p>
        </w:tc>
        <w:tc>
          <w:tcPr>
            <w:tcW w:w="761" w:type="dxa"/>
            <w:noWrap/>
          </w:tcPr>
          <w:p w14:paraId="3DE076ED" w14:textId="05AAB4B4"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4536</w:t>
            </w:r>
          </w:p>
        </w:tc>
        <w:tc>
          <w:tcPr>
            <w:tcW w:w="867" w:type="dxa"/>
            <w:noWrap/>
          </w:tcPr>
          <w:p w14:paraId="7CAF5D1A" w14:textId="5E0CB997"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3041.98</w:t>
            </w:r>
          </w:p>
        </w:tc>
        <w:tc>
          <w:tcPr>
            <w:tcW w:w="767" w:type="dxa"/>
            <w:noWrap/>
          </w:tcPr>
          <w:p w14:paraId="6E93ABCC" w14:textId="2938ACA0"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108.64</w:t>
            </w:r>
          </w:p>
        </w:tc>
        <w:tc>
          <w:tcPr>
            <w:tcW w:w="802" w:type="dxa"/>
            <w:noWrap/>
          </w:tcPr>
          <w:p w14:paraId="3232ACF8" w14:textId="7E4336A3"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108.64</w:t>
            </w:r>
          </w:p>
        </w:tc>
        <w:tc>
          <w:tcPr>
            <w:tcW w:w="708" w:type="dxa"/>
            <w:noWrap/>
          </w:tcPr>
          <w:p w14:paraId="5D22634F" w14:textId="7393F41D"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434.56</w:t>
            </w:r>
          </w:p>
        </w:tc>
        <w:tc>
          <w:tcPr>
            <w:tcW w:w="851" w:type="dxa"/>
            <w:noWrap/>
          </w:tcPr>
          <w:p w14:paraId="0B48B6E7" w14:textId="0E08E1C4"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651.85</w:t>
            </w:r>
          </w:p>
        </w:tc>
        <w:tc>
          <w:tcPr>
            <w:tcW w:w="993" w:type="dxa"/>
          </w:tcPr>
          <w:p w14:paraId="53EBCABB" w14:textId="7B74B1EF" w:rsidR="004B2BCC" w:rsidRDefault="00871990" w:rsidP="008127AE">
            <w:pPr>
              <w:jc w:val="center"/>
              <w:rPr>
                <w:rFonts w:ascii="Arial" w:hAnsi="Arial" w:cs="Arial"/>
                <w:color w:val="000000"/>
                <w:sz w:val="18"/>
                <w:szCs w:val="18"/>
              </w:rPr>
            </w:pPr>
            <w:r>
              <w:rPr>
                <w:rFonts w:ascii="Arial" w:hAnsi="Arial" w:cs="Arial"/>
                <w:color w:val="000000"/>
                <w:sz w:val="18"/>
                <w:szCs w:val="18"/>
              </w:rPr>
              <w:t>57.51</w:t>
            </w:r>
          </w:p>
        </w:tc>
        <w:tc>
          <w:tcPr>
            <w:tcW w:w="836" w:type="dxa"/>
          </w:tcPr>
          <w:p w14:paraId="4E01AF29" w14:textId="0EF238A5" w:rsidR="004B2BCC" w:rsidRDefault="004435AE" w:rsidP="008127AE">
            <w:pPr>
              <w:jc w:val="center"/>
              <w:rPr>
                <w:rFonts w:ascii="Arial" w:hAnsi="Arial" w:cs="Arial"/>
                <w:color w:val="000000"/>
                <w:sz w:val="18"/>
                <w:szCs w:val="18"/>
              </w:rPr>
            </w:pPr>
            <w:r>
              <w:rPr>
                <w:rFonts w:ascii="Arial" w:hAnsi="Arial" w:cs="Arial"/>
                <w:color w:val="000000"/>
                <w:sz w:val="18"/>
                <w:szCs w:val="18"/>
              </w:rPr>
              <w:t>4403</w:t>
            </w:r>
          </w:p>
        </w:tc>
        <w:tc>
          <w:tcPr>
            <w:tcW w:w="761" w:type="dxa"/>
            <w:noWrap/>
          </w:tcPr>
          <w:p w14:paraId="55E9C5CF" w14:textId="269C1C98" w:rsidR="004B2BCC" w:rsidRPr="0082117A" w:rsidRDefault="004B2BCC" w:rsidP="008127AE">
            <w:pPr>
              <w:jc w:val="center"/>
              <w:rPr>
                <w:rFonts w:ascii="Arial" w:hAnsi="Arial" w:cs="Arial"/>
                <w:color w:val="000000"/>
                <w:sz w:val="18"/>
                <w:szCs w:val="18"/>
              </w:rPr>
            </w:pPr>
            <w:r>
              <w:rPr>
                <w:rFonts w:ascii="Arial" w:hAnsi="Arial" w:cs="Arial"/>
                <w:color w:val="000000"/>
                <w:sz w:val="18"/>
                <w:szCs w:val="18"/>
              </w:rPr>
              <w:t>432</w:t>
            </w:r>
          </w:p>
        </w:tc>
        <w:tc>
          <w:tcPr>
            <w:tcW w:w="751" w:type="dxa"/>
            <w:noWrap/>
          </w:tcPr>
          <w:p w14:paraId="04568B04" w14:textId="4390652A"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34032</w:t>
            </w:r>
          </w:p>
        </w:tc>
        <w:tc>
          <w:tcPr>
            <w:tcW w:w="767" w:type="dxa"/>
            <w:noWrap/>
          </w:tcPr>
          <w:p w14:paraId="071FD2C0" w14:textId="1585CEE8"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1701.6</w:t>
            </w:r>
          </w:p>
        </w:tc>
        <w:tc>
          <w:tcPr>
            <w:tcW w:w="917" w:type="dxa"/>
            <w:noWrap/>
          </w:tcPr>
          <w:p w14:paraId="6AE4CF5D" w14:textId="495F5B2B"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6,806.40</w:t>
            </w:r>
          </w:p>
        </w:tc>
        <w:tc>
          <w:tcPr>
            <w:tcW w:w="917" w:type="dxa"/>
            <w:noWrap/>
          </w:tcPr>
          <w:p w14:paraId="66F404CA" w14:textId="6A3965FF"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3,403.20</w:t>
            </w:r>
          </w:p>
        </w:tc>
        <w:tc>
          <w:tcPr>
            <w:tcW w:w="863" w:type="dxa"/>
            <w:noWrap/>
          </w:tcPr>
          <w:p w14:paraId="3A68A9B3" w14:textId="370ADEA0"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15,314.40</w:t>
            </w:r>
          </w:p>
        </w:tc>
        <w:tc>
          <w:tcPr>
            <w:tcW w:w="708" w:type="dxa"/>
            <w:noWrap/>
          </w:tcPr>
          <w:p w14:paraId="5C431C94" w14:textId="370B64AF" w:rsidR="004B2BCC" w:rsidRPr="0082117A" w:rsidRDefault="004B2BCC" w:rsidP="008127AE">
            <w:pPr>
              <w:jc w:val="center"/>
              <w:rPr>
                <w:rFonts w:ascii="Arial" w:hAnsi="Arial" w:cs="Arial"/>
                <w:color w:val="000000"/>
                <w:sz w:val="18"/>
                <w:szCs w:val="18"/>
              </w:rPr>
            </w:pPr>
            <w:r w:rsidRPr="0082117A">
              <w:rPr>
                <w:rFonts w:ascii="Arial" w:hAnsi="Arial" w:cs="Arial"/>
                <w:color w:val="000000"/>
                <w:sz w:val="18"/>
                <w:szCs w:val="28"/>
              </w:rPr>
              <w:t>6806</w:t>
            </w:r>
          </w:p>
        </w:tc>
      </w:tr>
      <w:tr w:rsidR="00871990" w:rsidRPr="00091A61" w14:paraId="7C15B111" w14:textId="77777777" w:rsidTr="00680EE7">
        <w:trPr>
          <w:trHeight w:val="268"/>
        </w:trPr>
        <w:tc>
          <w:tcPr>
            <w:tcW w:w="846" w:type="dxa"/>
            <w:vMerge w:val="restart"/>
          </w:tcPr>
          <w:p w14:paraId="4D07E42B" w14:textId="77777777" w:rsidR="00871990" w:rsidRDefault="00871990" w:rsidP="00871990">
            <w:pPr>
              <w:jc w:val="center"/>
              <w:rPr>
                <w:rFonts w:ascii="Arial" w:hAnsi="Arial" w:cs="Arial"/>
                <w:color w:val="000000"/>
                <w:sz w:val="18"/>
                <w:szCs w:val="28"/>
              </w:rPr>
            </w:pPr>
          </w:p>
          <w:p w14:paraId="04833625" w14:textId="2609477A" w:rsidR="00871990" w:rsidRPr="0082117A" w:rsidRDefault="00871990" w:rsidP="00871990">
            <w:pPr>
              <w:jc w:val="center"/>
              <w:rPr>
                <w:rFonts w:ascii="Arial" w:hAnsi="Arial" w:cs="Arial"/>
                <w:color w:val="000000"/>
                <w:sz w:val="18"/>
                <w:szCs w:val="28"/>
              </w:rPr>
            </w:pPr>
            <w:r>
              <w:rPr>
                <w:rFonts w:ascii="Arial" w:hAnsi="Arial" w:cs="Arial"/>
                <w:color w:val="000000"/>
                <w:sz w:val="18"/>
                <w:szCs w:val="28"/>
              </w:rPr>
              <w:t>SAS</w:t>
            </w:r>
          </w:p>
        </w:tc>
        <w:tc>
          <w:tcPr>
            <w:tcW w:w="1276" w:type="dxa"/>
            <w:noWrap/>
          </w:tcPr>
          <w:p w14:paraId="38C0CA69" w14:textId="077A062F"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Ammonium nitrate</w:t>
            </w:r>
          </w:p>
        </w:tc>
        <w:tc>
          <w:tcPr>
            <w:tcW w:w="772" w:type="dxa"/>
            <w:noWrap/>
          </w:tcPr>
          <w:p w14:paraId="5721F4FC" w14:textId="4F0F4244"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25</w:t>
            </w:r>
          </w:p>
        </w:tc>
        <w:tc>
          <w:tcPr>
            <w:tcW w:w="761" w:type="dxa"/>
            <w:noWrap/>
          </w:tcPr>
          <w:p w14:paraId="4CC05564" w14:textId="4B226F21" w:rsidR="00871990" w:rsidRPr="0082117A" w:rsidRDefault="00871990" w:rsidP="00871990">
            <w:pPr>
              <w:jc w:val="center"/>
              <w:rPr>
                <w:rFonts w:ascii="Arial" w:hAnsi="Arial" w:cs="Arial"/>
                <w:sz w:val="18"/>
                <w:szCs w:val="18"/>
              </w:rPr>
            </w:pPr>
            <w:r>
              <w:rPr>
                <w:rFonts w:ascii="Arial" w:hAnsi="Arial" w:cs="Arial"/>
                <w:sz w:val="18"/>
                <w:szCs w:val="18"/>
              </w:rPr>
              <w:t>-</w:t>
            </w:r>
          </w:p>
        </w:tc>
        <w:tc>
          <w:tcPr>
            <w:tcW w:w="867" w:type="dxa"/>
            <w:noWrap/>
          </w:tcPr>
          <w:p w14:paraId="0998C21C" w14:textId="030E31DD" w:rsidR="00871990" w:rsidRPr="00132824" w:rsidRDefault="00871990" w:rsidP="00871990">
            <w:pPr>
              <w:jc w:val="center"/>
              <w:rPr>
                <w:rFonts w:ascii="Arial" w:hAnsi="Arial" w:cs="Arial"/>
                <w:sz w:val="18"/>
                <w:szCs w:val="28"/>
              </w:rPr>
            </w:pPr>
            <w:r>
              <w:rPr>
                <w:rFonts w:ascii="Arial" w:hAnsi="Arial" w:cs="Arial"/>
                <w:sz w:val="18"/>
                <w:szCs w:val="28"/>
              </w:rPr>
              <w:t>-</w:t>
            </w:r>
          </w:p>
        </w:tc>
        <w:tc>
          <w:tcPr>
            <w:tcW w:w="767" w:type="dxa"/>
            <w:noWrap/>
          </w:tcPr>
          <w:p w14:paraId="445B6B69" w14:textId="529B9BD6" w:rsidR="00871990" w:rsidRPr="00132824" w:rsidRDefault="00871990" w:rsidP="00871990">
            <w:pPr>
              <w:jc w:val="center"/>
              <w:rPr>
                <w:rFonts w:ascii="Arial" w:hAnsi="Arial" w:cs="Arial"/>
                <w:sz w:val="18"/>
                <w:szCs w:val="28"/>
              </w:rPr>
            </w:pPr>
            <w:r>
              <w:rPr>
                <w:rFonts w:ascii="Arial" w:hAnsi="Arial" w:cs="Arial"/>
                <w:sz w:val="18"/>
                <w:szCs w:val="28"/>
              </w:rPr>
              <w:t>-</w:t>
            </w:r>
          </w:p>
        </w:tc>
        <w:tc>
          <w:tcPr>
            <w:tcW w:w="802" w:type="dxa"/>
            <w:noWrap/>
          </w:tcPr>
          <w:p w14:paraId="023480AD" w14:textId="36B6558F" w:rsidR="00871990" w:rsidRPr="00132824" w:rsidRDefault="00871990" w:rsidP="00871990">
            <w:pPr>
              <w:jc w:val="center"/>
              <w:rPr>
                <w:rFonts w:ascii="Arial" w:hAnsi="Arial" w:cs="Arial"/>
                <w:sz w:val="18"/>
                <w:szCs w:val="28"/>
              </w:rPr>
            </w:pPr>
            <w:r>
              <w:rPr>
                <w:rFonts w:ascii="Arial" w:hAnsi="Arial" w:cs="Arial"/>
                <w:sz w:val="18"/>
                <w:szCs w:val="28"/>
              </w:rPr>
              <w:t>-</w:t>
            </w:r>
          </w:p>
        </w:tc>
        <w:tc>
          <w:tcPr>
            <w:tcW w:w="708" w:type="dxa"/>
            <w:noWrap/>
          </w:tcPr>
          <w:p w14:paraId="3339250C" w14:textId="0BFD2040" w:rsidR="00871990" w:rsidRPr="00132824" w:rsidRDefault="00871990" w:rsidP="00871990">
            <w:pPr>
              <w:jc w:val="center"/>
              <w:rPr>
                <w:rFonts w:ascii="Arial" w:hAnsi="Arial" w:cs="Arial"/>
                <w:sz w:val="18"/>
                <w:szCs w:val="28"/>
              </w:rPr>
            </w:pPr>
            <w:r>
              <w:rPr>
                <w:rFonts w:ascii="Arial" w:hAnsi="Arial" w:cs="Arial"/>
                <w:sz w:val="18"/>
                <w:szCs w:val="28"/>
              </w:rPr>
              <w:t>-</w:t>
            </w:r>
          </w:p>
        </w:tc>
        <w:tc>
          <w:tcPr>
            <w:tcW w:w="851" w:type="dxa"/>
            <w:noWrap/>
          </w:tcPr>
          <w:p w14:paraId="324EF9AE" w14:textId="08CAEDCD" w:rsidR="00871990" w:rsidRPr="00132824" w:rsidRDefault="00871990" w:rsidP="00871990">
            <w:pPr>
              <w:jc w:val="center"/>
              <w:rPr>
                <w:rFonts w:ascii="Arial" w:hAnsi="Arial" w:cs="Arial"/>
                <w:sz w:val="18"/>
                <w:szCs w:val="28"/>
              </w:rPr>
            </w:pPr>
            <w:r>
              <w:rPr>
                <w:rFonts w:ascii="Arial" w:hAnsi="Arial" w:cs="Arial"/>
                <w:sz w:val="18"/>
                <w:szCs w:val="28"/>
              </w:rPr>
              <w:t>-</w:t>
            </w:r>
          </w:p>
        </w:tc>
        <w:tc>
          <w:tcPr>
            <w:tcW w:w="993" w:type="dxa"/>
          </w:tcPr>
          <w:p w14:paraId="4B80A5F1" w14:textId="2B377199" w:rsidR="00871990" w:rsidRDefault="00871990" w:rsidP="00871990">
            <w:pPr>
              <w:jc w:val="center"/>
              <w:rPr>
                <w:rFonts w:ascii="Arial" w:hAnsi="Arial" w:cs="Arial"/>
                <w:color w:val="000000"/>
                <w:sz w:val="18"/>
                <w:szCs w:val="18"/>
              </w:rPr>
            </w:pPr>
            <w:r>
              <w:rPr>
                <w:rFonts w:ascii="Arial" w:hAnsi="Arial" w:cs="Arial"/>
                <w:color w:val="000000"/>
                <w:sz w:val="18"/>
                <w:szCs w:val="18"/>
              </w:rPr>
              <w:t>-</w:t>
            </w:r>
          </w:p>
        </w:tc>
        <w:tc>
          <w:tcPr>
            <w:tcW w:w="836" w:type="dxa"/>
          </w:tcPr>
          <w:p w14:paraId="45FE14B7" w14:textId="09F3B0DD" w:rsidR="00871990" w:rsidRDefault="00871990" w:rsidP="00871990">
            <w:pPr>
              <w:jc w:val="center"/>
              <w:rPr>
                <w:rFonts w:ascii="Arial" w:hAnsi="Arial" w:cs="Arial"/>
                <w:color w:val="000000"/>
                <w:sz w:val="18"/>
                <w:szCs w:val="18"/>
              </w:rPr>
            </w:pPr>
            <w:r>
              <w:rPr>
                <w:rFonts w:ascii="Arial" w:hAnsi="Arial" w:cs="Arial"/>
                <w:color w:val="000000"/>
                <w:sz w:val="18"/>
                <w:szCs w:val="18"/>
              </w:rPr>
              <w:t>41600</w:t>
            </w:r>
          </w:p>
        </w:tc>
        <w:tc>
          <w:tcPr>
            <w:tcW w:w="761" w:type="dxa"/>
            <w:noWrap/>
          </w:tcPr>
          <w:p w14:paraId="532EEA4B" w14:textId="57D5F3FD"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w:t>
            </w:r>
          </w:p>
        </w:tc>
        <w:tc>
          <w:tcPr>
            <w:tcW w:w="751" w:type="dxa"/>
            <w:noWrap/>
          </w:tcPr>
          <w:p w14:paraId="49DF1424" w14:textId="400BF9B2"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w:t>
            </w:r>
          </w:p>
        </w:tc>
        <w:tc>
          <w:tcPr>
            <w:tcW w:w="767" w:type="dxa"/>
            <w:noWrap/>
          </w:tcPr>
          <w:p w14:paraId="0E147B34" w14:textId="2677047F"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w:t>
            </w:r>
          </w:p>
        </w:tc>
        <w:tc>
          <w:tcPr>
            <w:tcW w:w="917" w:type="dxa"/>
            <w:noWrap/>
          </w:tcPr>
          <w:p w14:paraId="42C7305D" w14:textId="49DF8509"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w:t>
            </w:r>
          </w:p>
        </w:tc>
        <w:tc>
          <w:tcPr>
            <w:tcW w:w="917" w:type="dxa"/>
            <w:noWrap/>
          </w:tcPr>
          <w:p w14:paraId="6E973BA5" w14:textId="02312DD3"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w:t>
            </w:r>
          </w:p>
        </w:tc>
        <w:tc>
          <w:tcPr>
            <w:tcW w:w="863" w:type="dxa"/>
            <w:noWrap/>
          </w:tcPr>
          <w:p w14:paraId="3AD81D4E" w14:textId="33B79DF1"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w:t>
            </w:r>
          </w:p>
        </w:tc>
        <w:tc>
          <w:tcPr>
            <w:tcW w:w="708" w:type="dxa"/>
            <w:noWrap/>
          </w:tcPr>
          <w:p w14:paraId="0FE916A0" w14:textId="2632F96D"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w:t>
            </w:r>
          </w:p>
        </w:tc>
      </w:tr>
      <w:tr w:rsidR="00871990" w:rsidRPr="00091A61" w14:paraId="617E2F93" w14:textId="77777777" w:rsidTr="00680EE7">
        <w:trPr>
          <w:trHeight w:val="268"/>
        </w:trPr>
        <w:tc>
          <w:tcPr>
            <w:tcW w:w="846" w:type="dxa"/>
            <w:vMerge/>
          </w:tcPr>
          <w:p w14:paraId="50C654E5" w14:textId="77777777" w:rsidR="00871990" w:rsidRDefault="00871990" w:rsidP="00871990">
            <w:pPr>
              <w:jc w:val="center"/>
              <w:rPr>
                <w:rFonts w:ascii="Arial" w:hAnsi="Arial" w:cs="Arial"/>
                <w:color w:val="000000"/>
                <w:sz w:val="18"/>
                <w:szCs w:val="28"/>
              </w:rPr>
            </w:pPr>
          </w:p>
        </w:tc>
        <w:tc>
          <w:tcPr>
            <w:tcW w:w="1276" w:type="dxa"/>
            <w:noWrap/>
          </w:tcPr>
          <w:p w14:paraId="63B3C56F" w14:textId="013D2555"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Influent to NDN</w:t>
            </w:r>
          </w:p>
        </w:tc>
        <w:tc>
          <w:tcPr>
            <w:tcW w:w="772" w:type="dxa"/>
            <w:noWrap/>
          </w:tcPr>
          <w:p w14:paraId="02AA10EA" w14:textId="268A1547"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1000</w:t>
            </w:r>
          </w:p>
        </w:tc>
        <w:tc>
          <w:tcPr>
            <w:tcW w:w="761" w:type="dxa"/>
            <w:noWrap/>
          </w:tcPr>
          <w:p w14:paraId="51578F76" w14:textId="1A5F19FD" w:rsidR="00871990" w:rsidRPr="0082117A" w:rsidRDefault="00871990" w:rsidP="00871990">
            <w:pPr>
              <w:jc w:val="center"/>
              <w:rPr>
                <w:rFonts w:ascii="Arial" w:hAnsi="Arial" w:cs="Arial"/>
                <w:sz w:val="18"/>
                <w:szCs w:val="18"/>
              </w:rPr>
            </w:pPr>
            <w:r w:rsidRPr="0082117A">
              <w:rPr>
                <w:rFonts w:ascii="Arial" w:hAnsi="Arial" w:cs="Arial"/>
                <w:color w:val="000000"/>
                <w:sz w:val="18"/>
                <w:szCs w:val="18"/>
              </w:rPr>
              <w:t>2370</w:t>
            </w:r>
          </w:p>
        </w:tc>
        <w:tc>
          <w:tcPr>
            <w:tcW w:w="867" w:type="dxa"/>
            <w:noWrap/>
          </w:tcPr>
          <w:p w14:paraId="27279363" w14:textId="4D74C68B" w:rsidR="00871990" w:rsidRPr="00132824" w:rsidRDefault="00871990" w:rsidP="00871990">
            <w:pPr>
              <w:jc w:val="center"/>
              <w:rPr>
                <w:rFonts w:ascii="Arial" w:hAnsi="Arial" w:cs="Arial"/>
                <w:sz w:val="18"/>
                <w:szCs w:val="28"/>
              </w:rPr>
            </w:pPr>
            <w:r w:rsidRPr="0082117A">
              <w:rPr>
                <w:rFonts w:ascii="Arial" w:hAnsi="Arial" w:cs="Arial"/>
                <w:color w:val="000000"/>
                <w:sz w:val="18"/>
                <w:szCs w:val="18"/>
              </w:rPr>
              <w:t>1955.8</w:t>
            </w:r>
          </w:p>
        </w:tc>
        <w:tc>
          <w:tcPr>
            <w:tcW w:w="767" w:type="dxa"/>
            <w:noWrap/>
          </w:tcPr>
          <w:p w14:paraId="344E0E90" w14:textId="13F18EDA" w:rsidR="00871990" w:rsidRPr="00132824" w:rsidRDefault="00871990" w:rsidP="00871990">
            <w:pPr>
              <w:jc w:val="center"/>
              <w:rPr>
                <w:rFonts w:ascii="Arial" w:hAnsi="Arial" w:cs="Arial"/>
                <w:sz w:val="18"/>
                <w:szCs w:val="28"/>
              </w:rPr>
            </w:pPr>
            <w:r w:rsidRPr="0082117A">
              <w:rPr>
                <w:rFonts w:ascii="Arial" w:hAnsi="Arial" w:cs="Arial"/>
                <w:color w:val="000000"/>
                <w:sz w:val="18"/>
                <w:szCs w:val="18"/>
              </w:rPr>
              <w:t>69.85</w:t>
            </w:r>
          </w:p>
        </w:tc>
        <w:tc>
          <w:tcPr>
            <w:tcW w:w="802" w:type="dxa"/>
            <w:noWrap/>
          </w:tcPr>
          <w:p w14:paraId="31917CBC" w14:textId="3501F832" w:rsidR="00871990" w:rsidRPr="00132824" w:rsidRDefault="00871990" w:rsidP="00871990">
            <w:pPr>
              <w:jc w:val="center"/>
              <w:rPr>
                <w:rFonts w:ascii="Arial" w:hAnsi="Arial" w:cs="Arial"/>
                <w:sz w:val="18"/>
                <w:szCs w:val="28"/>
              </w:rPr>
            </w:pPr>
            <w:r w:rsidRPr="0082117A">
              <w:rPr>
                <w:rFonts w:ascii="Arial" w:hAnsi="Arial" w:cs="Arial"/>
                <w:color w:val="000000"/>
                <w:sz w:val="18"/>
                <w:szCs w:val="18"/>
              </w:rPr>
              <w:t>69.85</w:t>
            </w:r>
          </w:p>
        </w:tc>
        <w:tc>
          <w:tcPr>
            <w:tcW w:w="708" w:type="dxa"/>
            <w:noWrap/>
          </w:tcPr>
          <w:p w14:paraId="356B0AA5" w14:textId="279B5614" w:rsidR="00871990" w:rsidRPr="00132824" w:rsidRDefault="00871990" w:rsidP="00871990">
            <w:pPr>
              <w:jc w:val="center"/>
              <w:rPr>
                <w:rFonts w:ascii="Arial" w:hAnsi="Arial" w:cs="Arial"/>
                <w:sz w:val="18"/>
                <w:szCs w:val="28"/>
              </w:rPr>
            </w:pPr>
            <w:r w:rsidRPr="0082117A">
              <w:rPr>
                <w:rFonts w:ascii="Arial" w:hAnsi="Arial" w:cs="Arial"/>
                <w:color w:val="000000"/>
                <w:sz w:val="18"/>
                <w:szCs w:val="18"/>
              </w:rPr>
              <w:t>279.4</w:t>
            </w:r>
          </w:p>
        </w:tc>
        <w:tc>
          <w:tcPr>
            <w:tcW w:w="851" w:type="dxa"/>
            <w:noWrap/>
          </w:tcPr>
          <w:p w14:paraId="66842751" w14:textId="0D4214C9" w:rsidR="00871990" w:rsidRPr="00132824" w:rsidRDefault="00871990" w:rsidP="00871990">
            <w:pPr>
              <w:jc w:val="center"/>
              <w:rPr>
                <w:rFonts w:ascii="Arial" w:hAnsi="Arial" w:cs="Arial"/>
                <w:sz w:val="18"/>
                <w:szCs w:val="28"/>
              </w:rPr>
            </w:pPr>
            <w:r w:rsidRPr="0082117A">
              <w:rPr>
                <w:rFonts w:ascii="Arial" w:hAnsi="Arial" w:cs="Arial"/>
                <w:color w:val="000000"/>
                <w:sz w:val="18"/>
                <w:szCs w:val="18"/>
              </w:rPr>
              <w:t>419.1</w:t>
            </w:r>
          </w:p>
        </w:tc>
        <w:tc>
          <w:tcPr>
            <w:tcW w:w="993" w:type="dxa"/>
          </w:tcPr>
          <w:p w14:paraId="49037DE3" w14:textId="03A194F4" w:rsidR="00871990" w:rsidRDefault="00E3472B" w:rsidP="00871990">
            <w:pPr>
              <w:jc w:val="center"/>
              <w:rPr>
                <w:rFonts w:ascii="Arial" w:hAnsi="Arial" w:cs="Arial"/>
                <w:color w:val="000000"/>
                <w:sz w:val="18"/>
                <w:szCs w:val="18"/>
              </w:rPr>
            </w:pPr>
            <w:r>
              <w:rPr>
                <w:rFonts w:ascii="Arial" w:hAnsi="Arial" w:cs="Arial"/>
                <w:color w:val="000000"/>
                <w:sz w:val="18"/>
                <w:szCs w:val="18"/>
              </w:rPr>
              <w:t>60</w:t>
            </w:r>
          </w:p>
        </w:tc>
        <w:tc>
          <w:tcPr>
            <w:tcW w:w="836" w:type="dxa"/>
          </w:tcPr>
          <w:p w14:paraId="249E3987" w14:textId="1258A718" w:rsidR="00871990" w:rsidRDefault="00804027" w:rsidP="00871990">
            <w:pPr>
              <w:jc w:val="center"/>
              <w:rPr>
                <w:rFonts w:ascii="Arial" w:hAnsi="Arial" w:cs="Arial"/>
                <w:color w:val="000000"/>
                <w:sz w:val="18"/>
                <w:szCs w:val="18"/>
              </w:rPr>
            </w:pPr>
            <w:r>
              <w:rPr>
                <w:rFonts w:ascii="Arial" w:hAnsi="Arial" w:cs="Arial"/>
                <w:color w:val="000000"/>
                <w:sz w:val="18"/>
                <w:szCs w:val="18"/>
              </w:rPr>
              <w:t>3300</w:t>
            </w:r>
          </w:p>
        </w:tc>
        <w:tc>
          <w:tcPr>
            <w:tcW w:w="761" w:type="dxa"/>
            <w:noWrap/>
          </w:tcPr>
          <w:p w14:paraId="54799A02" w14:textId="3F6F1C52" w:rsidR="00871990" w:rsidRPr="0082117A" w:rsidRDefault="00871990" w:rsidP="00871990">
            <w:pPr>
              <w:jc w:val="center"/>
              <w:rPr>
                <w:rFonts w:ascii="Arial" w:hAnsi="Arial" w:cs="Arial"/>
                <w:color w:val="000000"/>
                <w:sz w:val="18"/>
                <w:szCs w:val="18"/>
              </w:rPr>
            </w:pPr>
            <w:r>
              <w:rPr>
                <w:rFonts w:ascii="Arial" w:hAnsi="Arial" w:cs="Arial"/>
                <w:color w:val="000000"/>
                <w:sz w:val="18"/>
                <w:szCs w:val="18"/>
              </w:rPr>
              <w:t>432</w:t>
            </w:r>
          </w:p>
        </w:tc>
        <w:tc>
          <w:tcPr>
            <w:tcW w:w="751" w:type="dxa"/>
            <w:noWrap/>
          </w:tcPr>
          <w:p w14:paraId="5816115F" w14:textId="238810D8"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26874</w:t>
            </w:r>
          </w:p>
        </w:tc>
        <w:tc>
          <w:tcPr>
            <w:tcW w:w="767" w:type="dxa"/>
            <w:noWrap/>
          </w:tcPr>
          <w:p w14:paraId="61A550C3" w14:textId="35FAF461"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1343.7</w:t>
            </w:r>
          </w:p>
        </w:tc>
        <w:tc>
          <w:tcPr>
            <w:tcW w:w="917" w:type="dxa"/>
            <w:noWrap/>
          </w:tcPr>
          <w:p w14:paraId="1E182E38" w14:textId="777DF2C5"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5374.8</w:t>
            </w:r>
          </w:p>
        </w:tc>
        <w:tc>
          <w:tcPr>
            <w:tcW w:w="917" w:type="dxa"/>
            <w:noWrap/>
          </w:tcPr>
          <w:p w14:paraId="20B1EAF8" w14:textId="35D75EFC"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2687.4</w:t>
            </w:r>
          </w:p>
        </w:tc>
        <w:tc>
          <w:tcPr>
            <w:tcW w:w="863" w:type="dxa"/>
            <w:noWrap/>
          </w:tcPr>
          <w:p w14:paraId="648FF0A7" w14:textId="2263C749"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12093.3</w:t>
            </w:r>
          </w:p>
        </w:tc>
        <w:tc>
          <w:tcPr>
            <w:tcW w:w="708" w:type="dxa"/>
            <w:noWrap/>
          </w:tcPr>
          <w:p w14:paraId="0110183B" w14:textId="68E0F7E9"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5374.8</w:t>
            </w:r>
          </w:p>
        </w:tc>
      </w:tr>
      <w:tr w:rsidR="00871990" w:rsidRPr="00091A61" w14:paraId="3B60FB98" w14:textId="77777777" w:rsidTr="00680EE7">
        <w:trPr>
          <w:trHeight w:val="268"/>
        </w:trPr>
        <w:tc>
          <w:tcPr>
            <w:tcW w:w="846" w:type="dxa"/>
          </w:tcPr>
          <w:p w14:paraId="521F8873" w14:textId="77777777" w:rsidR="00871990" w:rsidRPr="0082117A" w:rsidRDefault="00871990" w:rsidP="00871990">
            <w:pPr>
              <w:jc w:val="center"/>
              <w:rPr>
                <w:rFonts w:ascii="Arial" w:hAnsi="Arial" w:cs="Arial"/>
                <w:color w:val="000000"/>
                <w:sz w:val="18"/>
                <w:szCs w:val="28"/>
              </w:rPr>
            </w:pPr>
          </w:p>
          <w:p w14:paraId="753CB6A3" w14:textId="1EC28D6E"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28"/>
              </w:rPr>
              <w:t>Final clarifier</w:t>
            </w:r>
          </w:p>
        </w:tc>
        <w:tc>
          <w:tcPr>
            <w:tcW w:w="1276" w:type="dxa"/>
            <w:noWrap/>
            <w:hideMark/>
          </w:tcPr>
          <w:p w14:paraId="0EA5A08C" w14:textId="4D634AE3" w:rsidR="00871990" w:rsidRPr="006B6838" w:rsidRDefault="00871990" w:rsidP="00871990">
            <w:pPr>
              <w:jc w:val="center"/>
              <w:rPr>
                <w:rFonts w:ascii="Arial" w:hAnsi="Arial" w:cs="Arial"/>
                <w:color w:val="000000"/>
                <w:sz w:val="18"/>
                <w:szCs w:val="18"/>
                <w:lang w:val="en-GB"/>
              </w:rPr>
            </w:pPr>
            <w:r w:rsidRPr="006B6838">
              <w:rPr>
                <w:rFonts w:ascii="Arial" w:hAnsi="Arial" w:cs="Arial"/>
                <w:color w:val="000000"/>
                <w:sz w:val="18"/>
                <w:szCs w:val="18"/>
                <w:lang w:val="en-GB"/>
              </w:rPr>
              <w:t>Biological effluent to constructed wetlands</w:t>
            </w:r>
          </w:p>
        </w:tc>
        <w:tc>
          <w:tcPr>
            <w:tcW w:w="772" w:type="dxa"/>
            <w:noWrap/>
            <w:hideMark/>
          </w:tcPr>
          <w:p w14:paraId="5D0314BA" w14:textId="77777777" w:rsidR="00443DB9" w:rsidRPr="006B6838" w:rsidRDefault="00443DB9" w:rsidP="00871990">
            <w:pPr>
              <w:jc w:val="center"/>
              <w:rPr>
                <w:rFonts w:ascii="Arial" w:hAnsi="Arial" w:cs="Arial"/>
                <w:color w:val="000000"/>
                <w:sz w:val="18"/>
                <w:szCs w:val="18"/>
                <w:lang w:val="en-GB"/>
              </w:rPr>
            </w:pPr>
          </w:p>
          <w:p w14:paraId="030CD1F0" w14:textId="7ECB6C34"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750</w:t>
            </w:r>
          </w:p>
        </w:tc>
        <w:tc>
          <w:tcPr>
            <w:tcW w:w="761" w:type="dxa"/>
            <w:noWrap/>
            <w:hideMark/>
          </w:tcPr>
          <w:p w14:paraId="426BFEB0" w14:textId="77777777" w:rsidR="00443DB9" w:rsidRDefault="00443DB9" w:rsidP="00871990">
            <w:pPr>
              <w:jc w:val="center"/>
              <w:rPr>
                <w:rFonts w:ascii="Arial" w:hAnsi="Arial" w:cs="Arial"/>
                <w:sz w:val="18"/>
                <w:szCs w:val="18"/>
              </w:rPr>
            </w:pPr>
          </w:p>
          <w:p w14:paraId="1DDE84B5" w14:textId="5A3F1DED" w:rsidR="00871990" w:rsidRPr="0082117A" w:rsidRDefault="00871990" w:rsidP="00871990">
            <w:pPr>
              <w:jc w:val="center"/>
              <w:rPr>
                <w:rFonts w:ascii="Arial" w:hAnsi="Arial" w:cs="Arial"/>
                <w:sz w:val="18"/>
                <w:szCs w:val="18"/>
              </w:rPr>
            </w:pPr>
            <w:r w:rsidRPr="0082117A">
              <w:rPr>
                <w:rFonts w:ascii="Arial" w:hAnsi="Arial" w:cs="Arial"/>
                <w:sz w:val="18"/>
                <w:szCs w:val="18"/>
              </w:rPr>
              <w:t>140</w:t>
            </w:r>
          </w:p>
        </w:tc>
        <w:tc>
          <w:tcPr>
            <w:tcW w:w="867" w:type="dxa"/>
            <w:noWrap/>
            <w:hideMark/>
          </w:tcPr>
          <w:p w14:paraId="304D2EA7" w14:textId="77777777" w:rsidR="00443DB9" w:rsidRDefault="00443DB9" w:rsidP="00871990">
            <w:pPr>
              <w:jc w:val="center"/>
              <w:rPr>
                <w:rFonts w:ascii="Arial" w:hAnsi="Arial" w:cs="Arial"/>
                <w:sz w:val="18"/>
                <w:szCs w:val="28"/>
              </w:rPr>
            </w:pPr>
          </w:p>
          <w:p w14:paraId="1DD19405" w14:textId="463B3BB7" w:rsidR="00871990" w:rsidRPr="00132824" w:rsidRDefault="008E4388" w:rsidP="00871990">
            <w:pPr>
              <w:jc w:val="center"/>
              <w:rPr>
                <w:rFonts w:ascii="Arial" w:hAnsi="Arial" w:cs="Arial"/>
                <w:sz w:val="18"/>
                <w:szCs w:val="18"/>
              </w:rPr>
            </w:pPr>
            <w:r>
              <w:rPr>
                <w:rFonts w:ascii="Arial" w:hAnsi="Arial" w:cs="Arial"/>
                <w:sz w:val="18"/>
                <w:szCs w:val="28"/>
              </w:rPr>
              <w:t>79.34</w:t>
            </w:r>
          </w:p>
        </w:tc>
        <w:tc>
          <w:tcPr>
            <w:tcW w:w="767" w:type="dxa"/>
            <w:noWrap/>
            <w:hideMark/>
          </w:tcPr>
          <w:p w14:paraId="4F81189B" w14:textId="77777777" w:rsidR="00443DB9" w:rsidRDefault="00443DB9" w:rsidP="00871990">
            <w:pPr>
              <w:jc w:val="center"/>
              <w:rPr>
                <w:rFonts w:ascii="Arial" w:hAnsi="Arial" w:cs="Arial"/>
                <w:sz w:val="18"/>
                <w:szCs w:val="28"/>
              </w:rPr>
            </w:pPr>
          </w:p>
          <w:p w14:paraId="0C2836FF" w14:textId="1C038E91" w:rsidR="00871990" w:rsidRPr="00132824" w:rsidRDefault="00871990" w:rsidP="00871990">
            <w:pPr>
              <w:jc w:val="center"/>
              <w:rPr>
                <w:rFonts w:ascii="Arial" w:hAnsi="Arial" w:cs="Arial"/>
                <w:sz w:val="18"/>
                <w:szCs w:val="18"/>
              </w:rPr>
            </w:pPr>
            <w:r w:rsidRPr="00132824">
              <w:rPr>
                <w:rFonts w:ascii="Arial" w:hAnsi="Arial" w:cs="Arial"/>
                <w:sz w:val="18"/>
                <w:szCs w:val="28"/>
              </w:rPr>
              <w:t>n.a.</w:t>
            </w:r>
          </w:p>
        </w:tc>
        <w:tc>
          <w:tcPr>
            <w:tcW w:w="802" w:type="dxa"/>
            <w:noWrap/>
            <w:hideMark/>
          </w:tcPr>
          <w:p w14:paraId="776186A5" w14:textId="77777777" w:rsidR="00443DB9" w:rsidRDefault="00443DB9" w:rsidP="00871990">
            <w:pPr>
              <w:jc w:val="center"/>
              <w:rPr>
                <w:rFonts w:ascii="Arial" w:hAnsi="Arial" w:cs="Arial"/>
                <w:sz w:val="18"/>
                <w:szCs w:val="28"/>
              </w:rPr>
            </w:pPr>
          </w:p>
          <w:p w14:paraId="7DD28A6F" w14:textId="2699DA89" w:rsidR="00871990" w:rsidRPr="00132824" w:rsidRDefault="00871990" w:rsidP="00871990">
            <w:pPr>
              <w:jc w:val="center"/>
              <w:rPr>
                <w:rFonts w:ascii="Arial" w:hAnsi="Arial" w:cs="Arial"/>
                <w:sz w:val="18"/>
                <w:szCs w:val="18"/>
              </w:rPr>
            </w:pPr>
            <w:r w:rsidRPr="00132824">
              <w:rPr>
                <w:rFonts w:ascii="Arial" w:hAnsi="Arial" w:cs="Arial"/>
                <w:sz w:val="18"/>
                <w:szCs w:val="28"/>
              </w:rPr>
              <w:t>n.a.</w:t>
            </w:r>
          </w:p>
        </w:tc>
        <w:tc>
          <w:tcPr>
            <w:tcW w:w="708" w:type="dxa"/>
            <w:noWrap/>
            <w:hideMark/>
          </w:tcPr>
          <w:p w14:paraId="433A0F59" w14:textId="77777777" w:rsidR="00443DB9" w:rsidRDefault="00443DB9" w:rsidP="00871990">
            <w:pPr>
              <w:jc w:val="center"/>
              <w:rPr>
                <w:rFonts w:ascii="Arial" w:hAnsi="Arial" w:cs="Arial"/>
                <w:sz w:val="18"/>
                <w:szCs w:val="28"/>
              </w:rPr>
            </w:pPr>
          </w:p>
          <w:p w14:paraId="1115AE33" w14:textId="73774FB7" w:rsidR="00871990" w:rsidRPr="00132824" w:rsidRDefault="00871990" w:rsidP="00871990">
            <w:pPr>
              <w:jc w:val="center"/>
              <w:rPr>
                <w:rFonts w:ascii="Arial" w:hAnsi="Arial" w:cs="Arial"/>
                <w:sz w:val="18"/>
                <w:szCs w:val="18"/>
              </w:rPr>
            </w:pPr>
            <w:r w:rsidRPr="00132824">
              <w:rPr>
                <w:rFonts w:ascii="Arial" w:hAnsi="Arial" w:cs="Arial"/>
                <w:sz w:val="18"/>
                <w:szCs w:val="28"/>
              </w:rPr>
              <w:t>n.a.</w:t>
            </w:r>
          </w:p>
        </w:tc>
        <w:tc>
          <w:tcPr>
            <w:tcW w:w="851" w:type="dxa"/>
            <w:noWrap/>
            <w:hideMark/>
          </w:tcPr>
          <w:p w14:paraId="2E7953FC" w14:textId="77777777" w:rsidR="00443DB9" w:rsidRDefault="00443DB9" w:rsidP="00871990">
            <w:pPr>
              <w:jc w:val="center"/>
              <w:rPr>
                <w:rFonts w:ascii="Arial" w:hAnsi="Arial" w:cs="Arial"/>
                <w:sz w:val="18"/>
                <w:szCs w:val="28"/>
              </w:rPr>
            </w:pPr>
          </w:p>
          <w:p w14:paraId="07C8A755" w14:textId="256BAA84" w:rsidR="00871990" w:rsidRPr="00132824" w:rsidRDefault="00871990" w:rsidP="00871990">
            <w:pPr>
              <w:jc w:val="center"/>
              <w:rPr>
                <w:rFonts w:ascii="Arial" w:hAnsi="Arial" w:cs="Arial"/>
                <w:sz w:val="18"/>
                <w:szCs w:val="18"/>
              </w:rPr>
            </w:pPr>
            <w:r w:rsidRPr="00132824">
              <w:rPr>
                <w:rFonts w:ascii="Arial" w:hAnsi="Arial" w:cs="Arial"/>
                <w:sz w:val="18"/>
                <w:szCs w:val="28"/>
              </w:rPr>
              <w:t>n.a.</w:t>
            </w:r>
          </w:p>
        </w:tc>
        <w:tc>
          <w:tcPr>
            <w:tcW w:w="993" w:type="dxa"/>
          </w:tcPr>
          <w:p w14:paraId="793C7F54" w14:textId="77777777" w:rsidR="00443DB9" w:rsidRDefault="00443DB9" w:rsidP="00871990">
            <w:pPr>
              <w:jc w:val="center"/>
              <w:rPr>
                <w:rFonts w:ascii="Arial" w:hAnsi="Arial" w:cs="Arial"/>
                <w:color w:val="000000"/>
                <w:sz w:val="18"/>
                <w:szCs w:val="18"/>
              </w:rPr>
            </w:pPr>
          </w:p>
          <w:p w14:paraId="7AC52861" w14:textId="1C99C347" w:rsidR="00871990" w:rsidRPr="0082117A" w:rsidRDefault="007D08DC" w:rsidP="00871990">
            <w:pPr>
              <w:jc w:val="center"/>
              <w:rPr>
                <w:rFonts w:ascii="Arial" w:hAnsi="Arial" w:cs="Arial"/>
                <w:color w:val="000000"/>
                <w:sz w:val="18"/>
                <w:szCs w:val="18"/>
              </w:rPr>
            </w:pPr>
            <w:r>
              <w:rPr>
                <w:rFonts w:ascii="Arial" w:hAnsi="Arial" w:cs="Arial"/>
                <w:color w:val="000000"/>
                <w:sz w:val="18"/>
                <w:szCs w:val="18"/>
              </w:rPr>
              <w:t>1</w:t>
            </w:r>
            <w:r w:rsidR="00BF47A5">
              <w:rPr>
                <w:rFonts w:ascii="Arial" w:hAnsi="Arial" w:cs="Arial"/>
                <w:color w:val="000000"/>
                <w:sz w:val="18"/>
                <w:szCs w:val="18"/>
              </w:rPr>
              <w:t>46.66</w:t>
            </w:r>
          </w:p>
        </w:tc>
        <w:tc>
          <w:tcPr>
            <w:tcW w:w="836" w:type="dxa"/>
          </w:tcPr>
          <w:p w14:paraId="58E9B163" w14:textId="77777777" w:rsidR="00443DB9" w:rsidRDefault="00443DB9" w:rsidP="00871990">
            <w:pPr>
              <w:jc w:val="center"/>
              <w:rPr>
                <w:rFonts w:ascii="Arial" w:hAnsi="Arial" w:cs="Arial"/>
                <w:color w:val="000000"/>
                <w:sz w:val="18"/>
                <w:szCs w:val="18"/>
              </w:rPr>
            </w:pPr>
          </w:p>
          <w:p w14:paraId="70E4EA5C" w14:textId="5D4BBDE9" w:rsidR="00871990" w:rsidRPr="0082117A" w:rsidRDefault="00E74719" w:rsidP="00871990">
            <w:pPr>
              <w:jc w:val="center"/>
              <w:rPr>
                <w:rFonts w:ascii="Arial" w:hAnsi="Arial" w:cs="Arial"/>
                <w:color w:val="000000"/>
                <w:sz w:val="18"/>
                <w:szCs w:val="18"/>
              </w:rPr>
            </w:pPr>
            <w:r>
              <w:rPr>
                <w:rFonts w:ascii="Arial" w:hAnsi="Arial" w:cs="Arial"/>
                <w:color w:val="000000"/>
                <w:sz w:val="18"/>
                <w:szCs w:val="18"/>
              </w:rPr>
              <w:t>226</w:t>
            </w:r>
          </w:p>
        </w:tc>
        <w:tc>
          <w:tcPr>
            <w:tcW w:w="761" w:type="dxa"/>
            <w:noWrap/>
            <w:hideMark/>
          </w:tcPr>
          <w:p w14:paraId="75FE60C6" w14:textId="77777777" w:rsidR="00443DB9" w:rsidRDefault="00443DB9" w:rsidP="00871990">
            <w:pPr>
              <w:jc w:val="center"/>
              <w:rPr>
                <w:rFonts w:ascii="Arial" w:hAnsi="Arial" w:cs="Arial"/>
                <w:color w:val="000000"/>
                <w:sz w:val="18"/>
                <w:szCs w:val="18"/>
              </w:rPr>
            </w:pPr>
          </w:p>
          <w:p w14:paraId="13D997B5" w14:textId="6B74E244" w:rsidR="00871990" w:rsidRPr="0082117A" w:rsidRDefault="00D5516B" w:rsidP="00871990">
            <w:pPr>
              <w:jc w:val="center"/>
              <w:rPr>
                <w:rFonts w:ascii="Arial" w:hAnsi="Arial" w:cs="Arial"/>
                <w:color w:val="000000"/>
                <w:sz w:val="18"/>
                <w:szCs w:val="18"/>
              </w:rPr>
            </w:pPr>
            <w:r>
              <w:rPr>
                <w:rFonts w:ascii="Arial" w:hAnsi="Arial" w:cs="Arial"/>
                <w:color w:val="000000"/>
                <w:sz w:val="18"/>
                <w:szCs w:val="18"/>
              </w:rPr>
              <w:t>80</w:t>
            </w:r>
          </w:p>
        </w:tc>
        <w:tc>
          <w:tcPr>
            <w:tcW w:w="751" w:type="dxa"/>
            <w:noWrap/>
            <w:hideMark/>
          </w:tcPr>
          <w:p w14:paraId="5E04C4EE" w14:textId="77777777" w:rsidR="00443DB9" w:rsidRDefault="00443DB9" w:rsidP="00871990">
            <w:pPr>
              <w:jc w:val="center"/>
              <w:rPr>
                <w:rFonts w:ascii="Arial" w:hAnsi="Arial" w:cs="Arial"/>
                <w:color w:val="000000"/>
                <w:sz w:val="18"/>
                <w:szCs w:val="18"/>
              </w:rPr>
            </w:pPr>
          </w:p>
          <w:p w14:paraId="1D9DAE28" w14:textId="3AD37A3A"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787</w:t>
            </w:r>
          </w:p>
        </w:tc>
        <w:tc>
          <w:tcPr>
            <w:tcW w:w="767" w:type="dxa"/>
            <w:noWrap/>
            <w:hideMark/>
          </w:tcPr>
          <w:p w14:paraId="4590A7CE" w14:textId="77777777" w:rsidR="00443DB9" w:rsidRDefault="00443DB9" w:rsidP="00871990">
            <w:pPr>
              <w:jc w:val="center"/>
              <w:rPr>
                <w:rFonts w:ascii="Arial" w:hAnsi="Arial" w:cs="Arial"/>
                <w:color w:val="000000"/>
                <w:sz w:val="18"/>
                <w:szCs w:val="18"/>
              </w:rPr>
            </w:pPr>
          </w:p>
          <w:p w14:paraId="452EFF3C" w14:textId="7803D1B3"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39.35</w:t>
            </w:r>
          </w:p>
        </w:tc>
        <w:tc>
          <w:tcPr>
            <w:tcW w:w="917" w:type="dxa"/>
            <w:noWrap/>
            <w:hideMark/>
          </w:tcPr>
          <w:p w14:paraId="77C411B6" w14:textId="77777777" w:rsidR="00443DB9" w:rsidRDefault="00443DB9" w:rsidP="00871990">
            <w:pPr>
              <w:jc w:val="center"/>
              <w:rPr>
                <w:rFonts w:ascii="Arial" w:hAnsi="Arial" w:cs="Arial"/>
                <w:color w:val="000000"/>
                <w:sz w:val="18"/>
                <w:szCs w:val="18"/>
              </w:rPr>
            </w:pPr>
          </w:p>
          <w:p w14:paraId="37027E4F" w14:textId="59825357"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157.4</w:t>
            </w:r>
          </w:p>
        </w:tc>
        <w:tc>
          <w:tcPr>
            <w:tcW w:w="917" w:type="dxa"/>
            <w:noWrap/>
            <w:hideMark/>
          </w:tcPr>
          <w:p w14:paraId="683309D9" w14:textId="77777777" w:rsidR="00443DB9" w:rsidRDefault="00443DB9" w:rsidP="00871990">
            <w:pPr>
              <w:jc w:val="center"/>
              <w:rPr>
                <w:rFonts w:ascii="Arial" w:hAnsi="Arial" w:cs="Arial"/>
                <w:color w:val="000000"/>
                <w:sz w:val="18"/>
                <w:szCs w:val="18"/>
              </w:rPr>
            </w:pPr>
          </w:p>
          <w:p w14:paraId="75B46A8C" w14:textId="37E85C8B"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78.7</w:t>
            </w:r>
          </w:p>
        </w:tc>
        <w:tc>
          <w:tcPr>
            <w:tcW w:w="863" w:type="dxa"/>
            <w:noWrap/>
            <w:hideMark/>
          </w:tcPr>
          <w:p w14:paraId="700CB873" w14:textId="77777777" w:rsidR="00443DB9" w:rsidRDefault="00443DB9" w:rsidP="00871990">
            <w:pPr>
              <w:jc w:val="center"/>
              <w:rPr>
                <w:rFonts w:ascii="Arial" w:hAnsi="Arial" w:cs="Arial"/>
                <w:color w:val="000000"/>
                <w:sz w:val="18"/>
                <w:szCs w:val="18"/>
              </w:rPr>
            </w:pPr>
          </w:p>
          <w:p w14:paraId="25687280" w14:textId="090DC35F"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354.15</w:t>
            </w:r>
          </w:p>
        </w:tc>
        <w:tc>
          <w:tcPr>
            <w:tcW w:w="708" w:type="dxa"/>
            <w:noWrap/>
            <w:hideMark/>
          </w:tcPr>
          <w:p w14:paraId="1E038815" w14:textId="77777777" w:rsidR="00443DB9" w:rsidRDefault="00443DB9" w:rsidP="00871990">
            <w:pPr>
              <w:jc w:val="center"/>
              <w:rPr>
                <w:rFonts w:ascii="Arial" w:hAnsi="Arial" w:cs="Arial"/>
                <w:color w:val="000000"/>
                <w:sz w:val="18"/>
                <w:szCs w:val="18"/>
              </w:rPr>
            </w:pPr>
          </w:p>
          <w:p w14:paraId="32FD52DF" w14:textId="367768FD" w:rsidR="00871990" w:rsidRPr="0082117A" w:rsidRDefault="00871990" w:rsidP="00871990">
            <w:pPr>
              <w:jc w:val="center"/>
              <w:rPr>
                <w:rFonts w:ascii="Arial" w:hAnsi="Arial" w:cs="Arial"/>
                <w:color w:val="000000"/>
                <w:sz w:val="18"/>
                <w:szCs w:val="18"/>
              </w:rPr>
            </w:pPr>
            <w:r w:rsidRPr="0082117A">
              <w:rPr>
                <w:rFonts w:ascii="Arial" w:hAnsi="Arial" w:cs="Arial"/>
                <w:color w:val="000000"/>
                <w:sz w:val="18"/>
                <w:szCs w:val="18"/>
              </w:rPr>
              <w:t>157.4</w:t>
            </w:r>
          </w:p>
        </w:tc>
      </w:tr>
      <w:tr w:rsidR="002E74C2" w:rsidRPr="00091A61" w14:paraId="04EF791C" w14:textId="77777777" w:rsidTr="0056148D">
        <w:trPr>
          <w:trHeight w:val="268"/>
        </w:trPr>
        <w:tc>
          <w:tcPr>
            <w:tcW w:w="846" w:type="dxa"/>
            <w:vMerge w:val="restart"/>
          </w:tcPr>
          <w:p w14:paraId="2B37C44C" w14:textId="42D87C22" w:rsidR="002E74C2" w:rsidRPr="0082117A" w:rsidRDefault="002E74C2" w:rsidP="002E74C2">
            <w:pPr>
              <w:jc w:val="center"/>
              <w:rPr>
                <w:rFonts w:ascii="Arial" w:hAnsi="Arial" w:cs="Arial"/>
                <w:color w:val="000000"/>
                <w:sz w:val="18"/>
                <w:szCs w:val="18"/>
              </w:rPr>
            </w:pPr>
            <w:r w:rsidRPr="0082117A">
              <w:rPr>
                <w:rFonts w:ascii="Arial" w:hAnsi="Arial" w:cs="Arial"/>
                <w:color w:val="000000"/>
                <w:sz w:val="18"/>
                <w:szCs w:val="28"/>
              </w:rPr>
              <w:t>NDN</w:t>
            </w:r>
          </w:p>
        </w:tc>
        <w:tc>
          <w:tcPr>
            <w:tcW w:w="1276" w:type="dxa"/>
            <w:noWrap/>
            <w:hideMark/>
          </w:tcPr>
          <w:p w14:paraId="12A0D41B" w14:textId="353772B1" w:rsidR="002E74C2" w:rsidRPr="0082117A" w:rsidRDefault="002E74C2" w:rsidP="002E74C2">
            <w:pPr>
              <w:jc w:val="center"/>
              <w:rPr>
                <w:rFonts w:ascii="Arial" w:hAnsi="Arial" w:cs="Arial"/>
                <w:color w:val="000000"/>
                <w:sz w:val="18"/>
                <w:szCs w:val="18"/>
              </w:rPr>
            </w:pPr>
            <w:r w:rsidRPr="0082117A">
              <w:rPr>
                <w:rFonts w:ascii="Arial" w:hAnsi="Arial" w:cs="Arial"/>
                <w:color w:val="000000"/>
                <w:sz w:val="18"/>
                <w:szCs w:val="18"/>
              </w:rPr>
              <w:t>Excess Sludge</w:t>
            </w:r>
          </w:p>
        </w:tc>
        <w:tc>
          <w:tcPr>
            <w:tcW w:w="772" w:type="dxa"/>
            <w:noWrap/>
            <w:hideMark/>
          </w:tcPr>
          <w:p w14:paraId="3EF5DA23" w14:textId="77777777" w:rsidR="002E74C2" w:rsidRPr="0082117A" w:rsidRDefault="002E74C2" w:rsidP="002E74C2">
            <w:pPr>
              <w:jc w:val="center"/>
              <w:rPr>
                <w:rFonts w:ascii="Arial" w:hAnsi="Arial" w:cs="Arial"/>
                <w:color w:val="000000"/>
                <w:sz w:val="18"/>
                <w:szCs w:val="18"/>
              </w:rPr>
            </w:pPr>
            <w:r w:rsidRPr="0082117A">
              <w:rPr>
                <w:rFonts w:ascii="Arial" w:hAnsi="Arial" w:cs="Arial"/>
                <w:color w:val="000000"/>
                <w:sz w:val="18"/>
                <w:szCs w:val="18"/>
              </w:rPr>
              <w:t>60</w:t>
            </w:r>
          </w:p>
        </w:tc>
        <w:tc>
          <w:tcPr>
            <w:tcW w:w="761" w:type="dxa"/>
            <w:noWrap/>
            <w:hideMark/>
          </w:tcPr>
          <w:p w14:paraId="78BE51BE" w14:textId="757A20C6"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n.a.</w:t>
            </w:r>
            <w:r w:rsidRPr="0082117A">
              <w:rPr>
                <w:rFonts w:ascii="Arial" w:hAnsi="Arial" w:cs="Arial"/>
                <w:color w:val="000000"/>
                <w:sz w:val="18"/>
                <w:szCs w:val="18"/>
              </w:rPr>
              <w:t> </w:t>
            </w:r>
          </w:p>
        </w:tc>
        <w:tc>
          <w:tcPr>
            <w:tcW w:w="867" w:type="dxa"/>
            <w:vMerge w:val="restart"/>
            <w:noWrap/>
            <w:hideMark/>
          </w:tcPr>
          <w:p w14:paraId="2A9C4A3F" w14:textId="77777777" w:rsidR="002E74C2" w:rsidRPr="0082117A" w:rsidRDefault="002E74C2" w:rsidP="002E74C2">
            <w:pPr>
              <w:jc w:val="center"/>
              <w:rPr>
                <w:rFonts w:ascii="Arial" w:hAnsi="Arial" w:cs="Arial"/>
                <w:color w:val="000000"/>
                <w:sz w:val="18"/>
                <w:szCs w:val="18"/>
              </w:rPr>
            </w:pPr>
          </w:p>
          <w:p w14:paraId="60A1A205" w14:textId="2CEEEB02"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640</w:t>
            </w:r>
          </w:p>
        </w:tc>
        <w:tc>
          <w:tcPr>
            <w:tcW w:w="767" w:type="dxa"/>
            <w:vMerge w:val="restart"/>
            <w:noWrap/>
          </w:tcPr>
          <w:p w14:paraId="580BBC90" w14:textId="77777777" w:rsidR="002E74C2" w:rsidRDefault="002E74C2" w:rsidP="002E74C2">
            <w:pPr>
              <w:jc w:val="center"/>
              <w:rPr>
                <w:rFonts w:ascii="Arial" w:hAnsi="Arial" w:cs="Arial"/>
                <w:sz w:val="18"/>
                <w:szCs w:val="28"/>
              </w:rPr>
            </w:pPr>
          </w:p>
          <w:p w14:paraId="33D17395" w14:textId="554DD86C" w:rsidR="002E74C2" w:rsidRPr="0082117A" w:rsidRDefault="002E74C2" w:rsidP="002E74C2">
            <w:pPr>
              <w:jc w:val="center"/>
              <w:rPr>
                <w:rFonts w:ascii="Arial" w:hAnsi="Arial" w:cs="Arial"/>
                <w:color w:val="000000"/>
                <w:sz w:val="18"/>
                <w:szCs w:val="18"/>
              </w:rPr>
            </w:pPr>
            <w:r w:rsidRPr="00132824">
              <w:rPr>
                <w:rFonts w:ascii="Arial" w:hAnsi="Arial" w:cs="Arial"/>
                <w:sz w:val="18"/>
                <w:szCs w:val="28"/>
              </w:rPr>
              <w:t>n.a.</w:t>
            </w:r>
          </w:p>
        </w:tc>
        <w:tc>
          <w:tcPr>
            <w:tcW w:w="802" w:type="dxa"/>
            <w:vMerge w:val="restart"/>
            <w:noWrap/>
          </w:tcPr>
          <w:p w14:paraId="26748798" w14:textId="77777777" w:rsidR="002E74C2" w:rsidRDefault="002E74C2" w:rsidP="002E74C2">
            <w:pPr>
              <w:jc w:val="center"/>
              <w:rPr>
                <w:rFonts w:ascii="Arial" w:hAnsi="Arial" w:cs="Arial"/>
                <w:sz w:val="18"/>
                <w:szCs w:val="28"/>
              </w:rPr>
            </w:pPr>
          </w:p>
          <w:p w14:paraId="054BE5D6" w14:textId="5F829C52" w:rsidR="002E74C2" w:rsidRPr="0082117A" w:rsidRDefault="002E74C2" w:rsidP="002E74C2">
            <w:pPr>
              <w:jc w:val="center"/>
              <w:rPr>
                <w:rFonts w:ascii="Arial" w:hAnsi="Arial" w:cs="Arial"/>
                <w:color w:val="000000"/>
                <w:sz w:val="18"/>
                <w:szCs w:val="18"/>
              </w:rPr>
            </w:pPr>
            <w:r w:rsidRPr="00132824">
              <w:rPr>
                <w:rFonts w:ascii="Arial" w:hAnsi="Arial" w:cs="Arial"/>
                <w:sz w:val="18"/>
                <w:szCs w:val="28"/>
              </w:rPr>
              <w:t>n.a.</w:t>
            </w:r>
          </w:p>
        </w:tc>
        <w:tc>
          <w:tcPr>
            <w:tcW w:w="708" w:type="dxa"/>
            <w:vMerge w:val="restart"/>
            <w:noWrap/>
          </w:tcPr>
          <w:p w14:paraId="30B3E848" w14:textId="77777777" w:rsidR="002E74C2" w:rsidRDefault="002E74C2" w:rsidP="002E74C2">
            <w:pPr>
              <w:jc w:val="center"/>
              <w:rPr>
                <w:rFonts w:ascii="Arial" w:hAnsi="Arial" w:cs="Arial"/>
                <w:sz w:val="18"/>
                <w:szCs w:val="28"/>
              </w:rPr>
            </w:pPr>
          </w:p>
          <w:p w14:paraId="4BBCF9E4" w14:textId="00E2DA9E" w:rsidR="002E74C2" w:rsidRPr="0082117A" w:rsidRDefault="002E74C2" w:rsidP="002E74C2">
            <w:pPr>
              <w:jc w:val="center"/>
              <w:rPr>
                <w:rFonts w:ascii="Arial" w:hAnsi="Arial" w:cs="Arial"/>
                <w:color w:val="000000"/>
                <w:sz w:val="18"/>
                <w:szCs w:val="18"/>
              </w:rPr>
            </w:pPr>
            <w:r w:rsidRPr="00132824">
              <w:rPr>
                <w:rFonts w:ascii="Arial" w:hAnsi="Arial" w:cs="Arial"/>
                <w:sz w:val="18"/>
                <w:szCs w:val="28"/>
              </w:rPr>
              <w:t>n.a.</w:t>
            </w:r>
          </w:p>
        </w:tc>
        <w:tc>
          <w:tcPr>
            <w:tcW w:w="851" w:type="dxa"/>
            <w:vMerge w:val="restart"/>
            <w:noWrap/>
          </w:tcPr>
          <w:p w14:paraId="19E98551" w14:textId="77777777" w:rsidR="002E74C2" w:rsidRDefault="002E74C2" w:rsidP="002E74C2">
            <w:pPr>
              <w:jc w:val="center"/>
              <w:rPr>
                <w:rFonts w:ascii="Arial" w:hAnsi="Arial" w:cs="Arial"/>
                <w:sz w:val="18"/>
                <w:szCs w:val="28"/>
              </w:rPr>
            </w:pPr>
          </w:p>
          <w:p w14:paraId="2BCB6DAE" w14:textId="2EAC2475" w:rsidR="002E74C2" w:rsidRPr="0082117A" w:rsidRDefault="002E74C2" w:rsidP="002E74C2">
            <w:pPr>
              <w:jc w:val="center"/>
              <w:rPr>
                <w:rFonts w:ascii="Arial" w:hAnsi="Arial" w:cs="Arial"/>
                <w:color w:val="000000"/>
                <w:sz w:val="18"/>
                <w:szCs w:val="18"/>
              </w:rPr>
            </w:pPr>
            <w:r w:rsidRPr="00132824">
              <w:rPr>
                <w:rFonts w:ascii="Arial" w:hAnsi="Arial" w:cs="Arial"/>
                <w:sz w:val="18"/>
                <w:szCs w:val="28"/>
              </w:rPr>
              <w:t>n.a.</w:t>
            </w:r>
          </w:p>
        </w:tc>
        <w:tc>
          <w:tcPr>
            <w:tcW w:w="993" w:type="dxa"/>
            <w:vMerge w:val="restart"/>
          </w:tcPr>
          <w:p w14:paraId="769A7E34" w14:textId="77777777" w:rsidR="002E74C2" w:rsidRDefault="002E74C2" w:rsidP="002E74C2">
            <w:pPr>
              <w:jc w:val="center"/>
              <w:rPr>
                <w:rFonts w:ascii="Arial" w:hAnsi="Arial" w:cs="Arial"/>
                <w:color w:val="000000"/>
                <w:sz w:val="18"/>
                <w:szCs w:val="18"/>
              </w:rPr>
            </w:pPr>
          </w:p>
          <w:p w14:paraId="7854FDA2" w14:textId="287595EB"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1160</w:t>
            </w:r>
          </w:p>
        </w:tc>
        <w:tc>
          <w:tcPr>
            <w:tcW w:w="836" w:type="dxa"/>
            <w:vMerge w:val="restart"/>
          </w:tcPr>
          <w:p w14:paraId="337BFE75" w14:textId="77777777" w:rsidR="002E74C2" w:rsidRDefault="002E74C2" w:rsidP="002E74C2">
            <w:pPr>
              <w:jc w:val="center"/>
              <w:rPr>
                <w:rFonts w:ascii="Arial" w:hAnsi="Arial" w:cs="Arial"/>
                <w:color w:val="000000"/>
                <w:sz w:val="18"/>
                <w:szCs w:val="18"/>
              </w:rPr>
            </w:pPr>
          </w:p>
          <w:p w14:paraId="2A57B9B0" w14:textId="790E450D"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1800</w:t>
            </w:r>
          </w:p>
        </w:tc>
        <w:tc>
          <w:tcPr>
            <w:tcW w:w="761" w:type="dxa"/>
            <w:vMerge w:val="restart"/>
            <w:noWrap/>
            <w:hideMark/>
          </w:tcPr>
          <w:p w14:paraId="6DDE28AD" w14:textId="77777777" w:rsidR="002E74C2" w:rsidRDefault="002E74C2" w:rsidP="002E74C2">
            <w:pPr>
              <w:jc w:val="center"/>
              <w:rPr>
                <w:rFonts w:ascii="Arial" w:hAnsi="Arial" w:cs="Arial"/>
                <w:color w:val="000000"/>
                <w:sz w:val="18"/>
                <w:szCs w:val="18"/>
              </w:rPr>
            </w:pPr>
          </w:p>
          <w:p w14:paraId="22FD24A2" w14:textId="453DAC7B" w:rsidR="002E74C2" w:rsidRPr="0082117A" w:rsidRDefault="002E74C2" w:rsidP="002E74C2">
            <w:pPr>
              <w:jc w:val="center"/>
              <w:rPr>
                <w:rFonts w:ascii="Arial" w:hAnsi="Arial" w:cs="Arial"/>
                <w:color w:val="000000"/>
                <w:sz w:val="18"/>
                <w:szCs w:val="18"/>
              </w:rPr>
            </w:pPr>
            <w:r w:rsidRPr="0082117A">
              <w:rPr>
                <w:rFonts w:ascii="Arial" w:hAnsi="Arial" w:cs="Arial"/>
                <w:color w:val="000000"/>
                <w:sz w:val="18"/>
                <w:szCs w:val="18"/>
              </w:rPr>
              <w:t>2</w:t>
            </w:r>
            <w:r>
              <w:rPr>
                <w:rFonts w:ascii="Arial" w:hAnsi="Arial" w:cs="Arial"/>
                <w:color w:val="000000"/>
                <w:sz w:val="18"/>
                <w:szCs w:val="18"/>
              </w:rPr>
              <w:t>440</w:t>
            </w:r>
          </w:p>
        </w:tc>
        <w:tc>
          <w:tcPr>
            <w:tcW w:w="751" w:type="dxa"/>
            <w:vMerge w:val="restart"/>
            <w:noWrap/>
            <w:hideMark/>
          </w:tcPr>
          <w:p w14:paraId="616C0232" w14:textId="77777777" w:rsidR="002E74C2" w:rsidRPr="0082117A" w:rsidRDefault="002E74C2" w:rsidP="002E74C2">
            <w:pPr>
              <w:jc w:val="center"/>
              <w:rPr>
                <w:rFonts w:ascii="Arial" w:hAnsi="Arial" w:cs="Arial"/>
                <w:color w:val="000000"/>
                <w:sz w:val="18"/>
                <w:szCs w:val="18"/>
              </w:rPr>
            </w:pPr>
          </w:p>
          <w:p w14:paraId="6473137F" w14:textId="276ED19B" w:rsidR="002E74C2" w:rsidRPr="0082117A" w:rsidRDefault="002E74C2" w:rsidP="002E74C2">
            <w:pPr>
              <w:jc w:val="center"/>
              <w:rPr>
                <w:rFonts w:ascii="Arial" w:hAnsi="Arial" w:cs="Arial"/>
                <w:color w:val="000000"/>
                <w:sz w:val="18"/>
                <w:szCs w:val="18"/>
              </w:rPr>
            </w:pPr>
            <w:r w:rsidRPr="0082117A">
              <w:rPr>
                <w:rFonts w:ascii="Arial" w:hAnsi="Arial" w:cs="Arial"/>
                <w:color w:val="000000"/>
                <w:sz w:val="18"/>
                <w:szCs w:val="18"/>
              </w:rPr>
              <w:t>2234</w:t>
            </w:r>
          </w:p>
        </w:tc>
        <w:tc>
          <w:tcPr>
            <w:tcW w:w="767" w:type="dxa"/>
            <w:vMerge w:val="restart"/>
            <w:noWrap/>
            <w:hideMark/>
          </w:tcPr>
          <w:p w14:paraId="7683B161" w14:textId="77777777" w:rsidR="002E74C2" w:rsidRPr="0082117A" w:rsidRDefault="002E74C2" w:rsidP="002E74C2">
            <w:pPr>
              <w:jc w:val="center"/>
              <w:rPr>
                <w:rFonts w:ascii="Arial" w:hAnsi="Arial" w:cs="Arial"/>
                <w:color w:val="000000"/>
                <w:sz w:val="18"/>
                <w:szCs w:val="18"/>
              </w:rPr>
            </w:pPr>
          </w:p>
          <w:p w14:paraId="2DBFD544" w14:textId="466C9BE0"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w:t>
            </w:r>
          </w:p>
        </w:tc>
        <w:tc>
          <w:tcPr>
            <w:tcW w:w="917" w:type="dxa"/>
            <w:vMerge w:val="restart"/>
            <w:noWrap/>
            <w:hideMark/>
          </w:tcPr>
          <w:p w14:paraId="67C15296" w14:textId="77777777" w:rsidR="002E74C2" w:rsidRPr="0082117A" w:rsidRDefault="002E74C2" w:rsidP="002E74C2">
            <w:pPr>
              <w:jc w:val="center"/>
              <w:rPr>
                <w:rFonts w:ascii="Arial" w:hAnsi="Arial" w:cs="Arial"/>
                <w:color w:val="000000"/>
                <w:sz w:val="18"/>
                <w:szCs w:val="18"/>
              </w:rPr>
            </w:pPr>
          </w:p>
          <w:p w14:paraId="33655B49" w14:textId="0E5AA4B0"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w:t>
            </w:r>
          </w:p>
        </w:tc>
        <w:tc>
          <w:tcPr>
            <w:tcW w:w="917" w:type="dxa"/>
            <w:vMerge w:val="restart"/>
            <w:noWrap/>
            <w:hideMark/>
          </w:tcPr>
          <w:p w14:paraId="29D14E53" w14:textId="77777777" w:rsidR="002E74C2" w:rsidRPr="0082117A" w:rsidRDefault="002E74C2" w:rsidP="002E74C2">
            <w:pPr>
              <w:jc w:val="center"/>
              <w:rPr>
                <w:rFonts w:ascii="Arial" w:hAnsi="Arial" w:cs="Arial"/>
                <w:color w:val="000000"/>
                <w:sz w:val="18"/>
                <w:szCs w:val="18"/>
              </w:rPr>
            </w:pPr>
          </w:p>
          <w:p w14:paraId="526BC13B" w14:textId="7FDE4DC6"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w:t>
            </w:r>
          </w:p>
        </w:tc>
        <w:tc>
          <w:tcPr>
            <w:tcW w:w="863" w:type="dxa"/>
            <w:vMerge w:val="restart"/>
            <w:noWrap/>
            <w:hideMark/>
          </w:tcPr>
          <w:p w14:paraId="4D39649B" w14:textId="77777777" w:rsidR="002E74C2" w:rsidRPr="0082117A" w:rsidRDefault="002E74C2" w:rsidP="002E74C2">
            <w:pPr>
              <w:jc w:val="center"/>
              <w:rPr>
                <w:rFonts w:ascii="Arial" w:hAnsi="Arial" w:cs="Arial"/>
                <w:color w:val="000000"/>
                <w:sz w:val="18"/>
                <w:szCs w:val="18"/>
              </w:rPr>
            </w:pPr>
          </w:p>
          <w:p w14:paraId="0AE0D9BD" w14:textId="295A14D7"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w:t>
            </w:r>
          </w:p>
        </w:tc>
        <w:tc>
          <w:tcPr>
            <w:tcW w:w="708" w:type="dxa"/>
            <w:vMerge w:val="restart"/>
            <w:noWrap/>
            <w:hideMark/>
          </w:tcPr>
          <w:p w14:paraId="682C62DD" w14:textId="77777777" w:rsidR="002E74C2" w:rsidRPr="0082117A" w:rsidRDefault="002E74C2" w:rsidP="002E74C2">
            <w:pPr>
              <w:jc w:val="center"/>
              <w:rPr>
                <w:rFonts w:ascii="Arial" w:hAnsi="Arial" w:cs="Arial"/>
                <w:color w:val="000000"/>
                <w:sz w:val="18"/>
                <w:szCs w:val="18"/>
              </w:rPr>
            </w:pPr>
          </w:p>
          <w:p w14:paraId="6F0DF150" w14:textId="36D87700"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w:t>
            </w:r>
          </w:p>
        </w:tc>
      </w:tr>
      <w:tr w:rsidR="002E74C2" w:rsidRPr="00091A61" w14:paraId="2A8C072D" w14:textId="77777777" w:rsidTr="0056148D">
        <w:trPr>
          <w:trHeight w:val="268"/>
        </w:trPr>
        <w:tc>
          <w:tcPr>
            <w:tcW w:w="846" w:type="dxa"/>
            <w:vMerge/>
          </w:tcPr>
          <w:p w14:paraId="604693AB" w14:textId="5F93C424" w:rsidR="002E74C2" w:rsidRPr="0082117A" w:rsidRDefault="002E74C2" w:rsidP="002E74C2">
            <w:pPr>
              <w:jc w:val="center"/>
              <w:rPr>
                <w:rFonts w:ascii="Arial" w:hAnsi="Arial" w:cs="Arial"/>
                <w:color w:val="000000"/>
                <w:sz w:val="18"/>
                <w:szCs w:val="18"/>
              </w:rPr>
            </w:pPr>
          </w:p>
        </w:tc>
        <w:tc>
          <w:tcPr>
            <w:tcW w:w="1276" w:type="dxa"/>
            <w:noWrap/>
            <w:hideMark/>
          </w:tcPr>
          <w:p w14:paraId="7205E223" w14:textId="157262D7" w:rsidR="002E74C2" w:rsidRPr="0082117A" w:rsidRDefault="002E74C2" w:rsidP="002E74C2">
            <w:pPr>
              <w:jc w:val="center"/>
              <w:rPr>
                <w:rFonts w:ascii="Arial" w:hAnsi="Arial" w:cs="Arial"/>
                <w:color w:val="000000"/>
                <w:sz w:val="18"/>
                <w:szCs w:val="18"/>
              </w:rPr>
            </w:pPr>
            <w:r w:rsidRPr="0082117A">
              <w:rPr>
                <w:rFonts w:ascii="Arial" w:hAnsi="Arial" w:cs="Arial"/>
                <w:color w:val="000000"/>
                <w:sz w:val="18"/>
                <w:szCs w:val="18"/>
              </w:rPr>
              <w:t>Recirculated sludge</w:t>
            </w:r>
          </w:p>
        </w:tc>
        <w:tc>
          <w:tcPr>
            <w:tcW w:w="772" w:type="dxa"/>
            <w:noWrap/>
            <w:hideMark/>
          </w:tcPr>
          <w:p w14:paraId="66C1570B" w14:textId="77777777" w:rsidR="002E74C2" w:rsidRPr="0082117A" w:rsidRDefault="002E74C2" w:rsidP="002E74C2">
            <w:pPr>
              <w:jc w:val="center"/>
              <w:rPr>
                <w:rFonts w:ascii="Arial" w:hAnsi="Arial" w:cs="Arial"/>
                <w:color w:val="000000"/>
                <w:sz w:val="18"/>
                <w:szCs w:val="18"/>
              </w:rPr>
            </w:pPr>
            <w:r w:rsidRPr="0082117A">
              <w:rPr>
                <w:rFonts w:ascii="Arial" w:hAnsi="Arial" w:cs="Arial"/>
                <w:color w:val="000000"/>
                <w:sz w:val="18"/>
                <w:szCs w:val="18"/>
              </w:rPr>
              <w:t>190</w:t>
            </w:r>
          </w:p>
        </w:tc>
        <w:tc>
          <w:tcPr>
            <w:tcW w:w="761" w:type="dxa"/>
            <w:noWrap/>
            <w:hideMark/>
          </w:tcPr>
          <w:p w14:paraId="2235246E" w14:textId="6F17CF47"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n.a.</w:t>
            </w:r>
            <w:r w:rsidRPr="0082117A">
              <w:rPr>
                <w:rFonts w:ascii="Arial" w:hAnsi="Arial" w:cs="Arial"/>
                <w:color w:val="000000"/>
                <w:sz w:val="18"/>
                <w:szCs w:val="18"/>
              </w:rPr>
              <w:t> </w:t>
            </w:r>
          </w:p>
        </w:tc>
        <w:tc>
          <w:tcPr>
            <w:tcW w:w="867" w:type="dxa"/>
            <w:vMerge/>
            <w:hideMark/>
          </w:tcPr>
          <w:p w14:paraId="3D358EE7" w14:textId="77777777" w:rsidR="002E74C2" w:rsidRPr="0082117A" w:rsidRDefault="002E74C2" w:rsidP="002E74C2">
            <w:pPr>
              <w:rPr>
                <w:rFonts w:ascii="Arial" w:hAnsi="Arial" w:cs="Arial"/>
                <w:color w:val="000000"/>
                <w:sz w:val="18"/>
                <w:szCs w:val="18"/>
              </w:rPr>
            </w:pPr>
          </w:p>
        </w:tc>
        <w:tc>
          <w:tcPr>
            <w:tcW w:w="767" w:type="dxa"/>
            <w:vMerge/>
          </w:tcPr>
          <w:p w14:paraId="4AB80BCF" w14:textId="77777777" w:rsidR="002E74C2" w:rsidRPr="0082117A" w:rsidRDefault="002E74C2" w:rsidP="002E74C2">
            <w:pPr>
              <w:rPr>
                <w:rFonts w:ascii="Arial" w:hAnsi="Arial" w:cs="Arial"/>
                <w:color w:val="000000"/>
                <w:sz w:val="18"/>
                <w:szCs w:val="18"/>
              </w:rPr>
            </w:pPr>
          </w:p>
        </w:tc>
        <w:tc>
          <w:tcPr>
            <w:tcW w:w="802" w:type="dxa"/>
            <w:vMerge/>
          </w:tcPr>
          <w:p w14:paraId="11A9E084" w14:textId="77777777" w:rsidR="002E74C2" w:rsidRPr="0082117A" w:rsidRDefault="002E74C2" w:rsidP="002E74C2">
            <w:pPr>
              <w:rPr>
                <w:rFonts w:ascii="Arial" w:hAnsi="Arial" w:cs="Arial"/>
                <w:color w:val="000000"/>
                <w:sz w:val="18"/>
                <w:szCs w:val="18"/>
              </w:rPr>
            </w:pPr>
          </w:p>
        </w:tc>
        <w:tc>
          <w:tcPr>
            <w:tcW w:w="708" w:type="dxa"/>
            <w:vMerge/>
          </w:tcPr>
          <w:p w14:paraId="3D16D30A" w14:textId="77777777" w:rsidR="002E74C2" w:rsidRPr="0082117A" w:rsidRDefault="002E74C2" w:rsidP="002E74C2">
            <w:pPr>
              <w:rPr>
                <w:rFonts w:ascii="Arial" w:hAnsi="Arial" w:cs="Arial"/>
                <w:color w:val="000000"/>
                <w:sz w:val="18"/>
                <w:szCs w:val="18"/>
              </w:rPr>
            </w:pPr>
          </w:p>
        </w:tc>
        <w:tc>
          <w:tcPr>
            <w:tcW w:w="851" w:type="dxa"/>
            <w:vMerge/>
          </w:tcPr>
          <w:p w14:paraId="2FAAEB1E" w14:textId="77777777" w:rsidR="002E74C2" w:rsidRPr="0082117A" w:rsidRDefault="002E74C2" w:rsidP="002E74C2">
            <w:pPr>
              <w:rPr>
                <w:rFonts w:ascii="Arial" w:hAnsi="Arial" w:cs="Arial"/>
                <w:color w:val="000000"/>
                <w:sz w:val="18"/>
                <w:szCs w:val="18"/>
              </w:rPr>
            </w:pPr>
          </w:p>
        </w:tc>
        <w:tc>
          <w:tcPr>
            <w:tcW w:w="993" w:type="dxa"/>
            <w:vMerge/>
          </w:tcPr>
          <w:p w14:paraId="41DD1656" w14:textId="77777777" w:rsidR="002E74C2" w:rsidRPr="0082117A" w:rsidRDefault="002E74C2" w:rsidP="002E74C2">
            <w:pPr>
              <w:jc w:val="center"/>
              <w:rPr>
                <w:rFonts w:ascii="Arial" w:hAnsi="Arial" w:cs="Arial"/>
                <w:color w:val="000000"/>
                <w:sz w:val="18"/>
                <w:szCs w:val="18"/>
              </w:rPr>
            </w:pPr>
          </w:p>
        </w:tc>
        <w:tc>
          <w:tcPr>
            <w:tcW w:w="836" w:type="dxa"/>
            <w:vMerge/>
          </w:tcPr>
          <w:p w14:paraId="52CC0A5F" w14:textId="77777777" w:rsidR="002E74C2" w:rsidRPr="0082117A" w:rsidRDefault="002E74C2" w:rsidP="002E74C2">
            <w:pPr>
              <w:jc w:val="center"/>
              <w:rPr>
                <w:rFonts w:ascii="Arial" w:hAnsi="Arial" w:cs="Arial"/>
                <w:color w:val="000000"/>
                <w:sz w:val="18"/>
                <w:szCs w:val="18"/>
              </w:rPr>
            </w:pPr>
          </w:p>
        </w:tc>
        <w:tc>
          <w:tcPr>
            <w:tcW w:w="761" w:type="dxa"/>
            <w:vMerge/>
            <w:noWrap/>
            <w:hideMark/>
          </w:tcPr>
          <w:p w14:paraId="75545E09" w14:textId="70FA70F3" w:rsidR="002E74C2" w:rsidRPr="0082117A" w:rsidRDefault="002E74C2" w:rsidP="002E74C2">
            <w:pPr>
              <w:jc w:val="center"/>
              <w:rPr>
                <w:rFonts w:ascii="Arial" w:hAnsi="Arial" w:cs="Arial"/>
                <w:color w:val="000000"/>
                <w:sz w:val="18"/>
                <w:szCs w:val="18"/>
              </w:rPr>
            </w:pPr>
          </w:p>
        </w:tc>
        <w:tc>
          <w:tcPr>
            <w:tcW w:w="751" w:type="dxa"/>
            <w:vMerge/>
            <w:hideMark/>
          </w:tcPr>
          <w:p w14:paraId="40A87C2D" w14:textId="77777777" w:rsidR="002E74C2" w:rsidRPr="0082117A" w:rsidRDefault="002E74C2" w:rsidP="002E74C2">
            <w:pPr>
              <w:rPr>
                <w:rFonts w:ascii="Arial" w:hAnsi="Arial" w:cs="Arial"/>
                <w:color w:val="000000"/>
                <w:sz w:val="18"/>
                <w:szCs w:val="18"/>
              </w:rPr>
            </w:pPr>
          </w:p>
        </w:tc>
        <w:tc>
          <w:tcPr>
            <w:tcW w:w="767" w:type="dxa"/>
            <w:vMerge/>
            <w:hideMark/>
          </w:tcPr>
          <w:p w14:paraId="1AB09C66" w14:textId="77777777" w:rsidR="002E74C2" w:rsidRPr="0082117A" w:rsidRDefault="002E74C2" w:rsidP="002E74C2">
            <w:pPr>
              <w:rPr>
                <w:rFonts w:ascii="Arial" w:hAnsi="Arial" w:cs="Arial"/>
                <w:color w:val="000000"/>
                <w:sz w:val="18"/>
                <w:szCs w:val="18"/>
              </w:rPr>
            </w:pPr>
          </w:p>
        </w:tc>
        <w:tc>
          <w:tcPr>
            <w:tcW w:w="917" w:type="dxa"/>
            <w:vMerge/>
            <w:hideMark/>
          </w:tcPr>
          <w:p w14:paraId="046CA490" w14:textId="77777777" w:rsidR="002E74C2" w:rsidRPr="0082117A" w:rsidRDefault="002E74C2" w:rsidP="002E74C2">
            <w:pPr>
              <w:rPr>
                <w:rFonts w:ascii="Arial" w:hAnsi="Arial" w:cs="Arial"/>
                <w:color w:val="000000"/>
                <w:sz w:val="18"/>
                <w:szCs w:val="18"/>
              </w:rPr>
            </w:pPr>
          </w:p>
        </w:tc>
        <w:tc>
          <w:tcPr>
            <w:tcW w:w="917" w:type="dxa"/>
            <w:vMerge/>
            <w:hideMark/>
          </w:tcPr>
          <w:p w14:paraId="56F1E1EE" w14:textId="77777777" w:rsidR="002E74C2" w:rsidRPr="0082117A" w:rsidRDefault="002E74C2" w:rsidP="002E74C2">
            <w:pPr>
              <w:rPr>
                <w:rFonts w:ascii="Arial" w:hAnsi="Arial" w:cs="Arial"/>
                <w:color w:val="000000"/>
                <w:sz w:val="18"/>
                <w:szCs w:val="18"/>
              </w:rPr>
            </w:pPr>
          </w:p>
        </w:tc>
        <w:tc>
          <w:tcPr>
            <w:tcW w:w="863" w:type="dxa"/>
            <w:vMerge/>
            <w:hideMark/>
          </w:tcPr>
          <w:p w14:paraId="18755B74" w14:textId="77777777" w:rsidR="002E74C2" w:rsidRPr="0082117A" w:rsidRDefault="002E74C2" w:rsidP="002E74C2">
            <w:pPr>
              <w:rPr>
                <w:rFonts w:ascii="Arial" w:hAnsi="Arial" w:cs="Arial"/>
                <w:color w:val="000000"/>
                <w:sz w:val="18"/>
                <w:szCs w:val="18"/>
              </w:rPr>
            </w:pPr>
          </w:p>
        </w:tc>
        <w:tc>
          <w:tcPr>
            <w:tcW w:w="708" w:type="dxa"/>
            <w:vMerge/>
            <w:hideMark/>
          </w:tcPr>
          <w:p w14:paraId="69422B82" w14:textId="77777777" w:rsidR="002E74C2" w:rsidRPr="0082117A" w:rsidRDefault="002E74C2" w:rsidP="002E74C2">
            <w:pPr>
              <w:rPr>
                <w:rFonts w:ascii="Arial" w:hAnsi="Arial" w:cs="Arial"/>
                <w:color w:val="000000"/>
                <w:sz w:val="18"/>
                <w:szCs w:val="18"/>
              </w:rPr>
            </w:pPr>
          </w:p>
        </w:tc>
      </w:tr>
      <w:tr w:rsidR="002E74C2" w:rsidRPr="00091A61" w14:paraId="579FF6A8" w14:textId="77777777" w:rsidTr="00680EE7">
        <w:trPr>
          <w:trHeight w:val="268"/>
        </w:trPr>
        <w:tc>
          <w:tcPr>
            <w:tcW w:w="846" w:type="dxa"/>
            <w:vMerge w:val="restart"/>
          </w:tcPr>
          <w:p w14:paraId="0CB3334F" w14:textId="4D7C856D"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CW</w:t>
            </w:r>
          </w:p>
        </w:tc>
        <w:tc>
          <w:tcPr>
            <w:tcW w:w="1276" w:type="dxa"/>
            <w:noWrap/>
          </w:tcPr>
          <w:p w14:paraId="203A1FE8" w14:textId="182E08FA"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Sludge</w:t>
            </w:r>
          </w:p>
        </w:tc>
        <w:tc>
          <w:tcPr>
            <w:tcW w:w="772" w:type="dxa"/>
            <w:noWrap/>
          </w:tcPr>
          <w:p w14:paraId="70E6BFB3" w14:textId="28E38FB3" w:rsidR="002E74C2" w:rsidRPr="00132824" w:rsidRDefault="002E74C2" w:rsidP="002E74C2">
            <w:pPr>
              <w:jc w:val="center"/>
              <w:rPr>
                <w:rFonts w:ascii="Arial" w:hAnsi="Arial" w:cs="Arial"/>
                <w:sz w:val="18"/>
                <w:szCs w:val="18"/>
              </w:rPr>
            </w:pPr>
            <w:r>
              <w:rPr>
                <w:rFonts w:ascii="Arial" w:hAnsi="Arial" w:cs="Arial"/>
                <w:sz w:val="18"/>
                <w:szCs w:val="18"/>
              </w:rPr>
              <w:t>-</w:t>
            </w:r>
          </w:p>
        </w:tc>
        <w:tc>
          <w:tcPr>
            <w:tcW w:w="761" w:type="dxa"/>
            <w:noWrap/>
          </w:tcPr>
          <w:p w14:paraId="5F552D9C" w14:textId="3D0C7F0C" w:rsidR="002E74C2" w:rsidRPr="00132824" w:rsidRDefault="002E74C2" w:rsidP="002E74C2">
            <w:pPr>
              <w:jc w:val="center"/>
              <w:rPr>
                <w:rFonts w:ascii="Arial" w:hAnsi="Arial" w:cs="Arial"/>
                <w:sz w:val="18"/>
                <w:szCs w:val="18"/>
              </w:rPr>
            </w:pPr>
            <w:r>
              <w:rPr>
                <w:rFonts w:ascii="Arial" w:hAnsi="Arial" w:cs="Arial"/>
                <w:sz w:val="18"/>
                <w:szCs w:val="18"/>
              </w:rPr>
              <w:t>-</w:t>
            </w:r>
          </w:p>
        </w:tc>
        <w:tc>
          <w:tcPr>
            <w:tcW w:w="867" w:type="dxa"/>
          </w:tcPr>
          <w:p w14:paraId="61C3B5FA" w14:textId="2372D1F8" w:rsidR="002E74C2" w:rsidRPr="00132824" w:rsidRDefault="002E74C2" w:rsidP="002E74C2">
            <w:pPr>
              <w:rPr>
                <w:rFonts w:ascii="Arial" w:hAnsi="Arial" w:cs="Arial"/>
                <w:sz w:val="18"/>
                <w:szCs w:val="18"/>
              </w:rPr>
            </w:pPr>
            <w:r>
              <w:rPr>
                <w:rFonts w:ascii="Arial" w:hAnsi="Arial" w:cs="Arial"/>
                <w:sz w:val="18"/>
                <w:szCs w:val="18"/>
              </w:rPr>
              <w:t>-</w:t>
            </w:r>
          </w:p>
        </w:tc>
        <w:tc>
          <w:tcPr>
            <w:tcW w:w="767" w:type="dxa"/>
          </w:tcPr>
          <w:p w14:paraId="2C291EC6" w14:textId="2302BEC0" w:rsidR="002E74C2" w:rsidRPr="00132824" w:rsidRDefault="002E74C2" w:rsidP="002E74C2">
            <w:pPr>
              <w:rPr>
                <w:rFonts w:ascii="Arial" w:hAnsi="Arial" w:cs="Arial"/>
                <w:sz w:val="18"/>
                <w:szCs w:val="18"/>
              </w:rPr>
            </w:pPr>
            <w:r>
              <w:rPr>
                <w:rFonts w:ascii="Arial" w:hAnsi="Arial" w:cs="Arial"/>
                <w:sz w:val="18"/>
                <w:szCs w:val="18"/>
              </w:rPr>
              <w:t>-</w:t>
            </w:r>
          </w:p>
        </w:tc>
        <w:tc>
          <w:tcPr>
            <w:tcW w:w="802" w:type="dxa"/>
          </w:tcPr>
          <w:p w14:paraId="408E5B6F" w14:textId="3B5C8CDD" w:rsidR="002E74C2" w:rsidRPr="00132824" w:rsidRDefault="002E74C2" w:rsidP="002E74C2">
            <w:pPr>
              <w:rPr>
                <w:rFonts w:ascii="Arial" w:hAnsi="Arial" w:cs="Arial"/>
                <w:sz w:val="18"/>
                <w:szCs w:val="18"/>
              </w:rPr>
            </w:pPr>
            <w:r>
              <w:rPr>
                <w:rFonts w:ascii="Arial" w:hAnsi="Arial" w:cs="Arial"/>
                <w:sz w:val="18"/>
                <w:szCs w:val="18"/>
              </w:rPr>
              <w:t>-</w:t>
            </w:r>
          </w:p>
        </w:tc>
        <w:tc>
          <w:tcPr>
            <w:tcW w:w="708" w:type="dxa"/>
          </w:tcPr>
          <w:p w14:paraId="3056926F" w14:textId="6894CE34" w:rsidR="002E74C2" w:rsidRPr="00132824" w:rsidRDefault="002E74C2" w:rsidP="002E74C2">
            <w:pPr>
              <w:rPr>
                <w:rFonts w:ascii="Arial" w:hAnsi="Arial" w:cs="Arial"/>
                <w:sz w:val="18"/>
                <w:szCs w:val="18"/>
              </w:rPr>
            </w:pPr>
            <w:r>
              <w:rPr>
                <w:rFonts w:ascii="Arial" w:hAnsi="Arial" w:cs="Arial"/>
                <w:sz w:val="18"/>
                <w:szCs w:val="18"/>
              </w:rPr>
              <w:t>-</w:t>
            </w:r>
          </w:p>
        </w:tc>
        <w:tc>
          <w:tcPr>
            <w:tcW w:w="851" w:type="dxa"/>
          </w:tcPr>
          <w:p w14:paraId="043C6F64" w14:textId="48761D66" w:rsidR="002E74C2" w:rsidRPr="00132824" w:rsidRDefault="002E74C2" w:rsidP="002E74C2">
            <w:pPr>
              <w:rPr>
                <w:rFonts w:ascii="Arial" w:hAnsi="Arial" w:cs="Arial"/>
                <w:sz w:val="18"/>
                <w:szCs w:val="18"/>
              </w:rPr>
            </w:pPr>
            <w:r>
              <w:rPr>
                <w:rFonts w:ascii="Arial" w:hAnsi="Arial" w:cs="Arial"/>
                <w:sz w:val="18"/>
                <w:szCs w:val="18"/>
              </w:rPr>
              <w:t>-</w:t>
            </w:r>
          </w:p>
        </w:tc>
        <w:tc>
          <w:tcPr>
            <w:tcW w:w="993" w:type="dxa"/>
          </w:tcPr>
          <w:p w14:paraId="06F8AEAF" w14:textId="420525FF" w:rsidR="002E74C2" w:rsidRDefault="002E74C2" w:rsidP="002E74C2">
            <w:pPr>
              <w:jc w:val="center"/>
              <w:rPr>
                <w:rFonts w:ascii="Arial" w:hAnsi="Arial" w:cs="Arial"/>
                <w:color w:val="000000"/>
                <w:sz w:val="18"/>
                <w:szCs w:val="18"/>
              </w:rPr>
            </w:pPr>
            <w:r>
              <w:rPr>
                <w:rFonts w:ascii="Arial" w:hAnsi="Arial" w:cs="Arial"/>
                <w:color w:val="000000"/>
                <w:sz w:val="18"/>
                <w:szCs w:val="18"/>
              </w:rPr>
              <w:t>-</w:t>
            </w:r>
          </w:p>
        </w:tc>
        <w:tc>
          <w:tcPr>
            <w:tcW w:w="836" w:type="dxa"/>
          </w:tcPr>
          <w:p w14:paraId="5B6E4986" w14:textId="387DE931" w:rsidR="002E74C2" w:rsidRDefault="002E74C2" w:rsidP="002E74C2">
            <w:pPr>
              <w:jc w:val="center"/>
              <w:rPr>
                <w:rFonts w:ascii="Arial" w:hAnsi="Arial" w:cs="Arial"/>
                <w:color w:val="000000"/>
                <w:sz w:val="18"/>
                <w:szCs w:val="18"/>
              </w:rPr>
            </w:pPr>
            <w:r>
              <w:rPr>
                <w:rFonts w:ascii="Arial" w:hAnsi="Arial" w:cs="Arial"/>
                <w:color w:val="000000"/>
                <w:sz w:val="18"/>
                <w:szCs w:val="18"/>
              </w:rPr>
              <w:t>0.01</w:t>
            </w:r>
          </w:p>
        </w:tc>
        <w:tc>
          <w:tcPr>
            <w:tcW w:w="761" w:type="dxa"/>
            <w:noWrap/>
          </w:tcPr>
          <w:p w14:paraId="501F2717" w14:textId="3B237C8F"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0.04</w:t>
            </w:r>
          </w:p>
        </w:tc>
        <w:tc>
          <w:tcPr>
            <w:tcW w:w="751" w:type="dxa"/>
          </w:tcPr>
          <w:p w14:paraId="562B6CC7" w14:textId="54487D1B"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w:t>
            </w:r>
          </w:p>
        </w:tc>
        <w:tc>
          <w:tcPr>
            <w:tcW w:w="767" w:type="dxa"/>
          </w:tcPr>
          <w:p w14:paraId="5AF8FCD0" w14:textId="6CE0F45F" w:rsidR="002E74C2" w:rsidRPr="00132824" w:rsidRDefault="002E74C2" w:rsidP="002E74C2">
            <w:pPr>
              <w:rPr>
                <w:rFonts w:ascii="Arial" w:hAnsi="Arial" w:cs="Arial"/>
                <w:sz w:val="18"/>
                <w:szCs w:val="18"/>
              </w:rPr>
            </w:pPr>
            <w:r>
              <w:rPr>
                <w:rFonts w:ascii="Arial" w:hAnsi="Arial" w:cs="Arial"/>
                <w:sz w:val="18"/>
                <w:szCs w:val="18"/>
              </w:rPr>
              <w:t>-</w:t>
            </w:r>
          </w:p>
        </w:tc>
        <w:tc>
          <w:tcPr>
            <w:tcW w:w="917" w:type="dxa"/>
          </w:tcPr>
          <w:p w14:paraId="1D078E55" w14:textId="0D0BD7F3" w:rsidR="002E74C2" w:rsidRPr="00132824" w:rsidRDefault="002E74C2" w:rsidP="002E74C2">
            <w:pPr>
              <w:rPr>
                <w:rFonts w:ascii="Arial" w:hAnsi="Arial" w:cs="Arial"/>
                <w:sz w:val="18"/>
                <w:szCs w:val="18"/>
              </w:rPr>
            </w:pPr>
            <w:r>
              <w:rPr>
                <w:rFonts w:ascii="Arial" w:hAnsi="Arial" w:cs="Arial"/>
                <w:sz w:val="18"/>
                <w:szCs w:val="18"/>
              </w:rPr>
              <w:t>-</w:t>
            </w:r>
          </w:p>
        </w:tc>
        <w:tc>
          <w:tcPr>
            <w:tcW w:w="917" w:type="dxa"/>
          </w:tcPr>
          <w:p w14:paraId="45EC1364" w14:textId="1A684D70" w:rsidR="002E74C2" w:rsidRPr="00132824" w:rsidRDefault="002E74C2" w:rsidP="002E74C2">
            <w:pPr>
              <w:rPr>
                <w:rFonts w:ascii="Arial" w:hAnsi="Arial" w:cs="Arial"/>
                <w:sz w:val="18"/>
                <w:szCs w:val="18"/>
              </w:rPr>
            </w:pPr>
            <w:r>
              <w:rPr>
                <w:rFonts w:ascii="Arial" w:hAnsi="Arial" w:cs="Arial"/>
                <w:sz w:val="18"/>
                <w:szCs w:val="18"/>
              </w:rPr>
              <w:t>-</w:t>
            </w:r>
          </w:p>
        </w:tc>
        <w:tc>
          <w:tcPr>
            <w:tcW w:w="863" w:type="dxa"/>
          </w:tcPr>
          <w:p w14:paraId="0CB0CC3B" w14:textId="2E6F7218" w:rsidR="002E74C2" w:rsidRPr="00132824" w:rsidRDefault="002E74C2" w:rsidP="002E74C2">
            <w:pPr>
              <w:rPr>
                <w:rFonts w:ascii="Arial" w:hAnsi="Arial" w:cs="Arial"/>
                <w:sz w:val="18"/>
                <w:szCs w:val="18"/>
              </w:rPr>
            </w:pPr>
            <w:r>
              <w:rPr>
                <w:rFonts w:ascii="Arial" w:hAnsi="Arial" w:cs="Arial"/>
                <w:sz w:val="18"/>
                <w:szCs w:val="18"/>
              </w:rPr>
              <w:t>-</w:t>
            </w:r>
          </w:p>
        </w:tc>
        <w:tc>
          <w:tcPr>
            <w:tcW w:w="708" w:type="dxa"/>
          </w:tcPr>
          <w:p w14:paraId="7597B24C" w14:textId="27E69756" w:rsidR="002E74C2" w:rsidRPr="00132824" w:rsidRDefault="002E74C2" w:rsidP="002E74C2">
            <w:pPr>
              <w:rPr>
                <w:rFonts w:ascii="Arial" w:hAnsi="Arial" w:cs="Arial"/>
                <w:sz w:val="18"/>
                <w:szCs w:val="18"/>
              </w:rPr>
            </w:pPr>
            <w:r>
              <w:rPr>
                <w:rFonts w:ascii="Arial" w:hAnsi="Arial" w:cs="Arial"/>
                <w:sz w:val="18"/>
                <w:szCs w:val="18"/>
              </w:rPr>
              <w:t>--</w:t>
            </w:r>
          </w:p>
        </w:tc>
      </w:tr>
      <w:tr w:rsidR="002E74C2" w:rsidRPr="00091A61" w14:paraId="792FB3CC" w14:textId="77777777" w:rsidTr="00680EE7">
        <w:trPr>
          <w:trHeight w:val="268"/>
        </w:trPr>
        <w:tc>
          <w:tcPr>
            <w:tcW w:w="846" w:type="dxa"/>
            <w:vMerge/>
          </w:tcPr>
          <w:p w14:paraId="6CE479B6" w14:textId="77777777" w:rsidR="002E74C2" w:rsidRPr="0082117A" w:rsidRDefault="002E74C2" w:rsidP="002E74C2">
            <w:pPr>
              <w:jc w:val="center"/>
              <w:rPr>
                <w:rFonts w:ascii="Arial" w:hAnsi="Arial" w:cs="Arial"/>
                <w:color w:val="000000"/>
                <w:sz w:val="18"/>
                <w:szCs w:val="18"/>
              </w:rPr>
            </w:pPr>
          </w:p>
        </w:tc>
        <w:tc>
          <w:tcPr>
            <w:tcW w:w="1276" w:type="dxa"/>
            <w:noWrap/>
          </w:tcPr>
          <w:p w14:paraId="2BF4F677" w14:textId="78179CB8"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Effluent</w:t>
            </w:r>
          </w:p>
        </w:tc>
        <w:tc>
          <w:tcPr>
            <w:tcW w:w="772" w:type="dxa"/>
            <w:noWrap/>
          </w:tcPr>
          <w:p w14:paraId="6F9FF0AC" w14:textId="74EDEA88" w:rsidR="002E74C2" w:rsidRPr="00132824" w:rsidRDefault="002E74C2" w:rsidP="002E74C2">
            <w:pPr>
              <w:jc w:val="center"/>
              <w:rPr>
                <w:rFonts w:ascii="Arial" w:hAnsi="Arial" w:cs="Arial"/>
                <w:sz w:val="18"/>
                <w:szCs w:val="18"/>
              </w:rPr>
            </w:pPr>
            <w:r>
              <w:rPr>
                <w:rFonts w:ascii="Arial" w:hAnsi="Arial" w:cs="Arial"/>
                <w:sz w:val="18"/>
                <w:szCs w:val="18"/>
              </w:rPr>
              <w:t>-</w:t>
            </w:r>
          </w:p>
        </w:tc>
        <w:tc>
          <w:tcPr>
            <w:tcW w:w="761" w:type="dxa"/>
            <w:noWrap/>
          </w:tcPr>
          <w:p w14:paraId="65E0D9BA" w14:textId="664B57EB" w:rsidR="002E74C2" w:rsidRPr="00132824" w:rsidRDefault="002E74C2" w:rsidP="002E74C2">
            <w:pPr>
              <w:jc w:val="center"/>
              <w:rPr>
                <w:rFonts w:ascii="Arial" w:hAnsi="Arial" w:cs="Arial"/>
                <w:sz w:val="18"/>
                <w:szCs w:val="18"/>
              </w:rPr>
            </w:pPr>
            <w:r>
              <w:rPr>
                <w:rFonts w:ascii="Arial" w:hAnsi="Arial" w:cs="Arial"/>
                <w:sz w:val="18"/>
                <w:szCs w:val="18"/>
              </w:rPr>
              <w:t>-</w:t>
            </w:r>
          </w:p>
        </w:tc>
        <w:tc>
          <w:tcPr>
            <w:tcW w:w="867" w:type="dxa"/>
          </w:tcPr>
          <w:p w14:paraId="7E0D91B4" w14:textId="7378BD97" w:rsidR="002E74C2" w:rsidRPr="00132824" w:rsidRDefault="002E74C2" w:rsidP="002E74C2">
            <w:pPr>
              <w:rPr>
                <w:rFonts w:ascii="Arial" w:hAnsi="Arial" w:cs="Arial"/>
                <w:sz w:val="18"/>
                <w:szCs w:val="18"/>
              </w:rPr>
            </w:pPr>
            <w:r>
              <w:rPr>
                <w:rFonts w:ascii="Arial" w:hAnsi="Arial" w:cs="Arial"/>
                <w:sz w:val="18"/>
                <w:szCs w:val="18"/>
              </w:rPr>
              <w:t>-</w:t>
            </w:r>
          </w:p>
        </w:tc>
        <w:tc>
          <w:tcPr>
            <w:tcW w:w="767" w:type="dxa"/>
          </w:tcPr>
          <w:p w14:paraId="699B9E20" w14:textId="68CFEB81" w:rsidR="002E74C2" w:rsidRPr="00132824" w:rsidRDefault="002E74C2" w:rsidP="002E74C2">
            <w:pPr>
              <w:rPr>
                <w:rFonts w:ascii="Arial" w:hAnsi="Arial" w:cs="Arial"/>
                <w:sz w:val="18"/>
                <w:szCs w:val="18"/>
              </w:rPr>
            </w:pPr>
            <w:r>
              <w:rPr>
                <w:rFonts w:ascii="Arial" w:hAnsi="Arial" w:cs="Arial"/>
                <w:sz w:val="18"/>
                <w:szCs w:val="18"/>
              </w:rPr>
              <w:t>-</w:t>
            </w:r>
          </w:p>
        </w:tc>
        <w:tc>
          <w:tcPr>
            <w:tcW w:w="802" w:type="dxa"/>
          </w:tcPr>
          <w:p w14:paraId="120E15A8" w14:textId="0B8AAC6D" w:rsidR="002E74C2" w:rsidRPr="00132824" w:rsidRDefault="002E74C2" w:rsidP="002E74C2">
            <w:pPr>
              <w:rPr>
                <w:rFonts w:ascii="Arial" w:hAnsi="Arial" w:cs="Arial"/>
                <w:sz w:val="18"/>
                <w:szCs w:val="18"/>
              </w:rPr>
            </w:pPr>
            <w:r>
              <w:rPr>
                <w:rFonts w:ascii="Arial" w:hAnsi="Arial" w:cs="Arial"/>
                <w:sz w:val="18"/>
                <w:szCs w:val="18"/>
              </w:rPr>
              <w:t>-</w:t>
            </w:r>
          </w:p>
        </w:tc>
        <w:tc>
          <w:tcPr>
            <w:tcW w:w="708" w:type="dxa"/>
          </w:tcPr>
          <w:p w14:paraId="41619450" w14:textId="62058F09" w:rsidR="002E74C2" w:rsidRPr="00132824" w:rsidRDefault="002E74C2" w:rsidP="002E74C2">
            <w:pPr>
              <w:rPr>
                <w:rFonts w:ascii="Arial" w:hAnsi="Arial" w:cs="Arial"/>
                <w:sz w:val="18"/>
                <w:szCs w:val="18"/>
              </w:rPr>
            </w:pPr>
            <w:r>
              <w:rPr>
                <w:rFonts w:ascii="Arial" w:hAnsi="Arial" w:cs="Arial"/>
                <w:sz w:val="18"/>
                <w:szCs w:val="18"/>
              </w:rPr>
              <w:t>-</w:t>
            </w:r>
          </w:p>
        </w:tc>
        <w:tc>
          <w:tcPr>
            <w:tcW w:w="851" w:type="dxa"/>
          </w:tcPr>
          <w:p w14:paraId="5783A970" w14:textId="76529B55" w:rsidR="002E74C2" w:rsidRPr="00132824" w:rsidRDefault="002E74C2" w:rsidP="002E74C2">
            <w:pPr>
              <w:rPr>
                <w:rFonts w:ascii="Arial" w:hAnsi="Arial" w:cs="Arial"/>
                <w:sz w:val="18"/>
                <w:szCs w:val="18"/>
              </w:rPr>
            </w:pPr>
            <w:r>
              <w:rPr>
                <w:rFonts w:ascii="Arial" w:hAnsi="Arial" w:cs="Arial"/>
                <w:sz w:val="18"/>
                <w:szCs w:val="18"/>
              </w:rPr>
              <w:t>-</w:t>
            </w:r>
          </w:p>
        </w:tc>
        <w:tc>
          <w:tcPr>
            <w:tcW w:w="993" w:type="dxa"/>
          </w:tcPr>
          <w:p w14:paraId="797186AB" w14:textId="5A8F885E" w:rsidR="002E74C2" w:rsidRDefault="002E74C2" w:rsidP="002E74C2">
            <w:pPr>
              <w:jc w:val="center"/>
              <w:rPr>
                <w:rFonts w:ascii="Arial" w:hAnsi="Arial" w:cs="Arial"/>
                <w:color w:val="000000"/>
                <w:sz w:val="18"/>
                <w:szCs w:val="18"/>
              </w:rPr>
            </w:pPr>
            <w:r>
              <w:rPr>
                <w:rFonts w:ascii="Arial" w:hAnsi="Arial" w:cs="Arial"/>
                <w:color w:val="000000"/>
                <w:sz w:val="18"/>
                <w:szCs w:val="18"/>
              </w:rPr>
              <w:t>-</w:t>
            </w:r>
          </w:p>
        </w:tc>
        <w:tc>
          <w:tcPr>
            <w:tcW w:w="836" w:type="dxa"/>
          </w:tcPr>
          <w:p w14:paraId="6B49BB0F" w14:textId="2C08F54D" w:rsidR="002E74C2" w:rsidRDefault="002E74C2" w:rsidP="002E74C2">
            <w:pPr>
              <w:jc w:val="center"/>
              <w:rPr>
                <w:rFonts w:ascii="Arial" w:hAnsi="Arial" w:cs="Arial"/>
                <w:color w:val="000000"/>
                <w:sz w:val="18"/>
                <w:szCs w:val="18"/>
              </w:rPr>
            </w:pPr>
            <w:r>
              <w:rPr>
                <w:rFonts w:ascii="Arial" w:hAnsi="Arial" w:cs="Arial"/>
                <w:color w:val="000000"/>
                <w:sz w:val="18"/>
                <w:szCs w:val="18"/>
              </w:rPr>
              <w:t>1.15</w:t>
            </w:r>
          </w:p>
        </w:tc>
        <w:tc>
          <w:tcPr>
            <w:tcW w:w="761" w:type="dxa"/>
            <w:noWrap/>
          </w:tcPr>
          <w:p w14:paraId="5C3AF608" w14:textId="1471C2C5"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0.24</w:t>
            </w:r>
          </w:p>
        </w:tc>
        <w:tc>
          <w:tcPr>
            <w:tcW w:w="751" w:type="dxa"/>
          </w:tcPr>
          <w:p w14:paraId="5CFD8186" w14:textId="73557835" w:rsidR="002E74C2" w:rsidRPr="0082117A" w:rsidRDefault="002E74C2" w:rsidP="002E74C2">
            <w:pPr>
              <w:jc w:val="center"/>
              <w:rPr>
                <w:rFonts w:ascii="Arial" w:hAnsi="Arial" w:cs="Arial"/>
                <w:color w:val="000000"/>
                <w:sz w:val="18"/>
                <w:szCs w:val="18"/>
              </w:rPr>
            </w:pPr>
            <w:r>
              <w:rPr>
                <w:rFonts w:ascii="Arial" w:hAnsi="Arial" w:cs="Arial"/>
                <w:color w:val="000000"/>
                <w:sz w:val="18"/>
                <w:szCs w:val="18"/>
              </w:rPr>
              <w:t>23</w:t>
            </w:r>
          </w:p>
        </w:tc>
        <w:tc>
          <w:tcPr>
            <w:tcW w:w="767" w:type="dxa"/>
          </w:tcPr>
          <w:p w14:paraId="045ECBBF" w14:textId="6466D316" w:rsidR="002E74C2" w:rsidRPr="00132824" w:rsidRDefault="002E74C2" w:rsidP="002E74C2">
            <w:pPr>
              <w:rPr>
                <w:rFonts w:ascii="Arial" w:hAnsi="Arial" w:cs="Arial"/>
                <w:sz w:val="18"/>
                <w:szCs w:val="18"/>
              </w:rPr>
            </w:pPr>
            <w:r>
              <w:rPr>
                <w:rFonts w:ascii="Arial" w:hAnsi="Arial" w:cs="Arial"/>
                <w:sz w:val="18"/>
                <w:szCs w:val="18"/>
              </w:rPr>
              <w:t>-</w:t>
            </w:r>
          </w:p>
        </w:tc>
        <w:tc>
          <w:tcPr>
            <w:tcW w:w="917" w:type="dxa"/>
          </w:tcPr>
          <w:p w14:paraId="43BB1E9A" w14:textId="57BCEDE0" w:rsidR="002E74C2" w:rsidRPr="00132824" w:rsidRDefault="002E74C2" w:rsidP="002E74C2">
            <w:pPr>
              <w:rPr>
                <w:rFonts w:ascii="Arial" w:hAnsi="Arial" w:cs="Arial"/>
                <w:sz w:val="18"/>
                <w:szCs w:val="18"/>
              </w:rPr>
            </w:pPr>
            <w:r>
              <w:rPr>
                <w:rFonts w:ascii="Arial" w:hAnsi="Arial" w:cs="Arial"/>
                <w:sz w:val="18"/>
                <w:szCs w:val="18"/>
              </w:rPr>
              <w:t>-</w:t>
            </w:r>
          </w:p>
        </w:tc>
        <w:tc>
          <w:tcPr>
            <w:tcW w:w="917" w:type="dxa"/>
          </w:tcPr>
          <w:p w14:paraId="7C91C6F8" w14:textId="0F820AE6" w:rsidR="002E74C2" w:rsidRPr="00132824" w:rsidRDefault="002E74C2" w:rsidP="002E74C2">
            <w:pPr>
              <w:rPr>
                <w:rFonts w:ascii="Arial" w:hAnsi="Arial" w:cs="Arial"/>
                <w:sz w:val="18"/>
                <w:szCs w:val="18"/>
              </w:rPr>
            </w:pPr>
            <w:r>
              <w:rPr>
                <w:rFonts w:ascii="Arial" w:hAnsi="Arial" w:cs="Arial"/>
                <w:sz w:val="18"/>
                <w:szCs w:val="18"/>
              </w:rPr>
              <w:t>-</w:t>
            </w:r>
          </w:p>
        </w:tc>
        <w:tc>
          <w:tcPr>
            <w:tcW w:w="863" w:type="dxa"/>
          </w:tcPr>
          <w:p w14:paraId="7F8B0DCD" w14:textId="20143D52" w:rsidR="002E74C2" w:rsidRPr="00132824" w:rsidRDefault="002E74C2" w:rsidP="002E74C2">
            <w:pPr>
              <w:rPr>
                <w:rFonts w:ascii="Arial" w:hAnsi="Arial" w:cs="Arial"/>
                <w:sz w:val="18"/>
                <w:szCs w:val="18"/>
              </w:rPr>
            </w:pPr>
            <w:r>
              <w:rPr>
                <w:rFonts w:ascii="Arial" w:hAnsi="Arial" w:cs="Arial"/>
                <w:sz w:val="18"/>
                <w:szCs w:val="18"/>
              </w:rPr>
              <w:t>-</w:t>
            </w:r>
          </w:p>
        </w:tc>
        <w:tc>
          <w:tcPr>
            <w:tcW w:w="708" w:type="dxa"/>
          </w:tcPr>
          <w:p w14:paraId="149D7F77" w14:textId="51181D29" w:rsidR="002E74C2" w:rsidRPr="00132824" w:rsidRDefault="002E74C2" w:rsidP="002E74C2">
            <w:pPr>
              <w:rPr>
                <w:rFonts w:ascii="Arial" w:hAnsi="Arial" w:cs="Arial"/>
                <w:sz w:val="18"/>
                <w:szCs w:val="18"/>
              </w:rPr>
            </w:pPr>
            <w:r>
              <w:rPr>
                <w:rFonts w:ascii="Arial" w:hAnsi="Arial" w:cs="Arial"/>
                <w:sz w:val="18"/>
                <w:szCs w:val="18"/>
              </w:rPr>
              <w:t>-</w:t>
            </w:r>
          </w:p>
        </w:tc>
      </w:tr>
    </w:tbl>
    <w:p w14:paraId="296E9A7E" w14:textId="6AA69C41" w:rsidR="00C92B0A" w:rsidRPr="00091A61" w:rsidRDefault="008127AE" w:rsidP="00C92B0A">
      <w:pPr>
        <w:rPr>
          <w:rFonts w:ascii="Arial" w:hAnsi="Arial" w:cs="Arial"/>
          <w:sz w:val="22"/>
          <w:lang w:val="en-US"/>
        </w:rPr>
      </w:pPr>
      <w:r>
        <w:rPr>
          <w:noProof/>
        </w:rPr>
        <w:lastRenderedPageBreak/>
        <w:drawing>
          <wp:inline distT="0" distB="0" distL="0" distR="0" wp14:anchorId="14C56480" wp14:editId="2A0D5DB5">
            <wp:extent cx="9658976" cy="390525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stretch>
                      <a:fillRect/>
                    </a:stretch>
                  </pic:blipFill>
                  <pic:spPr>
                    <a:xfrm>
                      <a:off x="0" y="0"/>
                      <a:ext cx="9665038" cy="3907701"/>
                    </a:xfrm>
                    <a:prstGeom prst="rect">
                      <a:avLst/>
                    </a:prstGeom>
                  </pic:spPr>
                </pic:pic>
              </a:graphicData>
            </a:graphic>
          </wp:inline>
        </w:drawing>
      </w:r>
    </w:p>
    <w:p w14:paraId="1557C908" w14:textId="692AEE9C" w:rsidR="00DB364A" w:rsidRPr="00091A61" w:rsidRDefault="00132824" w:rsidP="00F36325">
      <w:pPr>
        <w:spacing w:after="160" w:line="259" w:lineRule="auto"/>
        <w:rPr>
          <w:rFonts w:ascii="Arial" w:hAnsi="Arial" w:cs="Arial"/>
          <w:sz w:val="22"/>
          <w:lang w:val="en-US"/>
        </w:rPr>
      </w:pPr>
      <w:commentRangeStart w:id="29"/>
      <w:r>
        <w:rPr>
          <w:rFonts w:ascii="Arial" w:hAnsi="Arial" w:cs="Arial"/>
          <w:sz w:val="22"/>
          <w:lang w:val="en-US"/>
        </w:rPr>
        <w:t xml:space="preserve">Figure S9: </w:t>
      </w:r>
      <w:r w:rsidR="008127AE">
        <w:rPr>
          <w:rFonts w:ascii="Arial" w:hAnsi="Arial" w:cs="Arial"/>
          <w:sz w:val="22"/>
          <w:lang w:val="en-US"/>
        </w:rPr>
        <w:t xml:space="preserve">Nutrient </w:t>
      </w:r>
      <w:commentRangeEnd w:id="29"/>
      <w:r w:rsidR="00704CCA">
        <w:rPr>
          <w:rStyle w:val="CommentReference"/>
        </w:rPr>
        <w:commentReference w:id="29"/>
      </w:r>
      <w:r w:rsidR="008127AE">
        <w:rPr>
          <w:rFonts w:ascii="Arial" w:hAnsi="Arial" w:cs="Arial"/>
          <w:sz w:val="22"/>
          <w:lang w:val="en-US"/>
        </w:rPr>
        <w:t>flow</w:t>
      </w:r>
      <w:r>
        <w:rPr>
          <w:rFonts w:ascii="Arial" w:hAnsi="Arial" w:cs="Arial"/>
          <w:sz w:val="22"/>
          <w:lang w:val="en-US"/>
        </w:rPr>
        <w:t xml:space="preserve"> for Scenario 2</w:t>
      </w:r>
    </w:p>
    <w:p w14:paraId="5844FBF5" w14:textId="77777777" w:rsidR="00F06363" w:rsidRPr="00091A61" w:rsidRDefault="00F06363" w:rsidP="00C92B0A">
      <w:pPr>
        <w:rPr>
          <w:rFonts w:ascii="Arial" w:hAnsi="Arial" w:cs="Arial"/>
          <w:sz w:val="22"/>
          <w:lang w:val="en-US"/>
        </w:rPr>
      </w:pPr>
    </w:p>
    <w:p w14:paraId="0BC2908E" w14:textId="77777777" w:rsidR="00DB364A" w:rsidRPr="00091A61" w:rsidRDefault="00DB364A" w:rsidP="00C92B0A">
      <w:pPr>
        <w:rPr>
          <w:rFonts w:ascii="Arial" w:hAnsi="Arial" w:cs="Arial"/>
          <w:sz w:val="22"/>
          <w:lang w:val="en-US"/>
        </w:rPr>
      </w:pPr>
    </w:p>
    <w:p w14:paraId="6F8F872B" w14:textId="63C80707" w:rsidR="00DB364A" w:rsidRPr="00091A61" w:rsidRDefault="00DB364A" w:rsidP="00C92B0A">
      <w:pPr>
        <w:rPr>
          <w:rFonts w:ascii="Arial" w:hAnsi="Arial" w:cs="Arial"/>
          <w:sz w:val="22"/>
          <w:lang w:val="en-US"/>
        </w:rPr>
        <w:sectPr w:rsidR="00DB364A" w:rsidRPr="00091A61" w:rsidSect="00C92B0A">
          <w:pgSz w:w="16838" w:h="11906" w:orient="landscape"/>
          <w:pgMar w:top="1417" w:right="1417" w:bottom="1417" w:left="1417" w:header="708" w:footer="708" w:gutter="0"/>
          <w:cols w:space="708"/>
          <w:docGrid w:linePitch="360"/>
        </w:sectPr>
      </w:pPr>
    </w:p>
    <w:p w14:paraId="75FFD11D" w14:textId="3E5EDFDA" w:rsidR="002E1AE3" w:rsidRPr="00091A61" w:rsidRDefault="003468A8" w:rsidP="008F6217">
      <w:pPr>
        <w:pStyle w:val="Heading2"/>
        <w:numPr>
          <w:ilvl w:val="0"/>
          <w:numId w:val="2"/>
        </w:numPr>
        <w:rPr>
          <w:rFonts w:ascii="Arial" w:hAnsi="Arial" w:cs="Arial"/>
          <w:sz w:val="24"/>
        </w:rPr>
      </w:pPr>
      <w:r w:rsidRPr="00091A61">
        <w:rPr>
          <w:rFonts w:ascii="Arial" w:hAnsi="Arial" w:cs="Arial"/>
          <w:sz w:val="24"/>
          <w:szCs w:val="24"/>
        </w:rPr>
        <w:lastRenderedPageBreak/>
        <w:t>Scenario 3:</w:t>
      </w:r>
      <w:r w:rsidR="00A31868" w:rsidRPr="00091A61">
        <w:rPr>
          <w:rFonts w:ascii="Arial" w:hAnsi="Arial" w:cs="Arial"/>
          <w:sz w:val="24"/>
          <w:szCs w:val="24"/>
        </w:rPr>
        <w:t>Membran</w:t>
      </w:r>
      <w:r w:rsidR="00817965">
        <w:rPr>
          <w:rFonts w:ascii="Arial" w:hAnsi="Arial" w:cs="Arial"/>
          <w:sz w:val="24"/>
          <w:szCs w:val="24"/>
        </w:rPr>
        <w:t>e</w:t>
      </w:r>
      <w:r w:rsidR="00A31868" w:rsidRPr="00091A61">
        <w:rPr>
          <w:rFonts w:ascii="Arial" w:hAnsi="Arial" w:cs="Arial"/>
          <w:sz w:val="24"/>
          <w:szCs w:val="24"/>
        </w:rPr>
        <w:t xml:space="preserve"> filtration</w:t>
      </w:r>
      <w:r w:rsidRPr="00091A61">
        <w:rPr>
          <w:rFonts w:ascii="Arial" w:hAnsi="Arial" w:cs="Arial"/>
          <w:sz w:val="24"/>
          <w:szCs w:val="24"/>
        </w:rPr>
        <w:t xml:space="preserve"> and evaporation</w:t>
      </w:r>
    </w:p>
    <w:p w14:paraId="5D2D52C3" w14:textId="115488A0" w:rsidR="00432361" w:rsidRPr="00091A61" w:rsidRDefault="00432361" w:rsidP="00C71963">
      <w:pPr>
        <w:pStyle w:val="Heading3"/>
        <w:ind w:left="720"/>
        <w:rPr>
          <w:rFonts w:ascii="Arial" w:hAnsi="Arial" w:cs="Arial"/>
          <w:sz w:val="22"/>
          <w:szCs w:val="22"/>
        </w:rPr>
      </w:pPr>
      <w:r w:rsidRPr="00091A61">
        <w:rPr>
          <w:rFonts w:ascii="Arial" w:hAnsi="Arial" w:cs="Arial"/>
          <w:sz w:val="22"/>
          <w:szCs w:val="22"/>
        </w:rPr>
        <w:t xml:space="preserve">Mass </w:t>
      </w:r>
      <w:r w:rsidR="00C71963">
        <w:rPr>
          <w:rFonts w:ascii="Arial" w:hAnsi="Arial" w:cs="Arial"/>
          <w:sz w:val="22"/>
          <w:szCs w:val="22"/>
        </w:rPr>
        <w:t>balance</w:t>
      </w:r>
    </w:p>
    <w:p w14:paraId="3AA156AE" w14:textId="7B63B209" w:rsidR="00527D5E" w:rsidRDefault="002E7131" w:rsidP="003468A8">
      <w:pPr>
        <w:spacing w:after="160" w:line="259" w:lineRule="auto"/>
        <w:rPr>
          <w:rFonts w:ascii="Arial" w:hAnsi="Arial" w:cs="Arial"/>
          <w:sz w:val="22"/>
          <w:szCs w:val="22"/>
          <w:lang w:val="en-US"/>
        </w:rPr>
      </w:pPr>
      <w:r w:rsidRPr="00091A61">
        <w:rPr>
          <w:rFonts w:ascii="Arial" w:hAnsi="Arial" w:cs="Arial"/>
          <w:sz w:val="22"/>
          <w:szCs w:val="22"/>
          <w:lang w:val="en-US"/>
        </w:rPr>
        <w:t xml:space="preserve">The mass and nutrient flows for Scenario 3 </w:t>
      </w:r>
      <w:r w:rsidR="003F0731" w:rsidRPr="00091A61">
        <w:rPr>
          <w:rFonts w:ascii="Arial" w:hAnsi="Arial" w:cs="Arial"/>
          <w:sz w:val="22"/>
          <w:szCs w:val="22"/>
          <w:lang w:val="en-US"/>
        </w:rPr>
        <w:t>were obtained by a technology provider</w:t>
      </w:r>
      <w:r w:rsidR="00527D5E">
        <w:rPr>
          <w:rFonts w:ascii="Arial" w:hAnsi="Arial" w:cs="Arial"/>
          <w:sz w:val="22"/>
          <w:szCs w:val="22"/>
          <w:lang w:val="en-US"/>
        </w:rPr>
        <w:t xml:space="preserve"> in the Netherlands who supply</w:t>
      </w:r>
      <w:r w:rsidR="003F0731" w:rsidRPr="00091A61">
        <w:rPr>
          <w:rFonts w:ascii="Arial" w:hAnsi="Arial" w:cs="Arial"/>
          <w:sz w:val="22"/>
          <w:szCs w:val="22"/>
          <w:lang w:val="en-US"/>
        </w:rPr>
        <w:t xml:space="preserve"> membrane filtration and </w:t>
      </w:r>
      <w:r w:rsidR="00C77E45" w:rsidRPr="00091A61">
        <w:rPr>
          <w:rFonts w:ascii="Arial" w:hAnsi="Arial" w:cs="Arial"/>
          <w:sz w:val="22"/>
          <w:szCs w:val="22"/>
          <w:lang w:val="en-US"/>
        </w:rPr>
        <w:t>vacuum evaporati</w:t>
      </w:r>
      <w:r w:rsidR="00527D5E">
        <w:rPr>
          <w:rFonts w:ascii="Arial" w:hAnsi="Arial" w:cs="Arial"/>
          <w:sz w:val="22"/>
          <w:szCs w:val="22"/>
          <w:lang w:val="en-US"/>
        </w:rPr>
        <w:t>on units</w:t>
      </w:r>
      <w:r w:rsidR="00C77E45" w:rsidRPr="00091A61">
        <w:rPr>
          <w:rFonts w:ascii="Arial" w:hAnsi="Arial" w:cs="Arial"/>
          <w:sz w:val="22"/>
          <w:szCs w:val="22"/>
          <w:lang w:val="en-US"/>
        </w:rPr>
        <w:t xml:space="preserve"> to treat liquid manure fractions</w:t>
      </w:r>
      <w:r w:rsidR="00527D5E">
        <w:rPr>
          <w:rFonts w:ascii="Arial" w:hAnsi="Arial" w:cs="Arial"/>
          <w:sz w:val="22"/>
          <w:szCs w:val="22"/>
          <w:lang w:val="en-US"/>
        </w:rPr>
        <w:t xml:space="preserve"> (</w:t>
      </w:r>
      <w:r w:rsidR="003C504D">
        <w:rPr>
          <w:rFonts w:ascii="Arial" w:hAnsi="Arial" w:cs="Arial"/>
          <w:sz w:val="22"/>
          <w:szCs w:val="22"/>
          <w:lang w:val="en-US"/>
        </w:rPr>
        <w:t xml:space="preserve">Table S8, </w:t>
      </w:r>
      <w:r w:rsidR="00527D5E">
        <w:rPr>
          <w:rFonts w:ascii="Arial" w:hAnsi="Arial" w:cs="Arial"/>
          <w:sz w:val="22"/>
          <w:szCs w:val="22"/>
          <w:lang w:val="en-US"/>
        </w:rPr>
        <w:t>Figure S10)</w:t>
      </w:r>
      <w:r w:rsidR="00C77E45" w:rsidRPr="00091A61">
        <w:rPr>
          <w:rFonts w:ascii="Arial" w:hAnsi="Arial" w:cs="Arial"/>
          <w:sz w:val="22"/>
          <w:szCs w:val="22"/>
          <w:lang w:val="en-US"/>
        </w:rPr>
        <w:t>.</w:t>
      </w:r>
      <w:r w:rsidR="003468A8" w:rsidRPr="00091A61">
        <w:rPr>
          <w:rFonts w:ascii="Arial" w:hAnsi="Arial" w:cs="Arial"/>
          <w:sz w:val="22"/>
          <w:szCs w:val="22"/>
          <w:lang w:val="en-US"/>
        </w:rPr>
        <w:t xml:space="preserve"> </w:t>
      </w:r>
    </w:p>
    <w:p w14:paraId="0331CF44" w14:textId="371C217A" w:rsidR="0044669F" w:rsidRPr="00091A61" w:rsidRDefault="000152E7" w:rsidP="0044669F">
      <w:pPr>
        <w:pStyle w:val="Caption"/>
        <w:rPr>
          <w:rFonts w:ascii="Arial" w:hAnsi="Arial" w:cs="Arial"/>
          <w:sz w:val="20"/>
          <w:szCs w:val="20"/>
        </w:rPr>
      </w:pPr>
      <w:r w:rsidRPr="000152E7">
        <w:rPr>
          <w:rFonts w:ascii="Arial" w:hAnsi="Arial" w:cs="Arial"/>
          <w:sz w:val="22"/>
          <w:szCs w:val="22"/>
        </w:rPr>
        <w:t xml:space="preserve">Table S8 </w:t>
      </w:r>
      <w:r w:rsidR="00C206B5" w:rsidRPr="000152E7">
        <w:rPr>
          <w:rFonts w:ascii="Arial" w:hAnsi="Arial" w:cs="Arial"/>
          <w:sz w:val="22"/>
          <w:szCs w:val="22"/>
        </w:rPr>
        <w:t xml:space="preserve">Mass and nutrient flow </w:t>
      </w:r>
      <w:r>
        <w:rPr>
          <w:rFonts w:ascii="Arial" w:hAnsi="Arial" w:cs="Arial"/>
          <w:sz w:val="22"/>
          <w:szCs w:val="22"/>
        </w:rPr>
        <w:t xml:space="preserve">for Scenario 3 </w:t>
      </w:r>
      <w:r w:rsidR="00241A10">
        <w:rPr>
          <w:rFonts w:ascii="Arial" w:hAnsi="Arial" w:cs="Arial"/>
          <w:sz w:val="22"/>
          <w:szCs w:val="22"/>
        </w:rPr>
        <w:fldChar w:fldCharType="begin"/>
      </w:r>
      <w:r w:rsidR="00241A10">
        <w:rPr>
          <w:rFonts w:ascii="Arial" w:hAnsi="Arial" w:cs="Arial"/>
          <w:sz w:val="22"/>
          <w:szCs w:val="22"/>
        </w:rPr>
        <w:instrText xml:space="preserve"> ADDIN EN.CITE &lt;EndNote&gt;&lt;Cite&gt;&lt;Author&gt;Anonymous&lt;/Author&gt;&lt;Year&gt;2021&lt;/Year&gt;&lt;RecNum&gt;188&lt;/RecNum&gt;&lt;DisplayText&gt;(Anonymous 2021)&lt;/DisplayText&gt;&lt;record&gt;&lt;rec-number&gt;188&lt;/rec-number&gt;&lt;foreign-keys&gt;&lt;key app="EN" db-id="xtsxtzaa9tewz5e0p0u52swgtp22dt9wx5ex" timestamp="1645528388" guid="ed09c986-dced-4fe6-8f2d-0aaef6e11bea"&gt;188&lt;/key&gt;&lt;/foreign-keys&gt;&lt;ref-type name="Personal Communication"&gt;26&lt;/ref-type&gt;&lt;contributors&gt;&lt;authors&gt;&lt;author&gt;Anonymous&lt;/author&gt;&lt;/authors&gt;&lt;/contributors&gt;&lt;titles&gt;&lt;title&gt;Reverse osmosis and evaporation to treat liquid manure-Mass and energy flows&lt;/title&gt;&lt;/titles&gt;&lt;dates&gt;&lt;year&gt;2021&lt;/year&gt;&lt;/dates&gt;&lt;urls&gt;&lt;/urls&gt;&lt;/record&gt;&lt;/Cite&gt;&lt;/EndNote&gt;</w:instrText>
      </w:r>
      <w:r w:rsidR="00241A10">
        <w:rPr>
          <w:rFonts w:ascii="Arial" w:hAnsi="Arial" w:cs="Arial"/>
          <w:sz w:val="22"/>
          <w:szCs w:val="22"/>
        </w:rPr>
        <w:fldChar w:fldCharType="separate"/>
      </w:r>
      <w:r w:rsidR="00241A10">
        <w:rPr>
          <w:rFonts w:ascii="Arial" w:hAnsi="Arial" w:cs="Arial"/>
          <w:noProof/>
          <w:sz w:val="22"/>
          <w:szCs w:val="22"/>
        </w:rPr>
        <w:t>(Anonymous 2021)</w:t>
      </w:r>
      <w:r w:rsidR="00241A10">
        <w:rPr>
          <w:rFonts w:ascii="Arial" w:hAnsi="Arial" w:cs="Arial"/>
          <w:sz w:val="22"/>
          <w:szCs w:val="22"/>
        </w:rPr>
        <w:fldChar w:fldCharType="end"/>
      </w:r>
      <w:r w:rsidR="0044669F" w:rsidRPr="00091A61">
        <w:rPr>
          <w:rFonts w:ascii="Arial" w:hAnsi="Arial" w:cs="Arial"/>
          <w:sz w:val="16"/>
          <w:szCs w:val="16"/>
          <w:lang w:val="en-US"/>
        </w:rPr>
        <w:fldChar w:fldCharType="begin"/>
      </w:r>
      <w:r w:rsidR="0044669F" w:rsidRPr="00091A61">
        <w:rPr>
          <w:rFonts w:ascii="Arial" w:hAnsi="Arial" w:cs="Arial"/>
          <w:sz w:val="16"/>
          <w:szCs w:val="16"/>
          <w:lang w:val="en-US"/>
        </w:rPr>
        <w:instrText xml:space="preserve"> LINK Excel.Sheet.12 "https://ugentbe-my.sharepoint.com/personal/rahul_ravi_ugent_be/Documents/Detricon%20LCA/Stats%20analysis/LCI/Book2.xlsx" "Mass flow!R25C3:R35C8" \a \f 5 \h  \* MERGEFORMAT </w:instrText>
      </w:r>
      <w:r w:rsidR="0044669F" w:rsidRPr="00091A61">
        <w:rPr>
          <w:rFonts w:ascii="Arial" w:hAnsi="Arial" w:cs="Arial"/>
          <w:sz w:val="16"/>
          <w:szCs w:val="16"/>
          <w:lang w:val="en-US"/>
        </w:rPr>
        <w:fldChar w:fldCharType="separate"/>
      </w:r>
    </w:p>
    <w:tbl>
      <w:tblPr>
        <w:tblStyle w:val="TableGrid"/>
        <w:tblW w:w="9919" w:type="dxa"/>
        <w:tblLook w:val="04A0" w:firstRow="1" w:lastRow="0" w:firstColumn="1" w:lastColumn="0" w:noHBand="0" w:noVBand="1"/>
      </w:tblPr>
      <w:tblGrid>
        <w:gridCol w:w="2405"/>
        <w:gridCol w:w="1985"/>
        <w:gridCol w:w="1842"/>
        <w:gridCol w:w="1134"/>
        <w:gridCol w:w="993"/>
        <w:gridCol w:w="1560"/>
      </w:tblGrid>
      <w:tr w:rsidR="0044669F" w:rsidRPr="00091A61" w14:paraId="0DD78127" w14:textId="77777777" w:rsidTr="0044669F">
        <w:trPr>
          <w:trHeight w:val="458"/>
        </w:trPr>
        <w:tc>
          <w:tcPr>
            <w:tcW w:w="2405" w:type="dxa"/>
            <w:vMerge w:val="restart"/>
            <w:noWrap/>
            <w:hideMark/>
          </w:tcPr>
          <w:p w14:paraId="1714A9BC" w14:textId="27FF2B6D" w:rsidR="0044669F" w:rsidRPr="00091A61" w:rsidRDefault="0044669F" w:rsidP="000152E7">
            <w:pPr>
              <w:jc w:val="center"/>
              <w:rPr>
                <w:rFonts w:ascii="Arial" w:hAnsi="Arial" w:cs="Arial"/>
                <w:b/>
                <w:bCs/>
              </w:rPr>
            </w:pPr>
            <w:r w:rsidRPr="00091A61">
              <w:rPr>
                <w:rFonts w:ascii="Arial" w:hAnsi="Arial" w:cs="Arial"/>
                <w:b/>
                <w:bCs/>
              </w:rPr>
              <w:t>Stage</w:t>
            </w:r>
          </w:p>
        </w:tc>
        <w:tc>
          <w:tcPr>
            <w:tcW w:w="1985" w:type="dxa"/>
            <w:vMerge w:val="restart"/>
            <w:noWrap/>
            <w:hideMark/>
          </w:tcPr>
          <w:p w14:paraId="0EC03EA2" w14:textId="77777777" w:rsidR="0044669F" w:rsidRPr="00091A61" w:rsidRDefault="0044669F" w:rsidP="000152E7">
            <w:pPr>
              <w:jc w:val="center"/>
              <w:rPr>
                <w:rFonts w:ascii="Arial" w:hAnsi="Arial" w:cs="Arial"/>
                <w:b/>
                <w:bCs/>
              </w:rPr>
            </w:pPr>
            <w:r w:rsidRPr="00091A61">
              <w:rPr>
                <w:rFonts w:ascii="Arial" w:hAnsi="Arial" w:cs="Arial"/>
                <w:b/>
                <w:bCs/>
              </w:rPr>
              <w:t>Flows</w:t>
            </w:r>
          </w:p>
        </w:tc>
        <w:tc>
          <w:tcPr>
            <w:tcW w:w="1842" w:type="dxa"/>
            <w:vMerge w:val="restart"/>
            <w:noWrap/>
            <w:hideMark/>
          </w:tcPr>
          <w:p w14:paraId="002F7C36" w14:textId="77777777" w:rsidR="0044669F" w:rsidRPr="00091A61" w:rsidRDefault="0044669F" w:rsidP="000152E7">
            <w:pPr>
              <w:jc w:val="center"/>
              <w:rPr>
                <w:rFonts w:ascii="Arial" w:hAnsi="Arial" w:cs="Arial"/>
                <w:b/>
                <w:bCs/>
              </w:rPr>
            </w:pPr>
            <w:r w:rsidRPr="00091A61">
              <w:rPr>
                <w:rFonts w:ascii="Arial" w:hAnsi="Arial" w:cs="Arial"/>
                <w:b/>
                <w:bCs/>
              </w:rPr>
              <w:t>Mass flow</w:t>
            </w:r>
          </w:p>
        </w:tc>
        <w:tc>
          <w:tcPr>
            <w:tcW w:w="1134" w:type="dxa"/>
            <w:vMerge w:val="restart"/>
            <w:noWrap/>
            <w:hideMark/>
          </w:tcPr>
          <w:p w14:paraId="38BCCF4D" w14:textId="77777777" w:rsidR="0044669F" w:rsidRPr="00091A61" w:rsidRDefault="0044669F" w:rsidP="000152E7">
            <w:pPr>
              <w:jc w:val="center"/>
              <w:rPr>
                <w:rFonts w:ascii="Arial" w:hAnsi="Arial" w:cs="Arial"/>
                <w:b/>
                <w:bCs/>
              </w:rPr>
            </w:pPr>
            <w:r w:rsidRPr="00091A61">
              <w:rPr>
                <w:rFonts w:ascii="Arial" w:hAnsi="Arial" w:cs="Arial"/>
                <w:b/>
                <w:bCs/>
              </w:rPr>
              <w:t>TN</w:t>
            </w:r>
          </w:p>
        </w:tc>
        <w:tc>
          <w:tcPr>
            <w:tcW w:w="993" w:type="dxa"/>
            <w:vMerge w:val="restart"/>
            <w:noWrap/>
            <w:hideMark/>
          </w:tcPr>
          <w:p w14:paraId="3E6992D8" w14:textId="77777777" w:rsidR="0044669F" w:rsidRPr="00091A61" w:rsidRDefault="0044669F" w:rsidP="000152E7">
            <w:pPr>
              <w:jc w:val="center"/>
              <w:rPr>
                <w:rFonts w:ascii="Arial" w:hAnsi="Arial" w:cs="Arial"/>
                <w:b/>
                <w:bCs/>
              </w:rPr>
            </w:pPr>
            <w:r w:rsidRPr="00091A61">
              <w:rPr>
                <w:rFonts w:ascii="Arial" w:hAnsi="Arial" w:cs="Arial"/>
                <w:b/>
                <w:bCs/>
              </w:rPr>
              <w:t>TP</w:t>
            </w:r>
          </w:p>
        </w:tc>
        <w:tc>
          <w:tcPr>
            <w:tcW w:w="1560" w:type="dxa"/>
            <w:vMerge w:val="restart"/>
            <w:noWrap/>
            <w:hideMark/>
          </w:tcPr>
          <w:p w14:paraId="73333079" w14:textId="77777777" w:rsidR="0044669F" w:rsidRPr="00091A61" w:rsidRDefault="0044669F" w:rsidP="000152E7">
            <w:pPr>
              <w:jc w:val="center"/>
              <w:rPr>
                <w:rFonts w:ascii="Arial" w:hAnsi="Arial" w:cs="Arial"/>
                <w:b/>
                <w:bCs/>
              </w:rPr>
            </w:pPr>
            <w:r w:rsidRPr="00091A61">
              <w:rPr>
                <w:rFonts w:ascii="Arial" w:hAnsi="Arial" w:cs="Arial"/>
                <w:b/>
                <w:bCs/>
              </w:rPr>
              <w:t>TK</w:t>
            </w:r>
          </w:p>
        </w:tc>
      </w:tr>
      <w:tr w:rsidR="0044669F" w:rsidRPr="00091A61" w14:paraId="2B051591" w14:textId="77777777" w:rsidTr="0044669F">
        <w:trPr>
          <w:trHeight w:val="458"/>
        </w:trPr>
        <w:tc>
          <w:tcPr>
            <w:tcW w:w="2405" w:type="dxa"/>
            <w:vMerge/>
            <w:hideMark/>
          </w:tcPr>
          <w:p w14:paraId="1F827DED" w14:textId="77777777" w:rsidR="0044669F" w:rsidRPr="00091A61" w:rsidRDefault="0044669F" w:rsidP="000152E7">
            <w:pPr>
              <w:jc w:val="center"/>
              <w:rPr>
                <w:rFonts w:ascii="Arial" w:hAnsi="Arial" w:cs="Arial"/>
                <w:b/>
                <w:bCs/>
              </w:rPr>
            </w:pPr>
          </w:p>
        </w:tc>
        <w:tc>
          <w:tcPr>
            <w:tcW w:w="1985" w:type="dxa"/>
            <w:vMerge/>
            <w:hideMark/>
          </w:tcPr>
          <w:p w14:paraId="6C25AEE2" w14:textId="77777777" w:rsidR="0044669F" w:rsidRPr="00091A61" w:rsidRDefault="0044669F" w:rsidP="000152E7">
            <w:pPr>
              <w:jc w:val="center"/>
              <w:rPr>
                <w:rFonts w:ascii="Arial" w:hAnsi="Arial" w:cs="Arial"/>
                <w:b/>
                <w:bCs/>
              </w:rPr>
            </w:pPr>
          </w:p>
        </w:tc>
        <w:tc>
          <w:tcPr>
            <w:tcW w:w="1842" w:type="dxa"/>
            <w:vMerge/>
            <w:hideMark/>
          </w:tcPr>
          <w:p w14:paraId="7CB3005F" w14:textId="77777777" w:rsidR="0044669F" w:rsidRPr="00091A61" w:rsidRDefault="0044669F" w:rsidP="000152E7">
            <w:pPr>
              <w:jc w:val="center"/>
              <w:rPr>
                <w:rFonts w:ascii="Arial" w:hAnsi="Arial" w:cs="Arial"/>
                <w:b/>
                <w:bCs/>
              </w:rPr>
            </w:pPr>
          </w:p>
        </w:tc>
        <w:tc>
          <w:tcPr>
            <w:tcW w:w="1134" w:type="dxa"/>
            <w:vMerge/>
            <w:hideMark/>
          </w:tcPr>
          <w:p w14:paraId="7A22287B" w14:textId="77777777" w:rsidR="0044669F" w:rsidRPr="00091A61" w:rsidRDefault="0044669F" w:rsidP="000152E7">
            <w:pPr>
              <w:jc w:val="center"/>
              <w:rPr>
                <w:rFonts w:ascii="Arial" w:hAnsi="Arial" w:cs="Arial"/>
                <w:b/>
                <w:bCs/>
              </w:rPr>
            </w:pPr>
          </w:p>
        </w:tc>
        <w:tc>
          <w:tcPr>
            <w:tcW w:w="993" w:type="dxa"/>
            <w:vMerge/>
            <w:hideMark/>
          </w:tcPr>
          <w:p w14:paraId="0B77ED26" w14:textId="77777777" w:rsidR="0044669F" w:rsidRPr="00091A61" w:rsidRDefault="0044669F" w:rsidP="000152E7">
            <w:pPr>
              <w:jc w:val="center"/>
              <w:rPr>
                <w:rFonts w:ascii="Arial" w:hAnsi="Arial" w:cs="Arial"/>
                <w:b/>
                <w:bCs/>
              </w:rPr>
            </w:pPr>
          </w:p>
        </w:tc>
        <w:tc>
          <w:tcPr>
            <w:tcW w:w="1560" w:type="dxa"/>
            <w:vMerge/>
            <w:hideMark/>
          </w:tcPr>
          <w:p w14:paraId="12D18507" w14:textId="77777777" w:rsidR="0044669F" w:rsidRPr="00091A61" w:rsidRDefault="0044669F" w:rsidP="000152E7">
            <w:pPr>
              <w:jc w:val="center"/>
              <w:rPr>
                <w:rFonts w:ascii="Arial" w:hAnsi="Arial" w:cs="Arial"/>
                <w:b/>
                <w:bCs/>
              </w:rPr>
            </w:pPr>
          </w:p>
        </w:tc>
      </w:tr>
      <w:tr w:rsidR="0044669F" w:rsidRPr="00091A61" w14:paraId="60E865B7" w14:textId="77777777" w:rsidTr="0044669F">
        <w:trPr>
          <w:trHeight w:val="300"/>
        </w:trPr>
        <w:tc>
          <w:tcPr>
            <w:tcW w:w="2405" w:type="dxa"/>
            <w:vMerge/>
            <w:hideMark/>
          </w:tcPr>
          <w:p w14:paraId="7D192541" w14:textId="77777777" w:rsidR="0044669F" w:rsidRPr="00091A61" w:rsidRDefault="0044669F" w:rsidP="000152E7">
            <w:pPr>
              <w:jc w:val="center"/>
              <w:rPr>
                <w:rFonts w:ascii="Arial" w:hAnsi="Arial" w:cs="Arial"/>
                <w:b/>
                <w:bCs/>
              </w:rPr>
            </w:pPr>
          </w:p>
        </w:tc>
        <w:tc>
          <w:tcPr>
            <w:tcW w:w="1985" w:type="dxa"/>
            <w:vMerge/>
            <w:hideMark/>
          </w:tcPr>
          <w:p w14:paraId="48B716B0" w14:textId="77777777" w:rsidR="0044669F" w:rsidRPr="00091A61" w:rsidRDefault="0044669F" w:rsidP="000152E7">
            <w:pPr>
              <w:jc w:val="center"/>
              <w:rPr>
                <w:rFonts w:ascii="Arial" w:hAnsi="Arial" w:cs="Arial"/>
                <w:b/>
                <w:bCs/>
              </w:rPr>
            </w:pPr>
          </w:p>
        </w:tc>
        <w:tc>
          <w:tcPr>
            <w:tcW w:w="1842" w:type="dxa"/>
            <w:noWrap/>
            <w:hideMark/>
          </w:tcPr>
          <w:p w14:paraId="32EE4351" w14:textId="77777777" w:rsidR="0044669F" w:rsidRPr="00091A61" w:rsidRDefault="0044669F" w:rsidP="000152E7">
            <w:pPr>
              <w:jc w:val="center"/>
              <w:rPr>
                <w:rFonts w:ascii="Arial" w:hAnsi="Arial" w:cs="Arial"/>
                <w:b/>
                <w:bCs/>
              </w:rPr>
            </w:pPr>
            <w:r w:rsidRPr="00091A61">
              <w:rPr>
                <w:rFonts w:ascii="Arial" w:hAnsi="Arial" w:cs="Arial"/>
                <w:b/>
                <w:bCs/>
              </w:rPr>
              <w:t>kg/FU</w:t>
            </w:r>
          </w:p>
        </w:tc>
        <w:tc>
          <w:tcPr>
            <w:tcW w:w="1134" w:type="dxa"/>
            <w:noWrap/>
            <w:hideMark/>
          </w:tcPr>
          <w:p w14:paraId="79994B0C" w14:textId="77777777" w:rsidR="0044669F" w:rsidRPr="00091A61" w:rsidRDefault="0044669F" w:rsidP="000152E7">
            <w:pPr>
              <w:jc w:val="center"/>
              <w:rPr>
                <w:rFonts w:ascii="Arial" w:hAnsi="Arial" w:cs="Arial"/>
                <w:b/>
                <w:bCs/>
              </w:rPr>
            </w:pPr>
            <w:r w:rsidRPr="00091A61">
              <w:rPr>
                <w:rFonts w:ascii="Arial" w:hAnsi="Arial" w:cs="Arial"/>
                <w:b/>
                <w:bCs/>
              </w:rPr>
              <w:t>kg</w:t>
            </w:r>
          </w:p>
        </w:tc>
        <w:tc>
          <w:tcPr>
            <w:tcW w:w="993" w:type="dxa"/>
            <w:noWrap/>
            <w:hideMark/>
          </w:tcPr>
          <w:p w14:paraId="08E0F649" w14:textId="77777777" w:rsidR="0044669F" w:rsidRPr="00091A61" w:rsidRDefault="0044669F" w:rsidP="000152E7">
            <w:pPr>
              <w:jc w:val="center"/>
              <w:rPr>
                <w:rFonts w:ascii="Arial" w:hAnsi="Arial" w:cs="Arial"/>
                <w:b/>
                <w:bCs/>
              </w:rPr>
            </w:pPr>
            <w:r w:rsidRPr="00091A61">
              <w:rPr>
                <w:rFonts w:ascii="Arial" w:hAnsi="Arial" w:cs="Arial"/>
                <w:b/>
                <w:bCs/>
              </w:rPr>
              <w:t>kg</w:t>
            </w:r>
          </w:p>
        </w:tc>
        <w:tc>
          <w:tcPr>
            <w:tcW w:w="1560" w:type="dxa"/>
            <w:noWrap/>
            <w:hideMark/>
          </w:tcPr>
          <w:p w14:paraId="395509CA" w14:textId="77777777" w:rsidR="0044669F" w:rsidRPr="00091A61" w:rsidRDefault="0044669F" w:rsidP="000152E7">
            <w:pPr>
              <w:jc w:val="center"/>
              <w:rPr>
                <w:rFonts w:ascii="Arial" w:hAnsi="Arial" w:cs="Arial"/>
                <w:b/>
                <w:bCs/>
              </w:rPr>
            </w:pPr>
            <w:r w:rsidRPr="00091A61">
              <w:rPr>
                <w:rFonts w:ascii="Arial" w:hAnsi="Arial" w:cs="Arial"/>
                <w:b/>
                <w:bCs/>
              </w:rPr>
              <w:t>kg</w:t>
            </w:r>
          </w:p>
        </w:tc>
      </w:tr>
      <w:tr w:rsidR="0044669F" w:rsidRPr="00091A61" w14:paraId="03EC00CF" w14:textId="77777777" w:rsidTr="0044669F">
        <w:trPr>
          <w:trHeight w:val="300"/>
        </w:trPr>
        <w:tc>
          <w:tcPr>
            <w:tcW w:w="2405" w:type="dxa"/>
            <w:noWrap/>
            <w:hideMark/>
          </w:tcPr>
          <w:p w14:paraId="4E9312AB" w14:textId="297DCC7E" w:rsidR="0044669F" w:rsidRPr="00091A61" w:rsidRDefault="0044669F" w:rsidP="000152E7">
            <w:pPr>
              <w:jc w:val="center"/>
              <w:rPr>
                <w:rFonts w:ascii="Arial" w:hAnsi="Arial" w:cs="Arial"/>
              </w:rPr>
            </w:pPr>
            <w:r w:rsidRPr="00091A61">
              <w:rPr>
                <w:rFonts w:ascii="Arial" w:hAnsi="Arial" w:cs="Arial"/>
              </w:rPr>
              <w:t>Influent</w:t>
            </w:r>
          </w:p>
        </w:tc>
        <w:tc>
          <w:tcPr>
            <w:tcW w:w="1985" w:type="dxa"/>
            <w:noWrap/>
            <w:hideMark/>
          </w:tcPr>
          <w:p w14:paraId="7B400741" w14:textId="77777777" w:rsidR="0044669F" w:rsidRPr="00091A61" w:rsidRDefault="0044669F" w:rsidP="000152E7">
            <w:pPr>
              <w:jc w:val="center"/>
              <w:rPr>
                <w:rFonts w:ascii="Arial" w:hAnsi="Arial" w:cs="Arial"/>
              </w:rPr>
            </w:pPr>
            <w:r w:rsidRPr="00091A61">
              <w:rPr>
                <w:rFonts w:ascii="Arial" w:hAnsi="Arial" w:cs="Arial"/>
              </w:rPr>
              <w:t>Influent</w:t>
            </w:r>
          </w:p>
        </w:tc>
        <w:tc>
          <w:tcPr>
            <w:tcW w:w="1842" w:type="dxa"/>
            <w:noWrap/>
            <w:hideMark/>
          </w:tcPr>
          <w:p w14:paraId="62634059" w14:textId="77777777" w:rsidR="0044669F" w:rsidRPr="00091A61" w:rsidRDefault="0044669F" w:rsidP="000152E7">
            <w:pPr>
              <w:jc w:val="center"/>
              <w:rPr>
                <w:rFonts w:ascii="Arial" w:hAnsi="Arial" w:cs="Arial"/>
              </w:rPr>
            </w:pPr>
            <w:r w:rsidRPr="00091A61">
              <w:rPr>
                <w:rFonts w:ascii="Arial" w:hAnsi="Arial" w:cs="Arial"/>
              </w:rPr>
              <w:t>1000</w:t>
            </w:r>
          </w:p>
        </w:tc>
        <w:tc>
          <w:tcPr>
            <w:tcW w:w="1134" w:type="dxa"/>
            <w:noWrap/>
            <w:hideMark/>
          </w:tcPr>
          <w:p w14:paraId="14A87A5D" w14:textId="77777777" w:rsidR="0044669F" w:rsidRPr="00091A61" w:rsidRDefault="0044669F" w:rsidP="000152E7">
            <w:pPr>
              <w:jc w:val="center"/>
              <w:rPr>
                <w:rFonts w:ascii="Arial" w:hAnsi="Arial" w:cs="Arial"/>
              </w:rPr>
            </w:pPr>
            <w:r w:rsidRPr="00091A61">
              <w:rPr>
                <w:rFonts w:ascii="Arial" w:hAnsi="Arial" w:cs="Arial"/>
              </w:rPr>
              <w:t>4.34</w:t>
            </w:r>
          </w:p>
        </w:tc>
        <w:tc>
          <w:tcPr>
            <w:tcW w:w="993" w:type="dxa"/>
            <w:noWrap/>
            <w:hideMark/>
          </w:tcPr>
          <w:p w14:paraId="1E6B0812" w14:textId="77777777" w:rsidR="0044669F" w:rsidRPr="00091A61" w:rsidRDefault="0044669F" w:rsidP="000152E7">
            <w:pPr>
              <w:jc w:val="center"/>
              <w:rPr>
                <w:rFonts w:ascii="Arial" w:hAnsi="Arial" w:cs="Arial"/>
              </w:rPr>
            </w:pPr>
            <w:r w:rsidRPr="00091A61">
              <w:rPr>
                <w:rFonts w:ascii="Arial" w:hAnsi="Arial" w:cs="Arial"/>
              </w:rPr>
              <w:t>0.42</w:t>
            </w:r>
          </w:p>
        </w:tc>
        <w:tc>
          <w:tcPr>
            <w:tcW w:w="1560" w:type="dxa"/>
            <w:noWrap/>
            <w:hideMark/>
          </w:tcPr>
          <w:p w14:paraId="0B215C8E" w14:textId="77777777" w:rsidR="0044669F" w:rsidRPr="00091A61" w:rsidRDefault="0044669F" w:rsidP="000152E7">
            <w:pPr>
              <w:jc w:val="center"/>
              <w:rPr>
                <w:rFonts w:ascii="Arial" w:hAnsi="Arial" w:cs="Arial"/>
              </w:rPr>
            </w:pPr>
            <w:r w:rsidRPr="00091A61">
              <w:rPr>
                <w:rFonts w:ascii="Arial" w:hAnsi="Arial" w:cs="Arial"/>
              </w:rPr>
              <w:t>4.1</w:t>
            </w:r>
          </w:p>
        </w:tc>
      </w:tr>
      <w:tr w:rsidR="0044669F" w:rsidRPr="00091A61" w14:paraId="6DA389AB" w14:textId="77777777" w:rsidTr="0044669F">
        <w:trPr>
          <w:trHeight w:val="300"/>
        </w:trPr>
        <w:tc>
          <w:tcPr>
            <w:tcW w:w="2405" w:type="dxa"/>
            <w:vMerge w:val="restart"/>
            <w:noWrap/>
            <w:hideMark/>
          </w:tcPr>
          <w:p w14:paraId="0FE7A905" w14:textId="77777777" w:rsidR="0044669F" w:rsidRPr="00091A61" w:rsidRDefault="0044669F" w:rsidP="000152E7">
            <w:pPr>
              <w:jc w:val="center"/>
              <w:rPr>
                <w:rFonts w:ascii="Arial" w:hAnsi="Arial" w:cs="Arial"/>
              </w:rPr>
            </w:pPr>
            <w:r w:rsidRPr="00091A61">
              <w:rPr>
                <w:rFonts w:ascii="Arial" w:hAnsi="Arial" w:cs="Arial"/>
              </w:rPr>
              <w:t>Trommel filter</w:t>
            </w:r>
          </w:p>
        </w:tc>
        <w:tc>
          <w:tcPr>
            <w:tcW w:w="1985" w:type="dxa"/>
            <w:noWrap/>
            <w:hideMark/>
          </w:tcPr>
          <w:p w14:paraId="454BD18C" w14:textId="68C45913" w:rsidR="0044669F" w:rsidRPr="00091A61" w:rsidRDefault="000152E7" w:rsidP="000152E7">
            <w:pPr>
              <w:jc w:val="center"/>
              <w:rPr>
                <w:rFonts w:ascii="Arial" w:hAnsi="Arial" w:cs="Arial"/>
              </w:rPr>
            </w:pPr>
            <w:r>
              <w:rPr>
                <w:rFonts w:ascii="Arial" w:hAnsi="Arial" w:cs="Arial"/>
              </w:rPr>
              <w:t>Trommel rejects</w:t>
            </w:r>
          </w:p>
        </w:tc>
        <w:tc>
          <w:tcPr>
            <w:tcW w:w="1842" w:type="dxa"/>
            <w:noWrap/>
            <w:hideMark/>
          </w:tcPr>
          <w:p w14:paraId="08B2D290" w14:textId="77777777" w:rsidR="0044669F" w:rsidRPr="00091A61" w:rsidRDefault="0044669F" w:rsidP="000152E7">
            <w:pPr>
              <w:jc w:val="center"/>
              <w:rPr>
                <w:rFonts w:ascii="Arial" w:hAnsi="Arial" w:cs="Arial"/>
              </w:rPr>
            </w:pPr>
            <w:r w:rsidRPr="00091A61">
              <w:rPr>
                <w:rFonts w:ascii="Arial" w:hAnsi="Arial" w:cs="Arial"/>
              </w:rPr>
              <w:t>50</w:t>
            </w:r>
          </w:p>
        </w:tc>
        <w:tc>
          <w:tcPr>
            <w:tcW w:w="1134" w:type="dxa"/>
            <w:noWrap/>
            <w:hideMark/>
          </w:tcPr>
          <w:p w14:paraId="4F44849A" w14:textId="4AE5E354" w:rsidR="0044669F" w:rsidRPr="00091A61" w:rsidRDefault="0044669F" w:rsidP="000152E7">
            <w:pPr>
              <w:jc w:val="center"/>
              <w:rPr>
                <w:rFonts w:ascii="Arial" w:hAnsi="Arial" w:cs="Arial"/>
              </w:rPr>
            </w:pPr>
          </w:p>
        </w:tc>
        <w:tc>
          <w:tcPr>
            <w:tcW w:w="993" w:type="dxa"/>
            <w:noWrap/>
            <w:hideMark/>
          </w:tcPr>
          <w:p w14:paraId="129FDAD2" w14:textId="704EEB06" w:rsidR="0044669F" w:rsidRPr="00091A61" w:rsidRDefault="0044669F" w:rsidP="000152E7">
            <w:pPr>
              <w:jc w:val="center"/>
              <w:rPr>
                <w:rFonts w:ascii="Arial" w:hAnsi="Arial" w:cs="Arial"/>
              </w:rPr>
            </w:pPr>
          </w:p>
        </w:tc>
        <w:tc>
          <w:tcPr>
            <w:tcW w:w="1560" w:type="dxa"/>
            <w:noWrap/>
            <w:hideMark/>
          </w:tcPr>
          <w:p w14:paraId="199A59B9" w14:textId="1E9B3965" w:rsidR="0044669F" w:rsidRPr="00091A61" w:rsidRDefault="0044669F" w:rsidP="000152E7">
            <w:pPr>
              <w:jc w:val="center"/>
              <w:rPr>
                <w:rFonts w:ascii="Arial" w:hAnsi="Arial" w:cs="Arial"/>
              </w:rPr>
            </w:pPr>
          </w:p>
        </w:tc>
      </w:tr>
      <w:tr w:rsidR="0044669F" w:rsidRPr="00091A61" w14:paraId="5DA98634" w14:textId="77777777" w:rsidTr="0044669F">
        <w:trPr>
          <w:trHeight w:val="300"/>
        </w:trPr>
        <w:tc>
          <w:tcPr>
            <w:tcW w:w="2405" w:type="dxa"/>
            <w:vMerge/>
            <w:hideMark/>
          </w:tcPr>
          <w:p w14:paraId="35E5457B" w14:textId="77777777" w:rsidR="0044669F" w:rsidRPr="00091A61" w:rsidRDefault="0044669F" w:rsidP="000152E7">
            <w:pPr>
              <w:jc w:val="center"/>
              <w:rPr>
                <w:rFonts w:ascii="Arial" w:hAnsi="Arial" w:cs="Arial"/>
              </w:rPr>
            </w:pPr>
          </w:p>
        </w:tc>
        <w:tc>
          <w:tcPr>
            <w:tcW w:w="1985" w:type="dxa"/>
            <w:noWrap/>
            <w:hideMark/>
          </w:tcPr>
          <w:p w14:paraId="37A749F0" w14:textId="43F5A70A" w:rsidR="0044669F" w:rsidRPr="00091A61" w:rsidRDefault="0044669F" w:rsidP="000152E7">
            <w:pPr>
              <w:jc w:val="center"/>
              <w:rPr>
                <w:rFonts w:ascii="Arial" w:hAnsi="Arial" w:cs="Arial"/>
              </w:rPr>
            </w:pPr>
            <w:r w:rsidRPr="00091A61">
              <w:rPr>
                <w:rFonts w:ascii="Arial" w:hAnsi="Arial" w:cs="Arial"/>
              </w:rPr>
              <w:t>Permeate</w:t>
            </w:r>
          </w:p>
        </w:tc>
        <w:tc>
          <w:tcPr>
            <w:tcW w:w="1842" w:type="dxa"/>
            <w:noWrap/>
            <w:hideMark/>
          </w:tcPr>
          <w:p w14:paraId="27CC5641" w14:textId="77777777" w:rsidR="0044669F" w:rsidRPr="00091A61" w:rsidRDefault="0044669F" w:rsidP="000152E7">
            <w:pPr>
              <w:jc w:val="center"/>
              <w:rPr>
                <w:rFonts w:ascii="Arial" w:hAnsi="Arial" w:cs="Arial"/>
              </w:rPr>
            </w:pPr>
            <w:r w:rsidRPr="00091A61">
              <w:rPr>
                <w:rFonts w:ascii="Arial" w:hAnsi="Arial" w:cs="Arial"/>
              </w:rPr>
              <w:t>950</w:t>
            </w:r>
          </w:p>
        </w:tc>
        <w:tc>
          <w:tcPr>
            <w:tcW w:w="1134" w:type="dxa"/>
            <w:noWrap/>
            <w:hideMark/>
          </w:tcPr>
          <w:p w14:paraId="6515BBD3" w14:textId="77777777" w:rsidR="0044669F" w:rsidRPr="00091A61" w:rsidRDefault="0044669F" w:rsidP="000152E7">
            <w:pPr>
              <w:jc w:val="center"/>
              <w:rPr>
                <w:rFonts w:ascii="Arial" w:hAnsi="Arial" w:cs="Arial"/>
              </w:rPr>
            </w:pPr>
            <w:r w:rsidRPr="00091A61">
              <w:rPr>
                <w:rFonts w:ascii="Arial" w:hAnsi="Arial" w:cs="Arial"/>
              </w:rPr>
              <w:t>4.34</w:t>
            </w:r>
          </w:p>
        </w:tc>
        <w:tc>
          <w:tcPr>
            <w:tcW w:w="993" w:type="dxa"/>
            <w:noWrap/>
            <w:hideMark/>
          </w:tcPr>
          <w:p w14:paraId="0DD3810C" w14:textId="77777777" w:rsidR="0044669F" w:rsidRPr="00091A61" w:rsidRDefault="0044669F" w:rsidP="000152E7">
            <w:pPr>
              <w:jc w:val="center"/>
              <w:rPr>
                <w:rFonts w:ascii="Arial" w:hAnsi="Arial" w:cs="Arial"/>
              </w:rPr>
            </w:pPr>
            <w:r w:rsidRPr="00091A61">
              <w:rPr>
                <w:rFonts w:ascii="Arial" w:hAnsi="Arial" w:cs="Arial"/>
              </w:rPr>
              <w:t>0.42</w:t>
            </w:r>
          </w:p>
        </w:tc>
        <w:tc>
          <w:tcPr>
            <w:tcW w:w="1560" w:type="dxa"/>
            <w:noWrap/>
            <w:hideMark/>
          </w:tcPr>
          <w:p w14:paraId="060A5259" w14:textId="77777777" w:rsidR="0044669F" w:rsidRPr="00091A61" w:rsidRDefault="0044669F" w:rsidP="000152E7">
            <w:pPr>
              <w:jc w:val="center"/>
              <w:rPr>
                <w:rFonts w:ascii="Arial" w:hAnsi="Arial" w:cs="Arial"/>
              </w:rPr>
            </w:pPr>
            <w:r w:rsidRPr="00091A61">
              <w:rPr>
                <w:rFonts w:ascii="Arial" w:hAnsi="Arial" w:cs="Arial"/>
              </w:rPr>
              <w:t>4.1</w:t>
            </w:r>
          </w:p>
        </w:tc>
      </w:tr>
      <w:tr w:rsidR="0044669F" w:rsidRPr="00091A61" w14:paraId="55FDD3C0" w14:textId="77777777" w:rsidTr="0044669F">
        <w:trPr>
          <w:trHeight w:val="300"/>
        </w:trPr>
        <w:tc>
          <w:tcPr>
            <w:tcW w:w="2405" w:type="dxa"/>
            <w:vMerge w:val="restart"/>
            <w:noWrap/>
            <w:hideMark/>
          </w:tcPr>
          <w:p w14:paraId="4B8E5F64" w14:textId="77777777" w:rsidR="0044669F" w:rsidRPr="00091A61" w:rsidRDefault="0044669F" w:rsidP="000152E7">
            <w:pPr>
              <w:jc w:val="center"/>
              <w:rPr>
                <w:rFonts w:ascii="Arial" w:hAnsi="Arial" w:cs="Arial"/>
              </w:rPr>
            </w:pPr>
            <w:r w:rsidRPr="00091A61">
              <w:rPr>
                <w:rFonts w:ascii="Arial" w:hAnsi="Arial" w:cs="Arial"/>
              </w:rPr>
              <w:t>Microfiltration</w:t>
            </w:r>
          </w:p>
        </w:tc>
        <w:tc>
          <w:tcPr>
            <w:tcW w:w="1985" w:type="dxa"/>
            <w:noWrap/>
            <w:hideMark/>
          </w:tcPr>
          <w:p w14:paraId="2FEE6BC0" w14:textId="11335598" w:rsidR="0044669F" w:rsidRPr="00091A61" w:rsidRDefault="00610A17" w:rsidP="000152E7">
            <w:pPr>
              <w:jc w:val="center"/>
              <w:rPr>
                <w:rFonts w:ascii="Arial" w:hAnsi="Arial" w:cs="Arial"/>
              </w:rPr>
            </w:pPr>
            <w:r>
              <w:rPr>
                <w:rFonts w:ascii="Arial" w:hAnsi="Arial" w:cs="Arial"/>
              </w:rPr>
              <w:t xml:space="preserve">MF </w:t>
            </w:r>
            <w:r w:rsidR="0083551B" w:rsidRPr="00091A61">
              <w:rPr>
                <w:rFonts w:ascii="Arial" w:hAnsi="Arial" w:cs="Arial"/>
              </w:rPr>
              <w:t>Retentate</w:t>
            </w:r>
          </w:p>
        </w:tc>
        <w:tc>
          <w:tcPr>
            <w:tcW w:w="1842" w:type="dxa"/>
            <w:noWrap/>
            <w:hideMark/>
          </w:tcPr>
          <w:p w14:paraId="68A87838" w14:textId="77777777" w:rsidR="0044669F" w:rsidRPr="00091A61" w:rsidRDefault="0044669F" w:rsidP="000152E7">
            <w:pPr>
              <w:jc w:val="center"/>
              <w:rPr>
                <w:rFonts w:ascii="Arial" w:hAnsi="Arial" w:cs="Arial"/>
              </w:rPr>
            </w:pPr>
            <w:r w:rsidRPr="00091A61">
              <w:rPr>
                <w:rFonts w:ascii="Arial" w:hAnsi="Arial" w:cs="Arial"/>
              </w:rPr>
              <w:t>95</w:t>
            </w:r>
          </w:p>
        </w:tc>
        <w:tc>
          <w:tcPr>
            <w:tcW w:w="1134" w:type="dxa"/>
            <w:noWrap/>
            <w:hideMark/>
          </w:tcPr>
          <w:p w14:paraId="2218E386" w14:textId="77777777" w:rsidR="0044669F" w:rsidRPr="00091A61" w:rsidRDefault="0044669F" w:rsidP="000152E7">
            <w:pPr>
              <w:jc w:val="center"/>
              <w:rPr>
                <w:rFonts w:ascii="Arial" w:hAnsi="Arial" w:cs="Arial"/>
              </w:rPr>
            </w:pPr>
            <w:r w:rsidRPr="00091A61">
              <w:rPr>
                <w:rFonts w:ascii="Arial" w:hAnsi="Arial" w:cs="Arial"/>
              </w:rPr>
              <w:t>2.56</w:t>
            </w:r>
          </w:p>
        </w:tc>
        <w:tc>
          <w:tcPr>
            <w:tcW w:w="993" w:type="dxa"/>
            <w:noWrap/>
            <w:hideMark/>
          </w:tcPr>
          <w:p w14:paraId="2FDD43BA" w14:textId="77777777" w:rsidR="0044669F" w:rsidRPr="00091A61" w:rsidRDefault="0044669F" w:rsidP="000152E7">
            <w:pPr>
              <w:jc w:val="center"/>
              <w:rPr>
                <w:rFonts w:ascii="Arial" w:hAnsi="Arial" w:cs="Arial"/>
              </w:rPr>
            </w:pPr>
            <w:r w:rsidRPr="00091A61">
              <w:rPr>
                <w:rFonts w:ascii="Arial" w:hAnsi="Arial" w:cs="Arial"/>
              </w:rPr>
              <w:t>0.33</w:t>
            </w:r>
          </w:p>
        </w:tc>
        <w:tc>
          <w:tcPr>
            <w:tcW w:w="1560" w:type="dxa"/>
            <w:noWrap/>
            <w:hideMark/>
          </w:tcPr>
          <w:p w14:paraId="567C0B50" w14:textId="77777777" w:rsidR="0044669F" w:rsidRPr="00091A61" w:rsidRDefault="0044669F" w:rsidP="000152E7">
            <w:pPr>
              <w:jc w:val="center"/>
              <w:rPr>
                <w:rFonts w:ascii="Arial" w:hAnsi="Arial" w:cs="Arial"/>
              </w:rPr>
            </w:pPr>
            <w:r w:rsidRPr="00091A61">
              <w:rPr>
                <w:rFonts w:ascii="Arial" w:hAnsi="Arial" w:cs="Arial"/>
              </w:rPr>
              <w:t>2.14</w:t>
            </w:r>
          </w:p>
        </w:tc>
      </w:tr>
      <w:tr w:rsidR="0044669F" w:rsidRPr="00091A61" w14:paraId="2B0B648F" w14:textId="77777777" w:rsidTr="0044669F">
        <w:trPr>
          <w:trHeight w:val="300"/>
        </w:trPr>
        <w:tc>
          <w:tcPr>
            <w:tcW w:w="2405" w:type="dxa"/>
            <w:vMerge/>
            <w:hideMark/>
          </w:tcPr>
          <w:p w14:paraId="05B147F1" w14:textId="77777777" w:rsidR="0044669F" w:rsidRPr="00091A61" w:rsidRDefault="0044669F" w:rsidP="000152E7">
            <w:pPr>
              <w:jc w:val="center"/>
              <w:rPr>
                <w:rFonts w:ascii="Arial" w:hAnsi="Arial" w:cs="Arial"/>
              </w:rPr>
            </w:pPr>
          </w:p>
        </w:tc>
        <w:tc>
          <w:tcPr>
            <w:tcW w:w="1985" w:type="dxa"/>
            <w:noWrap/>
            <w:hideMark/>
          </w:tcPr>
          <w:p w14:paraId="7D219E32" w14:textId="4487DD24" w:rsidR="0044669F" w:rsidRPr="00091A61" w:rsidRDefault="00E101B8" w:rsidP="000152E7">
            <w:pPr>
              <w:jc w:val="center"/>
              <w:rPr>
                <w:rFonts w:ascii="Arial" w:hAnsi="Arial" w:cs="Arial"/>
              </w:rPr>
            </w:pPr>
            <w:r>
              <w:rPr>
                <w:rFonts w:ascii="Arial" w:hAnsi="Arial" w:cs="Arial"/>
              </w:rPr>
              <w:t xml:space="preserve"> MF </w:t>
            </w:r>
            <w:r w:rsidR="0044669F" w:rsidRPr="00091A61">
              <w:rPr>
                <w:rFonts w:ascii="Arial" w:hAnsi="Arial" w:cs="Arial"/>
              </w:rPr>
              <w:t>Permeate</w:t>
            </w:r>
          </w:p>
        </w:tc>
        <w:tc>
          <w:tcPr>
            <w:tcW w:w="1842" w:type="dxa"/>
            <w:noWrap/>
            <w:hideMark/>
          </w:tcPr>
          <w:p w14:paraId="0DBEE678" w14:textId="77777777" w:rsidR="0044669F" w:rsidRPr="00091A61" w:rsidRDefault="0044669F" w:rsidP="000152E7">
            <w:pPr>
              <w:jc w:val="center"/>
              <w:rPr>
                <w:rFonts w:ascii="Arial" w:hAnsi="Arial" w:cs="Arial"/>
              </w:rPr>
            </w:pPr>
            <w:r w:rsidRPr="00091A61">
              <w:rPr>
                <w:rFonts w:ascii="Arial" w:hAnsi="Arial" w:cs="Arial"/>
              </w:rPr>
              <w:t>855</w:t>
            </w:r>
          </w:p>
        </w:tc>
        <w:tc>
          <w:tcPr>
            <w:tcW w:w="1134" w:type="dxa"/>
            <w:noWrap/>
            <w:hideMark/>
          </w:tcPr>
          <w:p w14:paraId="6F9C3846" w14:textId="77777777" w:rsidR="0044669F" w:rsidRPr="00091A61" w:rsidRDefault="0044669F" w:rsidP="000152E7">
            <w:pPr>
              <w:jc w:val="center"/>
              <w:rPr>
                <w:rFonts w:ascii="Arial" w:hAnsi="Arial" w:cs="Arial"/>
              </w:rPr>
            </w:pPr>
            <w:r w:rsidRPr="00091A61">
              <w:rPr>
                <w:rFonts w:ascii="Arial" w:hAnsi="Arial" w:cs="Arial"/>
              </w:rPr>
              <w:t>1.78</w:t>
            </w:r>
          </w:p>
        </w:tc>
        <w:tc>
          <w:tcPr>
            <w:tcW w:w="993" w:type="dxa"/>
            <w:noWrap/>
            <w:hideMark/>
          </w:tcPr>
          <w:p w14:paraId="5727B57D" w14:textId="77777777" w:rsidR="0044669F" w:rsidRPr="00091A61" w:rsidRDefault="0044669F" w:rsidP="000152E7">
            <w:pPr>
              <w:jc w:val="center"/>
              <w:rPr>
                <w:rFonts w:ascii="Arial" w:hAnsi="Arial" w:cs="Arial"/>
              </w:rPr>
            </w:pPr>
            <w:r w:rsidRPr="00091A61">
              <w:rPr>
                <w:rFonts w:ascii="Arial" w:hAnsi="Arial" w:cs="Arial"/>
              </w:rPr>
              <w:t>0.09</w:t>
            </w:r>
          </w:p>
        </w:tc>
        <w:tc>
          <w:tcPr>
            <w:tcW w:w="1560" w:type="dxa"/>
            <w:noWrap/>
            <w:hideMark/>
          </w:tcPr>
          <w:p w14:paraId="296A5128" w14:textId="77777777" w:rsidR="0044669F" w:rsidRPr="00091A61" w:rsidRDefault="0044669F" w:rsidP="000152E7">
            <w:pPr>
              <w:jc w:val="center"/>
              <w:rPr>
                <w:rFonts w:ascii="Arial" w:hAnsi="Arial" w:cs="Arial"/>
              </w:rPr>
            </w:pPr>
            <w:r w:rsidRPr="00091A61">
              <w:rPr>
                <w:rFonts w:ascii="Arial" w:hAnsi="Arial" w:cs="Arial"/>
              </w:rPr>
              <w:t>1.96</w:t>
            </w:r>
          </w:p>
        </w:tc>
      </w:tr>
      <w:tr w:rsidR="00E101B8" w:rsidRPr="00091A61" w14:paraId="208B7398" w14:textId="77777777" w:rsidTr="0044669F">
        <w:trPr>
          <w:trHeight w:val="300"/>
        </w:trPr>
        <w:tc>
          <w:tcPr>
            <w:tcW w:w="2405" w:type="dxa"/>
            <w:vMerge w:val="restart"/>
            <w:noWrap/>
            <w:hideMark/>
          </w:tcPr>
          <w:p w14:paraId="6F1D9D22" w14:textId="77777777" w:rsidR="00E101B8" w:rsidRPr="00091A61" w:rsidRDefault="00E101B8" w:rsidP="000152E7">
            <w:pPr>
              <w:jc w:val="center"/>
              <w:rPr>
                <w:rFonts w:ascii="Arial" w:hAnsi="Arial" w:cs="Arial"/>
              </w:rPr>
            </w:pPr>
            <w:r w:rsidRPr="00091A61">
              <w:rPr>
                <w:rFonts w:ascii="Arial" w:hAnsi="Arial" w:cs="Arial"/>
              </w:rPr>
              <w:t>Reverse osmosis</w:t>
            </w:r>
          </w:p>
        </w:tc>
        <w:tc>
          <w:tcPr>
            <w:tcW w:w="1985" w:type="dxa"/>
            <w:noWrap/>
            <w:hideMark/>
          </w:tcPr>
          <w:p w14:paraId="5E2223BA" w14:textId="6F310DDC" w:rsidR="00E101B8" w:rsidRPr="00091A61" w:rsidRDefault="00E101B8" w:rsidP="000152E7">
            <w:pPr>
              <w:jc w:val="center"/>
              <w:rPr>
                <w:rFonts w:ascii="Arial" w:hAnsi="Arial" w:cs="Arial"/>
              </w:rPr>
            </w:pPr>
            <w:r>
              <w:rPr>
                <w:rFonts w:ascii="Arial" w:hAnsi="Arial" w:cs="Arial"/>
              </w:rPr>
              <w:t xml:space="preserve"> RO </w:t>
            </w:r>
            <w:r w:rsidRPr="00091A61">
              <w:rPr>
                <w:rFonts w:ascii="Arial" w:hAnsi="Arial" w:cs="Arial"/>
              </w:rPr>
              <w:t>Retentate</w:t>
            </w:r>
          </w:p>
        </w:tc>
        <w:tc>
          <w:tcPr>
            <w:tcW w:w="1842" w:type="dxa"/>
            <w:noWrap/>
            <w:hideMark/>
          </w:tcPr>
          <w:p w14:paraId="5EC17281" w14:textId="77777777" w:rsidR="00E101B8" w:rsidRPr="00091A61" w:rsidRDefault="00E101B8" w:rsidP="000152E7">
            <w:pPr>
              <w:jc w:val="center"/>
              <w:rPr>
                <w:rFonts w:ascii="Arial" w:hAnsi="Arial" w:cs="Arial"/>
              </w:rPr>
            </w:pPr>
            <w:r w:rsidRPr="00091A61">
              <w:rPr>
                <w:rFonts w:ascii="Arial" w:hAnsi="Arial" w:cs="Arial"/>
              </w:rPr>
              <w:t>213.75</w:t>
            </w:r>
          </w:p>
        </w:tc>
        <w:tc>
          <w:tcPr>
            <w:tcW w:w="1134" w:type="dxa"/>
            <w:noWrap/>
            <w:hideMark/>
          </w:tcPr>
          <w:p w14:paraId="3E52BA32" w14:textId="77777777" w:rsidR="00E101B8" w:rsidRPr="00091A61" w:rsidRDefault="00E101B8" w:rsidP="000152E7">
            <w:pPr>
              <w:jc w:val="center"/>
              <w:rPr>
                <w:rFonts w:ascii="Arial" w:hAnsi="Arial" w:cs="Arial"/>
              </w:rPr>
            </w:pPr>
            <w:r w:rsidRPr="00091A61">
              <w:rPr>
                <w:rFonts w:ascii="Arial" w:hAnsi="Arial" w:cs="Arial"/>
              </w:rPr>
              <w:t>2.06</w:t>
            </w:r>
          </w:p>
        </w:tc>
        <w:tc>
          <w:tcPr>
            <w:tcW w:w="993" w:type="dxa"/>
            <w:noWrap/>
            <w:hideMark/>
          </w:tcPr>
          <w:p w14:paraId="06BDE942" w14:textId="77777777" w:rsidR="00E101B8" w:rsidRPr="00091A61" w:rsidRDefault="00E101B8" w:rsidP="000152E7">
            <w:pPr>
              <w:jc w:val="center"/>
              <w:rPr>
                <w:rFonts w:ascii="Arial" w:hAnsi="Arial" w:cs="Arial"/>
              </w:rPr>
            </w:pPr>
            <w:r w:rsidRPr="00091A61">
              <w:rPr>
                <w:rFonts w:ascii="Arial" w:hAnsi="Arial" w:cs="Arial"/>
              </w:rPr>
              <w:t>0.09</w:t>
            </w:r>
          </w:p>
        </w:tc>
        <w:tc>
          <w:tcPr>
            <w:tcW w:w="1560" w:type="dxa"/>
            <w:noWrap/>
            <w:hideMark/>
          </w:tcPr>
          <w:p w14:paraId="3EAA3B54" w14:textId="77777777" w:rsidR="00E101B8" w:rsidRPr="00091A61" w:rsidRDefault="00E101B8" w:rsidP="000152E7">
            <w:pPr>
              <w:jc w:val="center"/>
              <w:rPr>
                <w:rFonts w:ascii="Arial" w:hAnsi="Arial" w:cs="Arial"/>
              </w:rPr>
            </w:pPr>
            <w:r w:rsidRPr="00091A61">
              <w:rPr>
                <w:rFonts w:ascii="Arial" w:hAnsi="Arial" w:cs="Arial"/>
              </w:rPr>
              <w:t>2.07</w:t>
            </w:r>
          </w:p>
        </w:tc>
      </w:tr>
      <w:tr w:rsidR="00E101B8" w:rsidRPr="00091A61" w14:paraId="57024D6D" w14:textId="77777777" w:rsidTr="0044669F">
        <w:trPr>
          <w:trHeight w:val="300"/>
        </w:trPr>
        <w:tc>
          <w:tcPr>
            <w:tcW w:w="2405" w:type="dxa"/>
            <w:vMerge/>
            <w:noWrap/>
          </w:tcPr>
          <w:p w14:paraId="27D187F4" w14:textId="77777777" w:rsidR="00E101B8" w:rsidRPr="00091A61" w:rsidRDefault="00E101B8" w:rsidP="000152E7">
            <w:pPr>
              <w:jc w:val="center"/>
              <w:rPr>
                <w:rFonts w:ascii="Arial" w:hAnsi="Arial" w:cs="Arial"/>
              </w:rPr>
            </w:pPr>
          </w:p>
        </w:tc>
        <w:tc>
          <w:tcPr>
            <w:tcW w:w="1985" w:type="dxa"/>
            <w:noWrap/>
          </w:tcPr>
          <w:p w14:paraId="2C596A8B" w14:textId="699108BE" w:rsidR="00E101B8" w:rsidRDefault="00E101B8" w:rsidP="000152E7">
            <w:pPr>
              <w:jc w:val="center"/>
              <w:rPr>
                <w:rFonts w:ascii="Arial" w:hAnsi="Arial" w:cs="Arial"/>
              </w:rPr>
            </w:pPr>
            <w:r>
              <w:rPr>
                <w:rFonts w:ascii="Arial" w:hAnsi="Arial" w:cs="Arial"/>
              </w:rPr>
              <w:t>RO Permeate</w:t>
            </w:r>
          </w:p>
        </w:tc>
        <w:tc>
          <w:tcPr>
            <w:tcW w:w="1842" w:type="dxa"/>
            <w:noWrap/>
          </w:tcPr>
          <w:p w14:paraId="7D59143C" w14:textId="0F933E03" w:rsidR="00E101B8" w:rsidRPr="00091A61" w:rsidRDefault="00E101B8" w:rsidP="000152E7">
            <w:pPr>
              <w:jc w:val="center"/>
              <w:rPr>
                <w:rFonts w:ascii="Arial" w:hAnsi="Arial" w:cs="Arial"/>
              </w:rPr>
            </w:pPr>
            <w:r>
              <w:rPr>
                <w:rFonts w:ascii="Arial" w:hAnsi="Arial" w:cs="Arial"/>
              </w:rPr>
              <w:t>748.13</w:t>
            </w:r>
          </w:p>
        </w:tc>
        <w:tc>
          <w:tcPr>
            <w:tcW w:w="1134" w:type="dxa"/>
            <w:noWrap/>
          </w:tcPr>
          <w:p w14:paraId="5D6A3569" w14:textId="77777777" w:rsidR="00E101B8" w:rsidRPr="00091A61" w:rsidRDefault="00E101B8" w:rsidP="000152E7">
            <w:pPr>
              <w:jc w:val="center"/>
              <w:rPr>
                <w:rFonts w:ascii="Arial" w:hAnsi="Arial" w:cs="Arial"/>
              </w:rPr>
            </w:pPr>
          </w:p>
        </w:tc>
        <w:tc>
          <w:tcPr>
            <w:tcW w:w="993" w:type="dxa"/>
            <w:noWrap/>
          </w:tcPr>
          <w:p w14:paraId="4E8FE179" w14:textId="77777777" w:rsidR="00E101B8" w:rsidRPr="00091A61" w:rsidRDefault="00E101B8" w:rsidP="000152E7">
            <w:pPr>
              <w:jc w:val="center"/>
              <w:rPr>
                <w:rFonts w:ascii="Arial" w:hAnsi="Arial" w:cs="Arial"/>
              </w:rPr>
            </w:pPr>
          </w:p>
        </w:tc>
        <w:tc>
          <w:tcPr>
            <w:tcW w:w="1560" w:type="dxa"/>
            <w:noWrap/>
          </w:tcPr>
          <w:p w14:paraId="00C9C11E" w14:textId="77777777" w:rsidR="00E101B8" w:rsidRPr="00091A61" w:rsidRDefault="00E101B8" w:rsidP="000152E7">
            <w:pPr>
              <w:jc w:val="center"/>
              <w:rPr>
                <w:rFonts w:ascii="Arial" w:hAnsi="Arial" w:cs="Arial"/>
              </w:rPr>
            </w:pPr>
          </w:p>
        </w:tc>
      </w:tr>
      <w:tr w:rsidR="0044669F" w:rsidRPr="00091A61" w14:paraId="2CB5FB53" w14:textId="77777777" w:rsidTr="0044669F">
        <w:trPr>
          <w:trHeight w:val="300"/>
        </w:trPr>
        <w:tc>
          <w:tcPr>
            <w:tcW w:w="2405" w:type="dxa"/>
            <w:vMerge w:val="restart"/>
            <w:noWrap/>
            <w:hideMark/>
          </w:tcPr>
          <w:p w14:paraId="20DE56D4" w14:textId="77777777" w:rsidR="0044669F" w:rsidRPr="00091A61" w:rsidRDefault="0044669F" w:rsidP="000152E7">
            <w:pPr>
              <w:jc w:val="center"/>
              <w:rPr>
                <w:rFonts w:ascii="Arial" w:hAnsi="Arial" w:cs="Arial"/>
              </w:rPr>
            </w:pPr>
            <w:r w:rsidRPr="00091A61">
              <w:rPr>
                <w:rFonts w:ascii="Arial" w:hAnsi="Arial" w:cs="Arial"/>
              </w:rPr>
              <w:t>Vacuum evaporator</w:t>
            </w:r>
          </w:p>
        </w:tc>
        <w:tc>
          <w:tcPr>
            <w:tcW w:w="1985" w:type="dxa"/>
            <w:noWrap/>
            <w:hideMark/>
          </w:tcPr>
          <w:p w14:paraId="0CB5B6DF" w14:textId="77777777" w:rsidR="0044669F" w:rsidRPr="00091A61" w:rsidRDefault="0044669F" w:rsidP="000152E7">
            <w:pPr>
              <w:jc w:val="center"/>
              <w:rPr>
                <w:rFonts w:ascii="Arial" w:hAnsi="Arial" w:cs="Arial"/>
              </w:rPr>
            </w:pPr>
            <w:r w:rsidRPr="00091A61">
              <w:rPr>
                <w:rFonts w:ascii="Arial" w:hAnsi="Arial" w:cs="Arial"/>
              </w:rPr>
              <w:t>Concentrate</w:t>
            </w:r>
          </w:p>
        </w:tc>
        <w:tc>
          <w:tcPr>
            <w:tcW w:w="1842" w:type="dxa"/>
            <w:noWrap/>
            <w:hideMark/>
          </w:tcPr>
          <w:p w14:paraId="323530CD" w14:textId="77777777" w:rsidR="0044669F" w:rsidRPr="00091A61" w:rsidRDefault="0044669F" w:rsidP="000152E7">
            <w:pPr>
              <w:jc w:val="center"/>
              <w:rPr>
                <w:rFonts w:ascii="Arial" w:hAnsi="Arial" w:cs="Arial"/>
              </w:rPr>
            </w:pPr>
            <w:r w:rsidRPr="00091A61">
              <w:rPr>
                <w:rFonts w:ascii="Arial" w:hAnsi="Arial" w:cs="Arial"/>
              </w:rPr>
              <w:t>106.87</w:t>
            </w:r>
          </w:p>
        </w:tc>
        <w:tc>
          <w:tcPr>
            <w:tcW w:w="1134" w:type="dxa"/>
            <w:noWrap/>
            <w:hideMark/>
          </w:tcPr>
          <w:p w14:paraId="3D9DED42" w14:textId="77777777" w:rsidR="0044669F" w:rsidRPr="00091A61" w:rsidRDefault="0044669F" w:rsidP="000152E7">
            <w:pPr>
              <w:jc w:val="center"/>
              <w:rPr>
                <w:rFonts w:ascii="Arial" w:hAnsi="Arial" w:cs="Arial"/>
              </w:rPr>
            </w:pPr>
            <w:r w:rsidRPr="00091A61">
              <w:rPr>
                <w:rFonts w:ascii="Arial" w:hAnsi="Arial" w:cs="Arial"/>
              </w:rPr>
              <w:t>1.78</w:t>
            </w:r>
          </w:p>
        </w:tc>
        <w:tc>
          <w:tcPr>
            <w:tcW w:w="993" w:type="dxa"/>
            <w:noWrap/>
            <w:hideMark/>
          </w:tcPr>
          <w:p w14:paraId="6EA3CD13" w14:textId="77777777" w:rsidR="0044669F" w:rsidRPr="00091A61" w:rsidRDefault="0044669F" w:rsidP="000152E7">
            <w:pPr>
              <w:jc w:val="center"/>
              <w:rPr>
                <w:rFonts w:ascii="Arial" w:hAnsi="Arial" w:cs="Arial"/>
              </w:rPr>
            </w:pPr>
            <w:r w:rsidRPr="00091A61">
              <w:rPr>
                <w:rFonts w:ascii="Arial" w:hAnsi="Arial" w:cs="Arial"/>
              </w:rPr>
              <w:t>0.09</w:t>
            </w:r>
          </w:p>
        </w:tc>
        <w:tc>
          <w:tcPr>
            <w:tcW w:w="1560" w:type="dxa"/>
            <w:noWrap/>
            <w:hideMark/>
          </w:tcPr>
          <w:p w14:paraId="1CFF326A" w14:textId="77777777" w:rsidR="0044669F" w:rsidRPr="00091A61" w:rsidRDefault="0044669F" w:rsidP="000152E7">
            <w:pPr>
              <w:jc w:val="center"/>
              <w:rPr>
                <w:rFonts w:ascii="Arial" w:hAnsi="Arial" w:cs="Arial"/>
              </w:rPr>
            </w:pPr>
            <w:r w:rsidRPr="00091A61">
              <w:rPr>
                <w:rFonts w:ascii="Arial" w:hAnsi="Arial" w:cs="Arial"/>
              </w:rPr>
              <w:t>1.96</w:t>
            </w:r>
          </w:p>
        </w:tc>
      </w:tr>
      <w:tr w:rsidR="0044669F" w:rsidRPr="00091A61" w14:paraId="6A1C5EAE" w14:textId="77777777" w:rsidTr="0044669F">
        <w:trPr>
          <w:trHeight w:val="300"/>
        </w:trPr>
        <w:tc>
          <w:tcPr>
            <w:tcW w:w="2405" w:type="dxa"/>
            <w:vMerge/>
            <w:hideMark/>
          </w:tcPr>
          <w:p w14:paraId="5C77685B" w14:textId="77777777" w:rsidR="0044669F" w:rsidRPr="00091A61" w:rsidRDefault="0044669F" w:rsidP="000152E7">
            <w:pPr>
              <w:jc w:val="center"/>
              <w:rPr>
                <w:rFonts w:ascii="Arial" w:hAnsi="Arial" w:cs="Arial"/>
              </w:rPr>
            </w:pPr>
          </w:p>
        </w:tc>
        <w:tc>
          <w:tcPr>
            <w:tcW w:w="1985" w:type="dxa"/>
            <w:noWrap/>
            <w:hideMark/>
          </w:tcPr>
          <w:p w14:paraId="6BEB56A7" w14:textId="77777777" w:rsidR="0044669F" w:rsidRPr="00091A61" w:rsidRDefault="0044669F" w:rsidP="000152E7">
            <w:pPr>
              <w:jc w:val="center"/>
              <w:rPr>
                <w:rFonts w:ascii="Arial" w:hAnsi="Arial" w:cs="Arial"/>
              </w:rPr>
            </w:pPr>
            <w:r w:rsidRPr="00091A61">
              <w:rPr>
                <w:rFonts w:ascii="Arial" w:hAnsi="Arial" w:cs="Arial"/>
              </w:rPr>
              <w:t>Condensate</w:t>
            </w:r>
          </w:p>
        </w:tc>
        <w:tc>
          <w:tcPr>
            <w:tcW w:w="1842" w:type="dxa"/>
            <w:noWrap/>
            <w:hideMark/>
          </w:tcPr>
          <w:p w14:paraId="3E683E94" w14:textId="77777777" w:rsidR="0044669F" w:rsidRPr="00091A61" w:rsidRDefault="0044669F" w:rsidP="000152E7">
            <w:pPr>
              <w:jc w:val="center"/>
              <w:rPr>
                <w:rFonts w:ascii="Arial" w:hAnsi="Arial" w:cs="Arial"/>
              </w:rPr>
            </w:pPr>
            <w:r w:rsidRPr="00091A61">
              <w:rPr>
                <w:rFonts w:ascii="Arial" w:hAnsi="Arial" w:cs="Arial"/>
              </w:rPr>
              <w:t>106.88</w:t>
            </w:r>
          </w:p>
        </w:tc>
        <w:tc>
          <w:tcPr>
            <w:tcW w:w="1134" w:type="dxa"/>
            <w:noWrap/>
            <w:hideMark/>
          </w:tcPr>
          <w:p w14:paraId="40357B9F" w14:textId="77777777" w:rsidR="0044669F" w:rsidRPr="00091A61" w:rsidRDefault="0044669F" w:rsidP="000152E7">
            <w:pPr>
              <w:jc w:val="center"/>
              <w:rPr>
                <w:rFonts w:ascii="Arial" w:hAnsi="Arial" w:cs="Arial"/>
              </w:rPr>
            </w:pPr>
            <w:r w:rsidRPr="00091A61">
              <w:rPr>
                <w:rFonts w:ascii="Arial" w:hAnsi="Arial" w:cs="Arial"/>
              </w:rPr>
              <w:t>0.28</w:t>
            </w:r>
          </w:p>
        </w:tc>
        <w:tc>
          <w:tcPr>
            <w:tcW w:w="993" w:type="dxa"/>
            <w:noWrap/>
            <w:hideMark/>
          </w:tcPr>
          <w:p w14:paraId="5ED46404" w14:textId="63C46FF6" w:rsidR="0044669F" w:rsidRPr="00091A61" w:rsidRDefault="0044669F" w:rsidP="000152E7">
            <w:pPr>
              <w:jc w:val="center"/>
              <w:rPr>
                <w:rFonts w:ascii="Arial" w:hAnsi="Arial" w:cs="Arial"/>
              </w:rPr>
            </w:pPr>
          </w:p>
        </w:tc>
        <w:tc>
          <w:tcPr>
            <w:tcW w:w="1560" w:type="dxa"/>
            <w:noWrap/>
            <w:hideMark/>
          </w:tcPr>
          <w:p w14:paraId="150DE4D1" w14:textId="77777777" w:rsidR="0044669F" w:rsidRPr="00091A61" w:rsidRDefault="0044669F" w:rsidP="000152E7">
            <w:pPr>
              <w:jc w:val="center"/>
              <w:rPr>
                <w:rFonts w:ascii="Arial" w:hAnsi="Arial" w:cs="Arial"/>
              </w:rPr>
            </w:pPr>
            <w:r w:rsidRPr="00091A61">
              <w:rPr>
                <w:rFonts w:ascii="Arial" w:hAnsi="Arial" w:cs="Arial"/>
              </w:rPr>
              <w:t>0.11</w:t>
            </w:r>
          </w:p>
        </w:tc>
      </w:tr>
      <w:tr w:rsidR="00E101B8" w:rsidRPr="00091A61" w14:paraId="34EEFBFD" w14:textId="77777777" w:rsidTr="0044669F">
        <w:trPr>
          <w:trHeight w:val="300"/>
        </w:trPr>
        <w:tc>
          <w:tcPr>
            <w:tcW w:w="2405" w:type="dxa"/>
          </w:tcPr>
          <w:p w14:paraId="54BFDB47" w14:textId="282BD641" w:rsidR="00E101B8" w:rsidRPr="00091A61" w:rsidRDefault="00E101B8" w:rsidP="000152E7">
            <w:pPr>
              <w:jc w:val="center"/>
              <w:rPr>
                <w:rFonts w:ascii="Arial" w:hAnsi="Arial" w:cs="Arial"/>
              </w:rPr>
            </w:pPr>
            <w:r>
              <w:rPr>
                <w:rFonts w:ascii="Arial" w:hAnsi="Arial" w:cs="Arial"/>
              </w:rPr>
              <w:t>Ion exchanger</w:t>
            </w:r>
          </w:p>
        </w:tc>
        <w:tc>
          <w:tcPr>
            <w:tcW w:w="1985" w:type="dxa"/>
            <w:noWrap/>
          </w:tcPr>
          <w:p w14:paraId="5F4C0F07" w14:textId="3E37D2EE" w:rsidR="00E101B8" w:rsidRPr="00091A61" w:rsidRDefault="00E101B8" w:rsidP="000152E7">
            <w:pPr>
              <w:jc w:val="center"/>
              <w:rPr>
                <w:rFonts w:ascii="Arial" w:hAnsi="Arial" w:cs="Arial"/>
              </w:rPr>
            </w:pPr>
            <w:r>
              <w:rPr>
                <w:rFonts w:ascii="Arial" w:hAnsi="Arial" w:cs="Arial"/>
              </w:rPr>
              <w:t>Clean water</w:t>
            </w:r>
          </w:p>
        </w:tc>
        <w:tc>
          <w:tcPr>
            <w:tcW w:w="1842" w:type="dxa"/>
            <w:noWrap/>
          </w:tcPr>
          <w:p w14:paraId="03E97064" w14:textId="02EE33DE" w:rsidR="00E101B8" w:rsidRPr="00091A61" w:rsidRDefault="00E101B8" w:rsidP="000152E7">
            <w:pPr>
              <w:jc w:val="center"/>
              <w:rPr>
                <w:rFonts w:ascii="Arial" w:hAnsi="Arial" w:cs="Arial"/>
              </w:rPr>
            </w:pPr>
            <w:r>
              <w:rPr>
                <w:rFonts w:ascii="Arial" w:hAnsi="Arial" w:cs="Arial"/>
              </w:rPr>
              <w:t>748.13</w:t>
            </w:r>
          </w:p>
        </w:tc>
        <w:tc>
          <w:tcPr>
            <w:tcW w:w="1134" w:type="dxa"/>
            <w:noWrap/>
          </w:tcPr>
          <w:p w14:paraId="2D894E92" w14:textId="77777777" w:rsidR="00E101B8" w:rsidRPr="00091A61" w:rsidRDefault="00E101B8" w:rsidP="000152E7">
            <w:pPr>
              <w:jc w:val="center"/>
              <w:rPr>
                <w:rFonts w:ascii="Arial" w:hAnsi="Arial" w:cs="Arial"/>
              </w:rPr>
            </w:pPr>
          </w:p>
        </w:tc>
        <w:tc>
          <w:tcPr>
            <w:tcW w:w="993" w:type="dxa"/>
            <w:noWrap/>
          </w:tcPr>
          <w:p w14:paraId="07981142" w14:textId="77777777" w:rsidR="00E101B8" w:rsidRPr="00091A61" w:rsidRDefault="00E101B8" w:rsidP="000152E7">
            <w:pPr>
              <w:jc w:val="center"/>
              <w:rPr>
                <w:rFonts w:ascii="Arial" w:hAnsi="Arial" w:cs="Arial"/>
              </w:rPr>
            </w:pPr>
          </w:p>
        </w:tc>
        <w:tc>
          <w:tcPr>
            <w:tcW w:w="1560" w:type="dxa"/>
            <w:noWrap/>
          </w:tcPr>
          <w:p w14:paraId="6FDAB8C3" w14:textId="77777777" w:rsidR="00E101B8" w:rsidRPr="00091A61" w:rsidRDefault="00E101B8" w:rsidP="000152E7">
            <w:pPr>
              <w:jc w:val="center"/>
              <w:rPr>
                <w:rFonts w:ascii="Arial" w:hAnsi="Arial" w:cs="Arial"/>
              </w:rPr>
            </w:pPr>
          </w:p>
        </w:tc>
      </w:tr>
    </w:tbl>
    <w:p w14:paraId="01E8A38A" w14:textId="0F791EC2" w:rsidR="00C92B0A" w:rsidRDefault="0044669F" w:rsidP="00C92B0A">
      <w:pPr>
        <w:rPr>
          <w:rFonts w:ascii="Arial" w:hAnsi="Arial" w:cs="Arial"/>
          <w:sz w:val="22"/>
          <w:szCs w:val="22"/>
          <w:lang w:val="en-US"/>
        </w:rPr>
      </w:pPr>
      <w:r w:rsidRPr="00091A61">
        <w:rPr>
          <w:rFonts w:ascii="Arial" w:hAnsi="Arial" w:cs="Arial"/>
          <w:sz w:val="22"/>
          <w:szCs w:val="22"/>
          <w:lang w:val="en-US"/>
        </w:rPr>
        <w:fldChar w:fldCharType="end"/>
      </w:r>
    </w:p>
    <w:p w14:paraId="349DB804" w14:textId="3B2B25B3" w:rsidR="00790D00" w:rsidRPr="00091A61" w:rsidRDefault="00790D00" w:rsidP="00C92B0A">
      <w:pPr>
        <w:rPr>
          <w:rFonts w:ascii="Arial" w:hAnsi="Arial" w:cs="Arial"/>
          <w:sz w:val="22"/>
          <w:lang w:val="en-US"/>
        </w:rPr>
      </w:pPr>
      <w:r>
        <w:rPr>
          <w:noProof/>
        </w:rPr>
        <w:drawing>
          <wp:inline distT="0" distB="0" distL="0" distR="0" wp14:anchorId="01520645" wp14:editId="541584F2">
            <wp:extent cx="6121400" cy="25812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stretch>
                      <a:fillRect/>
                    </a:stretch>
                  </pic:blipFill>
                  <pic:spPr>
                    <a:xfrm>
                      <a:off x="0" y="0"/>
                      <a:ext cx="6121400" cy="2581275"/>
                    </a:xfrm>
                    <a:prstGeom prst="rect">
                      <a:avLst/>
                    </a:prstGeom>
                  </pic:spPr>
                </pic:pic>
              </a:graphicData>
            </a:graphic>
          </wp:inline>
        </w:drawing>
      </w:r>
    </w:p>
    <w:p w14:paraId="48D73CC4" w14:textId="044310E3" w:rsidR="00C92B0A" w:rsidRPr="00091A61" w:rsidRDefault="00C92B0A" w:rsidP="00C92B0A">
      <w:pPr>
        <w:rPr>
          <w:rFonts w:ascii="Arial" w:hAnsi="Arial" w:cs="Arial"/>
          <w:sz w:val="22"/>
          <w:lang w:val="en-US"/>
        </w:rPr>
      </w:pPr>
    </w:p>
    <w:p w14:paraId="1BEB743D" w14:textId="3105E5F1" w:rsidR="00C92B0A" w:rsidRPr="00091A61" w:rsidRDefault="003C504D" w:rsidP="00C92B0A">
      <w:pPr>
        <w:rPr>
          <w:rFonts w:ascii="Arial" w:hAnsi="Arial" w:cs="Arial"/>
          <w:sz w:val="22"/>
          <w:lang w:val="en-US"/>
        </w:rPr>
      </w:pPr>
      <w:r>
        <w:rPr>
          <w:noProof/>
        </w:rPr>
        <w:lastRenderedPageBreak/>
        <w:drawing>
          <wp:inline distT="0" distB="0" distL="0" distR="0" wp14:anchorId="4A532B17" wp14:editId="56BA89B0">
            <wp:extent cx="6154782" cy="280987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5"/>
                    <a:stretch>
                      <a:fillRect/>
                    </a:stretch>
                  </pic:blipFill>
                  <pic:spPr>
                    <a:xfrm>
                      <a:off x="0" y="0"/>
                      <a:ext cx="6162549" cy="2813421"/>
                    </a:xfrm>
                    <a:prstGeom prst="rect">
                      <a:avLst/>
                    </a:prstGeom>
                  </pic:spPr>
                </pic:pic>
              </a:graphicData>
            </a:graphic>
          </wp:inline>
        </w:drawing>
      </w:r>
    </w:p>
    <w:p w14:paraId="7C976CD9" w14:textId="5837C5FA" w:rsidR="00C92B0A" w:rsidRPr="00091A61" w:rsidRDefault="00C92B0A" w:rsidP="00C92B0A">
      <w:pPr>
        <w:rPr>
          <w:rFonts w:ascii="Arial" w:hAnsi="Arial" w:cs="Arial"/>
          <w:sz w:val="32"/>
          <w:lang w:val="en-US"/>
        </w:rPr>
      </w:pPr>
    </w:p>
    <w:p w14:paraId="6EB2FF7A" w14:textId="546D0C1A" w:rsidR="00C92B0A" w:rsidRPr="00091A61" w:rsidRDefault="00527D5E" w:rsidP="006216D2">
      <w:pPr>
        <w:pStyle w:val="Caption"/>
        <w:rPr>
          <w:rFonts w:ascii="Arial" w:hAnsi="Arial" w:cs="Arial"/>
          <w:sz w:val="22"/>
          <w:lang w:val="en-US"/>
        </w:rPr>
      </w:pPr>
      <w:r>
        <w:rPr>
          <w:rFonts w:ascii="Arial" w:hAnsi="Arial" w:cs="Arial"/>
          <w:sz w:val="22"/>
          <w:szCs w:val="22"/>
        </w:rPr>
        <w:t>Figure S10</w:t>
      </w:r>
      <w:r w:rsidR="003470B6" w:rsidRPr="00091A61">
        <w:rPr>
          <w:rFonts w:ascii="Arial" w:hAnsi="Arial" w:cs="Arial"/>
          <w:sz w:val="22"/>
          <w:szCs w:val="22"/>
        </w:rPr>
        <w:t xml:space="preserve"> Mass and </w:t>
      </w:r>
      <w:r w:rsidR="003C504D">
        <w:rPr>
          <w:rFonts w:ascii="Arial" w:hAnsi="Arial" w:cs="Arial"/>
          <w:sz w:val="22"/>
          <w:szCs w:val="22"/>
        </w:rPr>
        <w:t>nutrient</w:t>
      </w:r>
      <w:r w:rsidR="003470B6" w:rsidRPr="00091A61">
        <w:rPr>
          <w:rFonts w:ascii="Arial" w:hAnsi="Arial" w:cs="Arial"/>
          <w:sz w:val="22"/>
          <w:szCs w:val="22"/>
        </w:rPr>
        <w:t xml:space="preserve"> flows for Scenario 3</w:t>
      </w:r>
    </w:p>
    <w:p w14:paraId="5E082E79" w14:textId="117A8654" w:rsidR="0036589F" w:rsidRPr="003C504D" w:rsidRDefault="0036589F" w:rsidP="0036589F">
      <w:pPr>
        <w:rPr>
          <w:rFonts w:ascii="Arial" w:hAnsi="Arial" w:cs="Arial"/>
          <w:sz w:val="22"/>
          <w:szCs w:val="22"/>
          <w:lang w:val="en-GB" w:eastAsia="en-US"/>
        </w:rPr>
      </w:pPr>
      <w:r w:rsidRPr="003C504D">
        <w:rPr>
          <w:rFonts w:ascii="Arial" w:hAnsi="Arial" w:cs="Arial"/>
          <w:sz w:val="22"/>
          <w:szCs w:val="22"/>
          <w:lang w:val="en-US"/>
        </w:rPr>
        <w:t xml:space="preserve">The main infrastructure used in this scenario included a micro-filtration module, reverse osmosis (RO), evaporator and ion exchanger respectively. For </w:t>
      </w:r>
      <w:r w:rsidR="00B87FF1" w:rsidRPr="003C504D">
        <w:rPr>
          <w:rFonts w:ascii="Arial" w:hAnsi="Arial" w:cs="Arial"/>
          <w:sz w:val="22"/>
          <w:szCs w:val="22"/>
          <w:lang w:val="en-US"/>
        </w:rPr>
        <w:t xml:space="preserve">RO </w:t>
      </w:r>
      <w:r w:rsidRPr="003C504D">
        <w:rPr>
          <w:rFonts w:ascii="Arial" w:hAnsi="Arial" w:cs="Arial"/>
          <w:sz w:val="22"/>
          <w:szCs w:val="22"/>
          <w:lang w:val="en-US"/>
        </w:rPr>
        <w:t xml:space="preserve">module, the process used was “seawater reverse osmosis module production, 8-inch spiral wound, baseline”. For microfiltration, the membranes were manufactured from ceramic and the LCI was obtained from </w:t>
      </w:r>
      <w:r w:rsidRPr="003C504D">
        <w:rPr>
          <w:rFonts w:ascii="Arial" w:hAnsi="Arial" w:cs="Arial"/>
          <w:sz w:val="22"/>
          <w:szCs w:val="22"/>
          <w:lang w:val="en-US"/>
        </w:rPr>
        <w:fldChar w:fldCharType="begin"/>
      </w:r>
      <w:r w:rsidRPr="003C504D">
        <w:rPr>
          <w:rFonts w:ascii="Arial" w:hAnsi="Arial" w:cs="Arial"/>
          <w:sz w:val="22"/>
          <w:szCs w:val="22"/>
          <w:lang w:val="en-US"/>
        </w:rPr>
        <w:instrText xml:space="preserve"> ADDIN EN.CITE &lt;EndNote&gt;&lt;Cite&gt;&lt;Author&gt;AICE&lt;/Author&gt;&lt;Year&gt;2018&lt;/Year&gt;&lt;RecNum&gt;185&lt;/RecNum&gt;&lt;DisplayText&gt;(AICE 2018)&lt;/DisplayText&gt;&lt;record&gt;&lt;rec-number&gt;185&lt;/rec-number&gt;&lt;foreign-keys&gt;&lt;key app="EN" db-id="xtsxtzaa9tewz5e0p0u52swgtp22dt9wx5ex" timestamp="1643876724" guid="6ffb050e-6a2d-41bb-860f-2b63083b4fed"&gt;185&lt;/key&gt;&lt;/foreign-keys&gt;&lt;ref-type name="Report"&gt;27&lt;/ref-type&gt;&lt;contributors&gt;&lt;authors&gt;&lt;author&gt;AICE&lt;/author&gt;&lt;/authors&gt;&lt;/contributors&gt;&lt;titles&gt;&lt;title&gt;Life Cycle Assessment of REMEB MBR&lt;/title&gt;&lt;/titles&gt;&lt;pages&gt;21&lt;/pages&gt;&lt;number&gt;Ref. Ares(2018)4477003 - 31/08/2018&lt;/number&gt;&lt;dates&gt;&lt;year&gt;2018&lt;/year&gt;&lt;/dates&gt;&lt;urls&gt;&lt;related-urls&gt;&lt;url&gt;https://ec.europa.eu/research/participants/documents/downloadPublic?documentIds=080166e5bd4cfddb&amp;amp;appId=PPGMS&lt;/url&gt;&lt;/related-urls&gt;&lt;/urls&gt;&lt;/record&gt;&lt;/Cite&gt;&lt;/EndNote&gt;</w:instrText>
      </w:r>
      <w:r w:rsidRPr="003C504D">
        <w:rPr>
          <w:rFonts w:ascii="Arial" w:hAnsi="Arial" w:cs="Arial"/>
          <w:sz w:val="22"/>
          <w:szCs w:val="22"/>
          <w:lang w:val="en-US"/>
        </w:rPr>
        <w:fldChar w:fldCharType="separate"/>
      </w:r>
      <w:r w:rsidRPr="003C504D">
        <w:rPr>
          <w:rFonts w:ascii="Arial" w:hAnsi="Arial" w:cs="Arial"/>
          <w:noProof/>
          <w:sz w:val="22"/>
          <w:szCs w:val="22"/>
          <w:lang w:val="en-US"/>
        </w:rPr>
        <w:t>(AICE 2018)</w:t>
      </w:r>
      <w:r w:rsidRPr="003C504D">
        <w:rPr>
          <w:rFonts w:ascii="Arial" w:hAnsi="Arial" w:cs="Arial"/>
          <w:sz w:val="22"/>
          <w:szCs w:val="22"/>
          <w:lang w:val="en-US"/>
        </w:rPr>
        <w:fldChar w:fldCharType="end"/>
      </w:r>
      <w:r w:rsidRPr="003C504D">
        <w:rPr>
          <w:rFonts w:ascii="Arial" w:hAnsi="Arial" w:cs="Arial"/>
          <w:sz w:val="22"/>
          <w:szCs w:val="22"/>
          <w:lang w:val="en-US"/>
        </w:rPr>
        <w:t>. The lifespan for both modules is assumed to be 5 years.</w:t>
      </w:r>
      <w:r w:rsidRPr="003C504D">
        <w:rPr>
          <w:rFonts w:ascii="Arial" w:hAnsi="Arial" w:cs="Arial"/>
          <w:sz w:val="22"/>
          <w:szCs w:val="22"/>
          <w:lang w:val="en-GB" w:eastAsia="en-US"/>
        </w:rPr>
        <w:t xml:space="preserve"> For ion exchange, the LCI from </w:t>
      </w:r>
      <w:r w:rsidRPr="003C504D">
        <w:rPr>
          <w:rFonts w:ascii="Arial" w:hAnsi="Arial" w:cs="Arial"/>
          <w:sz w:val="22"/>
          <w:szCs w:val="22"/>
          <w:lang w:val="en-GB" w:eastAsia="en-US"/>
        </w:rPr>
        <w:fldChar w:fldCharType="begin"/>
      </w:r>
      <w:r w:rsidRPr="003C504D">
        <w:rPr>
          <w:rFonts w:ascii="Arial" w:hAnsi="Arial" w:cs="Arial"/>
          <w:sz w:val="22"/>
          <w:szCs w:val="22"/>
          <w:lang w:val="en-GB" w:eastAsia="en-US"/>
        </w:rPr>
        <w:instrText xml:space="preserve"> ADDIN EN.CITE &lt;EndNote&gt;&lt;Cite&gt;&lt;Author&gt;Guida&lt;/Author&gt;&lt;Year&gt;2021&lt;/Year&gt;&lt;RecNum&gt;186&lt;/RecNum&gt;&lt;DisplayText&gt;(Guida, Conzelmann et al. 2021)&lt;/DisplayText&gt;&lt;record&gt;&lt;rec-number&gt;186&lt;/rec-number&gt;&lt;foreign-keys&gt;&lt;key app="EN" db-id="xtsxtzaa9tewz5e0p0u52swgtp22dt9wx5ex" timestamp="1643878609" guid="bba2af84-f996-4c4b-8cfb-66800723e0ed"&gt;186&lt;/key&gt;&lt;/foreign-keys&gt;&lt;ref-type name="Journal Article"&gt;17&lt;/ref-type&gt;&lt;contributors&gt;&lt;authors&gt;&lt;author&gt;Guida, Samuela&lt;/author&gt;&lt;author&gt;Conzelmann, Lea&lt;/author&gt;&lt;author&gt;Remy, Christian&lt;/author&gt;&lt;author&gt;Vale, Pete&lt;/author&gt;&lt;author&gt;Jefferson, Bruce&lt;/author&gt;&lt;author&gt;Soares, Ana&lt;/author&gt;&lt;/authors&gt;&lt;/contributors&gt;&lt;titles&gt;&lt;title&gt;Resilience and life cycle assessment of ion exchange process for ammonium removal from municipal wastewater&lt;/title&gt;&lt;secondary-title&gt;Science of The Total Environment&lt;/secondary-title&gt;&lt;/titles&gt;&lt;periodical&gt;&lt;full-title&gt;Science of The Total Environment&lt;/full-title&gt;&lt;/periodical&gt;&lt;pages&gt;146834&lt;/pages&gt;&lt;volume&gt;783&lt;/volume&gt;&lt;keywords&gt;&lt;keyword&gt;Ammonia removal&lt;/keyword&gt;&lt;keyword&gt;Ammonia recovery&lt;/keyword&gt;&lt;keyword&gt;Nutrients&lt;/keyword&gt;&lt;keyword&gt;Synthetic zeolite&lt;/keyword&gt;&lt;keyword&gt;Circular economy&lt;/keyword&gt;&lt;keyword&gt;Net-zero targets&lt;/keyword&gt;&lt;/keywords&gt;&lt;dates&gt;&lt;year&gt;2021&lt;/year&gt;&lt;pub-dates&gt;&lt;date&gt;2021/08/20/&lt;/date&gt;&lt;/pub-dates&gt;&lt;/dates&gt;&lt;isbn&gt;0048-9697&lt;/isbn&gt;&lt;urls&gt;&lt;related-urls&gt;&lt;url&gt;https://www.sciencedirect.com/science/article/pii/S0048969721019045&lt;/url&gt;&lt;/related-urls&gt;&lt;/urls&gt;&lt;electronic-resource-num&gt;https://doi.org/10.1016/j.scitotenv.2021.146834&lt;/electronic-resource-num&gt;&lt;/record&gt;&lt;/Cite&gt;&lt;/EndNote&gt;</w:instrText>
      </w:r>
      <w:r w:rsidRPr="003C504D">
        <w:rPr>
          <w:rFonts w:ascii="Arial" w:hAnsi="Arial" w:cs="Arial"/>
          <w:sz w:val="22"/>
          <w:szCs w:val="22"/>
          <w:lang w:val="en-GB" w:eastAsia="en-US"/>
        </w:rPr>
        <w:fldChar w:fldCharType="separate"/>
      </w:r>
      <w:r w:rsidRPr="003C504D">
        <w:rPr>
          <w:rFonts w:ascii="Arial" w:hAnsi="Arial" w:cs="Arial"/>
          <w:noProof/>
          <w:sz w:val="22"/>
          <w:szCs w:val="22"/>
          <w:lang w:val="en-GB" w:eastAsia="en-US"/>
        </w:rPr>
        <w:t>(Guida, Conzelmann et al. 2021)</w:t>
      </w:r>
      <w:r w:rsidRPr="003C504D">
        <w:rPr>
          <w:rFonts w:ascii="Arial" w:hAnsi="Arial" w:cs="Arial"/>
          <w:sz w:val="22"/>
          <w:szCs w:val="22"/>
          <w:lang w:val="en-GB" w:eastAsia="en-US"/>
        </w:rPr>
        <w:fldChar w:fldCharType="end"/>
      </w:r>
      <w:r w:rsidRPr="003C504D">
        <w:rPr>
          <w:rFonts w:ascii="Arial" w:hAnsi="Arial" w:cs="Arial"/>
          <w:sz w:val="22"/>
          <w:szCs w:val="22"/>
          <w:lang w:val="en-GB" w:eastAsia="en-US"/>
        </w:rPr>
        <w:t xml:space="preserve"> was considered. Their study estimated that for an inflow of 3650 m</w:t>
      </w:r>
      <w:r w:rsidRPr="003C504D">
        <w:rPr>
          <w:rFonts w:ascii="Arial" w:hAnsi="Arial" w:cs="Arial"/>
          <w:sz w:val="22"/>
          <w:szCs w:val="22"/>
          <w:vertAlign w:val="superscript"/>
          <w:lang w:val="en-GB" w:eastAsia="en-US"/>
        </w:rPr>
        <w:t>3</w:t>
      </w:r>
      <w:r w:rsidRPr="003C504D">
        <w:rPr>
          <w:rFonts w:ascii="Arial" w:hAnsi="Arial" w:cs="Arial"/>
          <w:sz w:val="22"/>
          <w:szCs w:val="22"/>
          <w:lang w:val="en-GB" w:eastAsia="en-US"/>
        </w:rPr>
        <w:t>/ year, the corresponding raw material usage was 0.5 tonnes</w:t>
      </w:r>
      <w:r w:rsidRPr="006B6838">
        <w:rPr>
          <w:rFonts w:ascii="Arial" w:hAnsi="Arial" w:cs="Arial"/>
          <w:sz w:val="22"/>
          <w:szCs w:val="22"/>
          <w:lang w:val="en-GB"/>
        </w:rPr>
        <w:t xml:space="preserve"> </w:t>
      </w:r>
      <w:r w:rsidRPr="003C504D">
        <w:rPr>
          <w:rFonts w:ascii="Arial" w:hAnsi="Arial" w:cs="Arial"/>
          <w:sz w:val="22"/>
          <w:szCs w:val="22"/>
          <w:lang w:val="en-GB" w:eastAsia="en-US"/>
        </w:rPr>
        <w:t>0.5 tons of stainless steel, 0.5 of reinforcing steel, 10 m</w:t>
      </w:r>
      <w:r w:rsidRPr="003C504D">
        <w:rPr>
          <w:rFonts w:ascii="Arial" w:hAnsi="Arial" w:cs="Arial"/>
          <w:sz w:val="22"/>
          <w:szCs w:val="22"/>
          <w:vertAlign w:val="superscript"/>
          <w:lang w:val="en-GB" w:eastAsia="en-US"/>
        </w:rPr>
        <w:t>3</w:t>
      </w:r>
      <w:r w:rsidRPr="003C504D">
        <w:rPr>
          <w:rFonts w:ascii="Arial" w:hAnsi="Arial" w:cs="Arial"/>
          <w:sz w:val="22"/>
          <w:szCs w:val="22"/>
          <w:lang w:val="en-GB" w:eastAsia="en-US"/>
        </w:rPr>
        <w:t xml:space="preserve"> of concrete and 5 tons of PE. The  lifetimes of the equipment were estimated to 25 years for concrete, 20 years for steel and 5 years for polyethylene</w:t>
      </w:r>
      <w:r w:rsidR="003C504D">
        <w:rPr>
          <w:rFonts w:ascii="Arial" w:hAnsi="Arial" w:cs="Arial"/>
          <w:sz w:val="22"/>
          <w:szCs w:val="22"/>
          <w:lang w:val="en-GB" w:eastAsia="en-US"/>
        </w:rPr>
        <w:t>.</w:t>
      </w:r>
      <w:r w:rsidRPr="003C504D">
        <w:rPr>
          <w:rFonts w:ascii="Arial" w:hAnsi="Arial" w:cs="Arial"/>
          <w:sz w:val="22"/>
          <w:szCs w:val="22"/>
          <w:lang w:val="en-GB" w:eastAsia="en-US"/>
        </w:rPr>
        <w:t xml:space="preserve"> </w:t>
      </w:r>
    </w:p>
    <w:p w14:paraId="7AEBBADC" w14:textId="1F6194BA" w:rsidR="0036589F" w:rsidRDefault="0036589F" w:rsidP="0036589F">
      <w:pPr>
        <w:spacing w:after="160" w:line="259" w:lineRule="auto"/>
        <w:rPr>
          <w:rFonts w:ascii="Arial" w:hAnsi="Arial" w:cs="Arial"/>
          <w:sz w:val="22"/>
          <w:szCs w:val="22"/>
          <w:lang w:val="en-US"/>
        </w:rPr>
      </w:pPr>
    </w:p>
    <w:p w14:paraId="7D936D12" w14:textId="1BCC5303" w:rsidR="003C504D" w:rsidRDefault="003C504D" w:rsidP="0036589F">
      <w:pPr>
        <w:spacing w:after="160" w:line="259" w:lineRule="auto"/>
        <w:rPr>
          <w:rFonts w:ascii="Arial" w:hAnsi="Arial" w:cs="Arial"/>
          <w:sz w:val="22"/>
          <w:szCs w:val="22"/>
          <w:lang w:val="en-US"/>
        </w:rPr>
      </w:pPr>
      <w:r w:rsidRPr="003C504D">
        <w:rPr>
          <w:rFonts w:ascii="Arial" w:hAnsi="Arial" w:cs="Arial"/>
          <w:sz w:val="22"/>
          <w:szCs w:val="22"/>
          <w:lang w:val="en-US"/>
        </w:rPr>
        <w:t xml:space="preserve">For vacuum evaporation, the configuration is assumed to be a falling-film. </w:t>
      </w:r>
      <w:r w:rsidRPr="003C504D">
        <w:rPr>
          <w:rFonts w:ascii="Arial" w:hAnsi="Arial" w:cs="Arial"/>
          <w:sz w:val="22"/>
          <w:szCs w:val="22"/>
          <w:lang w:val="en-GB" w:eastAsia="en-US"/>
        </w:rPr>
        <w:t>In a falling film design, the LF to be concentrated is supplied to the top of the heating tubes and distributed in such a way</w:t>
      </w:r>
    </w:p>
    <w:p w14:paraId="41319F9E" w14:textId="7620248D" w:rsidR="003C504D" w:rsidRDefault="003C504D" w:rsidP="003C504D">
      <w:pPr>
        <w:spacing w:after="160" w:line="259" w:lineRule="auto"/>
        <w:jc w:val="center"/>
        <w:rPr>
          <w:rFonts w:ascii="Arial" w:hAnsi="Arial" w:cs="Arial"/>
          <w:sz w:val="22"/>
          <w:szCs w:val="22"/>
          <w:lang w:val="en-US"/>
        </w:rPr>
      </w:pPr>
      <w:r w:rsidRPr="00091A61">
        <w:rPr>
          <w:rFonts w:ascii="Arial" w:hAnsi="Arial" w:cs="Arial"/>
          <w:noProof/>
        </w:rPr>
        <w:drawing>
          <wp:inline distT="0" distB="0" distL="0" distR="0" wp14:anchorId="4F208334" wp14:editId="45D773A5">
            <wp:extent cx="2800350" cy="2869495"/>
            <wp:effectExtent l="0" t="0" r="0" b="762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26"/>
                    <a:stretch>
                      <a:fillRect/>
                    </a:stretch>
                  </pic:blipFill>
                  <pic:spPr>
                    <a:xfrm>
                      <a:off x="0" y="0"/>
                      <a:ext cx="2808344" cy="2877687"/>
                    </a:xfrm>
                    <a:prstGeom prst="rect">
                      <a:avLst/>
                    </a:prstGeom>
                  </pic:spPr>
                </pic:pic>
              </a:graphicData>
            </a:graphic>
          </wp:inline>
        </w:drawing>
      </w:r>
    </w:p>
    <w:p w14:paraId="66B9DE24" w14:textId="1A4B8697" w:rsidR="003C504D" w:rsidRPr="003C504D" w:rsidRDefault="003C504D" w:rsidP="003C504D">
      <w:pPr>
        <w:pStyle w:val="Caption"/>
        <w:rPr>
          <w:rFonts w:ascii="Arial" w:hAnsi="Arial" w:cs="Arial"/>
          <w:sz w:val="22"/>
          <w:szCs w:val="22"/>
        </w:rPr>
      </w:pPr>
      <w:r w:rsidRPr="003C504D">
        <w:rPr>
          <w:rFonts w:ascii="Arial" w:hAnsi="Arial" w:cs="Arial"/>
          <w:sz w:val="22"/>
          <w:szCs w:val="22"/>
        </w:rPr>
        <w:t xml:space="preserve">Figure </w:t>
      </w:r>
      <w:r w:rsidRPr="003C504D">
        <w:rPr>
          <w:rFonts w:ascii="Arial" w:hAnsi="Arial" w:cs="Arial"/>
          <w:iCs w:val="0"/>
          <w:sz w:val="22"/>
          <w:szCs w:val="22"/>
        </w:rPr>
        <w:t>S11</w:t>
      </w:r>
      <w:r w:rsidRPr="003C504D">
        <w:rPr>
          <w:rFonts w:ascii="Arial" w:hAnsi="Arial" w:cs="Arial"/>
          <w:sz w:val="22"/>
          <w:szCs w:val="22"/>
        </w:rPr>
        <w:t xml:space="preserve"> Cross section of a falling-film evaporator</w:t>
      </w:r>
    </w:p>
    <w:p w14:paraId="0958249C" w14:textId="53A2145A" w:rsidR="0036589F" w:rsidRPr="003C504D" w:rsidRDefault="0036589F" w:rsidP="003C504D">
      <w:pPr>
        <w:spacing w:after="160" w:line="259" w:lineRule="auto"/>
        <w:rPr>
          <w:rFonts w:ascii="Arial" w:hAnsi="Arial" w:cs="Arial"/>
          <w:sz w:val="22"/>
          <w:szCs w:val="22"/>
          <w:lang w:val="en-US"/>
        </w:rPr>
      </w:pPr>
      <w:r w:rsidRPr="003C504D">
        <w:rPr>
          <w:rFonts w:ascii="Arial" w:hAnsi="Arial" w:cs="Arial"/>
          <w:sz w:val="22"/>
          <w:szCs w:val="22"/>
          <w:lang w:val="en-GB" w:eastAsia="en-US"/>
        </w:rPr>
        <w:lastRenderedPageBreak/>
        <w:t>as to flow down the inside of the tube walls as a thin film</w:t>
      </w:r>
      <w:r w:rsidR="003C504D">
        <w:rPr>
          <w:rFonts w:ascii="Arial" w:hAnsi="Arial" w:cs="Arial"/>
          <w:sz w:val="22"/>
          <w:szCs w:val="22"/>
          <w:lang w:val="en-GB" w:eastAsia="en-US"/>
        </w:rPr>
        <w:t xml:space="preserve"> (Figure S11)</w:t>
      </w:r>
      <w:r w:rsidRPr="003C504D">
        <w:rPr>
          <w:rFonts w:ascii="Arial" w:hAnsi="Arial" w:cs="Arial"/>
          <w:sz w:val="22"/>
          <w:szCs w:val="22"/>
          <w:lang w:val="en-GB" w:eastAsia="en-US"/>
        </w:rPr>
        <w:t>. The liquid film starts to boil due to the external heating and is partially evaporated as a result. The downward flow, caused initially by gravity, is enhanced by the parallel,</w:t>
      </w:r>
      <w:r w:rsidR="00E27F81">
        <w:rPr>
          <w:rFonts w:ascii="Arial" w:hAnsi="Arial" w:cs="Arial"/>
          <w:sz w:val="22"/>
          <w:szCs w:val="22"/>
          <w:lang w:val="en-GB" w:eastAsia="en-US"/>
        </w:rPr>
        <w:t xml:space="preserve"> </w:t>
      </w:r>
      <w:r w:rsidRPr="003C504D">
        <w:rPr>
          <w:rFonts w:ascii="Arial" w:hAnsi="Arial" w:cs="Arial"/>
          <w:sz w:val="22"/>
          <w:szCs w:val="22"/>
          <w:lang w:val="en-GB" w:eastAsia="en-US"/>
        </w:rPr>
        <w:t>downward flow of the generated vapor. The residual film liquid and vapor is separated in the lower part of the equipment</w:t>
      </w:r>
    </w:p>
    <w:p w14:paraId="75AD5A00" w14:textId="30012BBA" w:rsidR="00033355" w:rsidRDefault="003C504D" w:rsidP="00033355">
      <w:pPr>
        <w:rPr>
          <w:rFonts w:ascii="Arial" w:hAnsi="Arial" w:cs="Arial"/>
          <w:sz w:val="22"/>
          <w:szCs w:val="22"/>
          <w:lang w:val="en-GB" w:eastAsia="en-US"/>
        </w:rPr>
      </w:pPr>
      <w:r w:rsidRPr="00C71963">
        <w:rPr>
          <w:rFonts w:ascii="Arial" w:hAnsi="Arial" w:cs="Arial"/>
          <w:sz w:val="22"/>
          <w:szCs w:val="22"/>
          <w:lang w:val="en-GB" w:eastAsia="en-US"/>
        </w:rPr>
        <w:t>The heating tubes are assumed to be made of brass, with a diameter of 25 mm and 3m length. The surface area is 0.70 m</w:t>
      </w:r>
      <w:r w:rsidRPr="00C71963">
        <w:rPr>
          <w:rFonts w:ascii="Arial" w:hAnsi="Arial" w:cs="Arial"/>
          <w:sz w:val="22"/>
          <w:szCs w:val="22"/>
          <w:vertAlign w:val="superscript"/>
          <w:lang w:val="en-GB" w:eastAsia="en-US"/>
        </w:rPr>
        <w:t>2</w:t>
      </w:r>
      <w:r w:rsidRPr="00C71963">
        <w:rPr>
          <w:rFonts w:ascii="Arial" w:hAnsi="Arial" w:cs="Arial"/>
          <w:sz w:val="22"/>
          <w:szCs w:val="22"/>
          <w:lang w:val="en-GB" w:eastAsia="en-US"/>
        </w:rPr>
        <w:t>.</w:t>
      </w:r>
    </w:p>
    <w:p w14:paraId="37F7582F" w14:textId="77777777" w:rsidR="00C71963" w:rsidRPr="00C71963" w:rsidRDefault="00C71963" w:rsidP="00033355">
      <w:pPr>
        <w:rPr>
          <w:rFonts w:ascii="Arial" w:hAnsi="Arial" w:cs="Arial"/>
          <w:sz w:val="22"/>
          <w:szCs w:val="22"/>
          <w:lang w:val="en-GB" w:eastAsia="en-US"/>
        </w:rPr>
      </w:pPr>
    </w:p>
    <w:p w14:paraId="28D85DAF" w14:textId="46C57AE1" w:rsidR="00C92B0A" w:rsidRPr="00091A61" w:rsidRDefault="003468A8" w:rsidP="008F6217">
      <w:pPr>
        <w:pStyle w:val="Heading2"/>
        <w:numPr>
          <w:ilvl w:val="0"/>
          <w:numId w:val="2"/>
        </w:numPr>
        <w:rPr>
          <w:rFonts w:ascii="Arial" w:hAnsi="Arial" w:cs="Arial"/>
          <w:sz w:val="24"/>
        </w:rPr>
      </w:pPr>
      <w:r w:rsidRPr="00091A61">
        <w:rPr>
          <w:rFonts w:ascii="Arial" w:hAnsi="Arial" w:cs="Arial"/>
          <w:sz w:val="24"/>
          <w:szCs w:val="24"/>
        </w:rPr>
        <w:t>Scenario 4: Evaporation</w:t>
      </w:r>
    </w:p>
    <w:p w14:paraId="12EB023D" w14:textId="16CB040D" w:rsidR="009C43B8" w:rsidRDefault="00FC2251" w:rsidP="00FC2251">
      <w:pPr>
        <w:rPr>
          <w:rFonts w:ascii="Arial" w:hAnsi="Arial" w:cs="Arial"/>
          <w:sz w:val="22"/>
          <w:szCs w:val="22"/>
          <w:lang w:val="en-US"/>
        </w:rPr>
      </w:pPr>
      <w:r w:rsidRPr="00091A61">
        <w:rPr>
          <w:rFonts w:ascii="Arial" w:hAnsi="Arial" w:cs="Arial"/>
          <w:sz w:val="22"/>
          <w:szCs w:val="22"/>
          <w:lang w:val="en-US"/>
        </w:rPr>
        <w:t xml:space="preserve">The mass flows for Scenario 4 was </w:t>
      </w:r>
      <w:r w:rsidR="00C5482F">
        <w:rPr>
          <w:rFonts w:ascii="Arial" w:hAnsi="Arial" w:cs="Arial"/>
          <w:sz w:val="22"/>
          <w:szCs w:val="22"/>
          <w:lang w:val="en-US"/>
        </w:rPr>
        <w:t xml:space="preserve">obtained from </w:t>
      </w:r>
      <w:r w:rsidR="00241A10">
        <w:rPr>
          <w:rFonts w:ascii="Arial" w:hAnsi="Arial" w:cs="Arial"/>
          <w:sz w:val="22"/>
          <w:szCs w:val="22"/>
          <w:lang w:val="en-US"/>
        </w:rPr>
        <w:fldChar w:fldCharType="begin"/>
      </w:r>
      <w:r w:rsidR="00241A10">
        <w:rPr>
          <w:rFonts w:ascii="Arial" w:hAnsi="Arial" w:cs="Arial"/>
          <w:sz w:val="22"/>
          <w:szCs w:val="22"/>
          <w:lang w:val="en-US"/>
        </w:rPr>
        <w:instrText xml:space="preserve"> ADDIN EN.CITE &lt;EndNote&gt;&lt;Cite&gt;&lt;Author&gt;Brienza&lt;/Author&gt;&lt;Year&gt;2021&lt;/Year&gt;&lt;RecNum&gt;189&lt;/RecNum&gt;&lt;DisplayText&gt;(Brienza, van Puffelen et al. 2021)&lt;/DisplayText&gt;&lt;record&gt;&lt;rec-number&gt;189&lt;/rec-number&gt;&lt;foreign-keys&gt;&lt;key app="EN" db-id="xtsxtzaa9tewz5e0p0u52swgtp22dt9wx5ex" timestamp="1645535770" guid="eee763b9-3acf-4e55-b120-8566cbf928ae"&gt;189&lt;/key&gt;&lt;/foreign-keys&gt;&lt;ref-type name="Report"&gt;27&lt;/ref-type&gt;&lt;contributors&gt;&lt;authors&gt;&lt;author&gt;Brienza, Claudio&lt;/author&gt;&lt;author&gt;van Puffelen, Jasper&lt;/author&gt;&lt;author&gt;Regelink, Inge&lt;/author&gt;&lt;author&gt;Dedeyne, Henk&lt;/author&gt;&lt;author&gt;Giordano, Andrea&lt;/author&gt;&lt;author&gt;Schepis, Micol&lt;/author&gt;&lt;author&gt;Bauermeister, Ute&lt;/author&gt;&lt;author&gt;Meier, Thomas&lt;/author&gt;&lt;author&gt;Sigurnjak, Ivona&lt;/author&gt;&lt;/authors&gt;&lt;/contributors&gt;&lt;titles&gt;&lt;title&gt;Fourth annual updated report on mass and energy balances, product composition and quality and overall technical performance of the demonstration plants (year 4)&lt;/title&gt;&lt;/titles&gt;&lt;number&gt;Ref. Ares(2021)7199185 - 23/11/2021&lt;/number&gt;&lt;dates&gt;&lt;year&gt;2021&lt;/year&gt;&lt;/dates&gt;&lt;urls&gt;&lt;related-urls&gt;&lt;url&gt;https://systemicproject.eu/&lt;/url&gt;&lt;/related-urls&gt;&lt;/urls&gt;&lt;/record&gt;&lt;/Cite&gt;&lt;/EndNote&gt;</w:instrText>
      </w:r>
      <w:r w:rsidR="00241A10">
        <w:rPr>
          <w:rFonts w:ascii="Arial" w:hAnsi="Arial" w:cs="Arial"/>
          <w:sz w:val="22"/>
          <w:szCs w:val="22"/>
          <w:lang w:val="en-US"/>
        </w:rPr>
        <w:fldChar w:fldCharType="separate"/>
      </w:r>
      <w:r w:rsidR="00241A10">
        <w:rPr>
          <w:rFonts w:ascii="Arial" w:hAnsi="Arial" w:cs="Arial"/>
          <w:noProof/>
          <w:sz w:val="22"/>
          <w:szCs w:val="22"/>
          <w:lang w:val="en-US"/>
        </w:rPr>
        <w:t>(Brienza, van Puffelen et al. 2021)</w:t>
      </w:r>
      <w:r w:rsidR="00241A10">
        <w:rPr>
          <w:rFonts w:ascii="Arial" w:hAnsi="Arial" w:cs="Arial"/>
          <w:sz w:val="22"/>
          <w:szCs w:val="22"/>
          <w:lang w:val="en-US"/>
        </w:rPr>
        <w:fldChar w:fldCharType="end"/>
      </w:r>
      <w:r w:rsidR="00C5482F">
        <w:rPr>
          <w:rFonts w:ascii="Arial" w:hAnsi="Arial" w:cs="Arial"/>
          <w:sz w:val="22"/>
          <w:szCs w:val="22"/>
          <w:lang w:val="en-US"/>
        </w:rPr>
        <w:t>.</w:t>
      </w:r>
      <w:r w:rsidR="00912F5E" w:rsidRPr="00091A61">
        <w:rPr>
          <w:rFonts w:ascii="Arial" w:hAnsi="Arial" w:cs="Arial"/>
          <w:sz w:val="22"/>
          <w:szCs w:val="22"/>
          <w:lang w:val="en-US"/>
        </w:rPr>
        <w:t xml:space="preserve"> </w:t>
      </w:r>
      <w:r w:rsidR="00C939CF">
        <w:rPr>
          <w:rFonts w:ascii="Arial" w:hAnsi="Arial" w:cs="Arial"/>
          <w:sz w:val="22"/>
          <w:szCs w:val="22"/>
          <w:lang w:val="en-US"/>
        </w:rPr>
        <w:t>For infrastructure, the LCI from Scenario 3 are used for vacuum evaporator</w:t>
      </w:r>
      <w:r w:rsidR="00E27F81">
        <w:rPr>
          <w:rFonts w:ascii="Arial" w:hAnsi="Arial" w:cs="Arial"/>
          <w:sz w:val="22"/>
          <w:szCs w:val="22"/>
          <w:lang w:val="en-US"/>
        </w:rPr>
        <w:t xml:space="preserve"> (Table S9, Figure S12</w:t>
      </w:r>
      <w:r w:rsidR="00C939CF">
        <w:rPr>
          <w:rFonts w:ascii="Arial" w:hAnsi="Arial" w:cs="Arial"/>
          <w:sz w:val="22"/>
          <w:szCs w:val="22"/>
          <w:lang w:val="en-US"/>
        </w:rPr>
        <w:t>.</w:t>
      </w:r>
    </w:p>
    <w:p w14:paraId="69C21FD6" w14:textId="77777777" w:rsidR="00C5482F" w:rsidRPr="00091A61" w:rsidRDefault="00C5482F" w:rsidP="00FC2251">
      <w:pPr>
        <w:rPr>
          <w:rFonts w:ascii="Arial" w:hAnsi="Arial" w:cs="Arial"/>
          <w:sz w:val="22"/>
          <w:szCs w:val="22"/>
          <w:lang w:val="en-US"/>
        </w:rPr>
      </w:pPr>
    </w:p>
    <w:p w14:paraId="5CAAD4B7" w14:textId="5422417A" w:rsidR="00FE64D3" w:rsidRDefault="00FE64D3" w:rsidP="00C71963">
      <w:pPr>
        <w:pStyle w:val="Heading3"/>
        <w:ind w:left="720"/>
        <w:rPr>
          <w:rFonts w:ascii="Arial" w:hAnsi="Arial" w:cs="Arial"/>
          <w:sz w:val="22"/>
          <w:szCs w:val="22"/>
        </w:rPr>
      </w:pPr>
      <w:r w:rsidRPr="00091A61">
        <w:rPr>
          <w:rFonts w:ascii="Arial" w:hAnsi="Arial" w:cs="Arial"/>
          <w:sz w:val="22"/>
          <w:szCs w:val="22"/>
        </w:rPr>
        <w:t xml:space="preserve">Mass </w:t>
      </w:r>
      <w:r w:rsidR="00C71963">
        <w:rPr>
          <w:rFonts w:ascii="Arial" w:hAnsi="Arial" w:cs="Arial"/>
          <w:sz w:val="22"/>
          <w:szCs w:val="22"/>
        </w:rPr>
        <w:t>balance</w:t>
      </w:r>
    </w:p>
    <w:p w14:paraId="4136D198" w14:textId="77777777" w:rsidR="00C939CF" w:rsidRPr="00C939CF" w:rsidRDefault="00C939CF" w:rsidP="00C939CF">
      <w:pPr>
        <w:rPr>
          <w:lang w:val="en-GB" w:eastAsia="en-US"/>
        </w:rPr>
      </w:pPr>
    </w:p>
    <w:p w14:paraId="002D630A" w14:textId="152FB7DF" w:rsidR="00F52504" w:rsidRPr="006B6838" w:rsidRDefault="00C939CF" w:rsidP="00F52504">
      <w:pPr>
        <w:rPr>
          <w:rFonts w:ascii="Arial" w:hAnsi="Arial" w:cs="Arial"/>
          <w:sz w:val="22"/>
          <w:szCs w:val="22"/>
          <w:lang w:val="en-GB"/>
        </w:rPr>
      </w:pPr>
      <w:r w:rsidRPr="006B6838">
        <w:rPr>
          <w:rFonts w:ascii="Arial" w:hAnsi="Arial" w:cs="Arial"/>
          <w:sz w:val="22"/>
          <w:szCs w:val="22"/>
          <w:lang w:val="en-GB"/>
        </w:rPr>
        <w:t>Table S9 Mass and nutrient flow for Scenario 4</w:t>
      </w:r>
    </w:p>
    <w:p w14:paraId="62AD9FA1" w14:textId="77777777" w:rsidR="00C939CF" w:rsidRPr="00091A61" w:rsidRDefault="00C939CF" w:rsidP="00F52504">
      <w:pPr>
        <w:rPr>
          <w:rFonts w:ascii="Arial" w:hAnsi="Arial" w:cs="Arial"/>
          <w:lang w:val="en-GB" w:eastAsia="en-US"/>
        </w:rPr>
      </w:pPr>
    </w:p>
    <w:tbl>
      <w:tblPr>
        <w:tblStyle w:val="TableGrid"/>
        <w:tblW w:w="9990" w:type="dxa"/>
        <w:tblLayout w:type="fixed"/>
        <w:tblLook w:val="04A0" w:firstRow="1" w:lastRow="0" w:firstColumn="1" w:lastColumn="0" w:noHBand="0" w:noVBand="1"/>
      </w:tblPr>
      <w:tblGrid>
        <w:gridCol w:w="1413"/>
        <w:gridCol w:w="1701"/>
        <w:gridCol w:w="1146"/>
        <w:gridCol w:w="1146"/>
        <w:gridCol w:w="1146"/>
        <w:gridCol w:w="1146"/>
        <w:gridCol w:w="1146"/>
        <w:gridCol w:w="1146"/>
      </w:tblGrid>
      <w:tr w:rsidR="00C5482F" w:rsidRPr="00091A61" w14:paraId="6201C5C9" w14:textId="77777777" w:rsidTr="00C5482F">
        <w:trPr>
          <w:trHeight w:val="458"/>
        </w:trPr>
        <w:tc>
          <w:tcPr>
            <w:tcW w:w="1413" w:type="dxa"/>
            <w:vMerge w:val="restart"/>
            <w:noWrap/>
            <w:hideMark/>
          </w:tcPr>
          <w:p w14:paraId="375378EB" w14:textId="77777777" w:rsidR="005F1833" w:rsidRPr="00091A61" w:rsidRDefault="005F1833" w:rsidP="00906D7A">
            <w:pPr>
              <w:rPr>
                <w:rFonts w:ascii="Arial" w:hAnsi="Arial" w:cs="Arial"/>
                <w:b/>
                <w:bCs/>
                <w:lang w:eastAsia="en-US"/>
              </w:rPr>
            </w:pPr>
            <w:bookmarkStart w:id="30" w:name="_Hlk97110958"/>
            <w:r w:rsidRPr="00091A61">
              <w:rPr>
                <w:rFonts w:ascii="Arial" w:hAnsi="Arial" w:cs="Arial"/>
                <w:b/>
                <w:bCs/>
                <w:lang w:eastAsia="en-US"/>
              </w:rPr>
              <w:t>Stage</w:t>
            </w:r>
          </w:p>
        </w:tc>
        <w:tc>
          <w:tcPr>
            <w:tcW w:w="1701" w:type="dxa"/>
            <w:vMerge w:val="restart"/>
            <w:noWrap/>
            <w:hideMark/>
          </w:tcPr>
          <w:p w14:paraId="18529CED" w14:textId="77777777" w:rsidR="005F1833" w:rsidRPr="00091A61" w:rsidRDefault="005F1833" w:rsidP="00906D7A">
            <w:pPr>
              <w:rPr>
                <w:rFonts w:ascii="Arial" w:hAnsi="Arial" w:cs="Arial"/>
                <w:b/>
                <w:bCs/>
                <w:lang w:eastAsia="en-US"/>
              </w:rPr>
            </w:pPr>
            <w:r w:rsidRPr="00091A61">
              <w:rPr>
                <w:rFonts w:ascii="Arial" w:hAnsi="Arial" w:cs="Arial"/>
                <w:b/>
                <w:bCs/>
                <w:lang w:eastAsia="en-US"/>
              </w:rPr>
              <w:t>Flows</w:t>
            </w:r>
          </w:p>
        </w:tc>
        <w:tc>
          <w:tcPr>
            <w:tcW w:w="1146" w:type="dxa"/>
            <w:vMerge w:val="restart"/>
            <w:noWrap/>
            <w:hideMark/>
          </w:tcPr>
          <w:p w14:paraId="345AE380" w14:textId="77777777" w:rsidR="005F1833" w:rsidRPr="00091A61" w:rsidRDefault="005F1833" w:rsidP="00906D7A">
            <w:pPr>
              <w:rPr>
                <w:rFonts w:ascii="Arial" w:hAnsi="Arial" w:cs="Arial"/>
                <w:b/>
                <w:bCs/>
                <w:lang w:eastAsia="en-US"/>
              </w:rPr>
            </w:pPr>
            <w:r w:rsidRPr="00091A61">
              <w:rPr>
                <w:rFonts w:ascii="Arial" w:hAnsi="Arial" w:cs="Arial"/>
                <w:b/>
                <w:bCs/>
                <w:lang w:eastAsia="en-US"/>
              </w:rPr>
              <w:t>Mass flow</w:t>
            </w:r>
          </w:p>
        </w:tc>
        <w:tc>
          <w:tcPr>
            <w:tcW w:w="1146" w:type="dxa"/>
            <w:vMerge w:val="restart"/>
            <w:noWrap/>
            <w:hideMark/>
          </w:tcPr>
          <w:p w14:paraId="1DD67035" w14:textId="77777777" w:rsidR="005F1833" w:rsidRPr="00091A61" w:rsidRDefault="005F1833" w:rsidP="00906D7A">
            <w:pPr>
              <w:rPr>
                <w:rFonts w:ascii="Arial" w:hAnsi="Arial" w:cs="Arial"/>
                <w:b/>
                <w:bCs/>
                <w:lang w:eastAsia="en-US"/>
              </w:rPr>
            </w:pPr>
            <w:r w:rsidRPr="00091A61">
              <w:rPr>
                <w:rFonts w:ascii="Arial" w:hAnsi="Arial" w:cs="Arial"/>
                <w:b/>
                <w:bCs/>
                <w:lang w:eastAsia="en-US"/>
              </w:rPr>
              <w:t>NH4-N</w:t>
            </w:r>
          </w:p>
        </w:tc>
        <w:tc>
          <w:tcPr>
            <w:tcW w:w="1146" w:type="dxa"/>
            <w:vMerge w:val="restart"/>
            <w:noWrap/>
            <w:hideMark/>
          </w:tcPr>
          <w:p w14:paraId="1469EC25" w14:textId="77777777" w:rsidR="00C5482F" w:rsidRDefault="005F1833" w:rsidP="00C71963">
            <w:pPr>
              <w:ind w:right="-2513"/>
              <w:rPr>
                <w:rFonts w:ascii="Arial" w:hAnsi="Arial" w:cs="Arial"/>
                <w:b/>
                <w:bCs/>
                <w:lang w:eastAsia="en-US"/>
              </w:rPr>
            </w:pPr>
            <w:r w:rsidRPr="00091A61">
              <w:rPr>
                <w:rFonts w:ascii="Arial" w:hAnsi="Arial" w:cs="Arial"/>
                <w:b/>
                <w:bCs/>
                <w:lang w:eastAsia="en-US"/>
              </w:rPr>
              <w:t xml:space="preserve">Organic </w:t>
            </w:r>
          </w:p>
          <w:p w14:paraId="469B5867" w14:textId="3439471D" w:rsidR="005F1833" w:rsidRPr="00091A61" w:rsidRDefault="005F1833" w:rsidP="00C71963">
            <w:pPr>
              <w:ind w:right="-2513"/>
              <w:rPr>
                <w:rFonts w:ascii="Arial" w:hAnsi="Arial" w:cs="Arial"/>
                <w:b/>
                <w:bCs/>
                <w:lang w:eastAsia="en-US"/>
              </w:rPr>
            </w:pPr>
            <w:r w:rsidRPr="00091A61">
              <w:rPr>
                <w:rFonts w:ascii="Arial" w:hAnsi="Arial" w:cs="Arial"/>
                <w:b/>
                <w:bCs/>
                <w:lang w:eastAsia="en-US"/>
              </w:rPr>
              <w:t>N</w:t>
            </w:r>
          </w:p>
        </w:tc>
        <w:tc>
          <w:tcPr>
            <w:tcW w:w="1146" w:type="dxa"/>
            <w:vMerge w:val="restart"/>
            <w:noWrap/>
            <w:hideMark/>
          </w:tcPr>
          <w:p w14:paraId="509B3545" w14:textId="77777777" w:rsidR="005F1833" w:rsidRPr="00091A61" w:rsidRDefault="005F1833" w:rsidP="00906D7A">
            <w:pPr>
              <w:rPr>
                <w:rFonts w:ascii="Arial" w:hAnsi="Arial" w:cs="Arial"/>
                <w:b/>
                <w:bCs/>
                <w:lang w:eastAsia="en-US"/>
              </w:rPr>
            </w:pPr>
            <w:r w:rsidRPr="00091A61">
              <w:rPr>
                <w:rFonts w:ascii="Arial" w:hAnsi="Arial" w:cs="Arial"/>
                <w:b/>
                <w:bCs/>
                <w:lang w:eastAsia="en-US"/>
              </w:rPr>
              <w:t>TP</w:t>
            </w:r>
          </w:p>
        </w:tc>
        <w:tc>
          <w:tcPr>
            <w:tcW w:w="1146" w:type="dxa"/>
            <w:vMerge w:val="restart"/>
            <w:noWrap/>
            <w:hideMark/>
          </w:tcPr>
          <w:p w14:paraId="6D576757" w14:textId="77777777" w:rsidR="005F1833" w:rsidRPr="00091A61" w:rsidRDefault="005F1833" w:rsidP="00906D7A">
            <w:pPr>
              <w:rPr>
                <w:rFonts w:ascii="Arial" w:hAnsi="Arial" w:cs="Arial"/>
                <w:b/>
                <w:bCs/>
                <w:lang w:eastAsia="en-US"/>
              </w:rPr>
            </w:pPr>
            <w:r w:rsidRPr="00091A61">
              <w:rPr>
                <w:rFonts w:ascii="Arial" w:hAnsi="Arial" w:cs="Arial"/>
                <w:b/>
                <w:bCs/>
                <w:lang w:eastAsia="en-US"/>
              </w:rPr>
              <w:t>TK</w:t>
            </w:r>
          </w:p>
        </w:tc>
        <w:tc>
          <w:tcPr>
            <w:tcW w:w="1146" w:type="dxa"/>
            <w:vMerge w:val="restart"/>
            <w:noWrap/>
            <w:hideMark/>
          </w:tcPr>
          <w:p w14:paraId="4D245530" w14:textId="77777777" w:rsidR="005F1833" w:rsidRPr="00091A61" w:rsidRDefault="005F1833" w:rsidP="00906D7A">
            <w:pPr>
              <w:rPr>
                <w:rFonts w:ascii="Arial" w:hAnsi="Arial" w:cs="Arial"/>
                <w:b/>
                <w:bCs/>
                <w:lang w:eastAsia="en-US"/>
              </w:rPr>
            </w:pPr>
            <w:r w:rsidRPr="00091A61">
              <w:rPr>
                <w:rFonts w:ascii="Arial" w:hAnsi="Arial" w:cs="Arial"/>
                <w:b/>
                <w:bCs/>
                <w:lang w:eastAsia="en-US"/>
              </w:rPr>
              <w:t>N loss</w:t>
            </w:r>
          </w:p>
        </w:tc>
      </w:tr>
      <w:tr w:rsidR="00C5482F" w:rsidRPr="00091A61" w14:paraId="03EB3AED" w14:textId="77777777" w:rsidTr="00C5482F">
        <w:trPr>
          <w:trHeight w:val="458"/>
        </w:trPr>
        <w:tc>
          <w:tcPr>
            <w:tcW w:w="1413" w:type="dxa"/>
            <w:vMerge/>
            <w:hideMark/>
          </w:tcPr>
          <w:p w14:paraId="3B12686A" w14:textId="77777777" w:rsidR="005F1833" w:rsidRPr="00091A61" w:rsidRDefault="005F1833" w:rsidP="00906D7A">
            <w:pPr>
              <w:rPr>
                <w:rFonts w:ascii="Arial" w:hAnsi="Arial" w:cs="Arial"/>
                <w:b/>
                <w:bCs/>
                <w:lang w:eastAsia="en-US"/>
              </w:rPr>
            </w:pPr>
          </w:p>
        </w:tc>
        <w:tc>
          <w:tcPr>
            <w:tcW w:w="1701" w:type="dxa"/>
            <w:vMerge/>
            <w:hideMark/>
          </w:tcPr>
          <w:p w14:paraId="4C3C6FF7" w14:textId="77777777" w:rsidR="005F1833" w:rsidRPr="00091A61" w:rsidRDefault="005F1833" w:rsidP="00906D7A">
            <w:pPr>
              <w:rPr>
                <w:rFonts w:ascii="Arial" w:hAnsi="Arial" w:cs="Arial"/>
                <w:b/>
                <w:bCs/>
                <w:lang w:eastAsia="en-US"/>
              </w:rPr>
            </w:pPr>
          </w:p>
        </w:tc>
        <w:tc>
          <w:tcPr>
            <w:tcW w:w="1146" w:type="dxa"/>
            <w:vMerge/>
            <w:hideMark/>
          </w:tcPr>
          <w:p w14:paraId="45A03F2E" w14:textId="77777777" w:rsidR="005F1833" w:rsidRPr="00091A61" w:rsidRDefault="005F1833" w:rsidP="00906D7A">
            <w:pPr>
              <w:rPr>
                <w:rFonts w:ascii="Arial" w:hAnsi="Arial" w:cs="Arial"/>
                <w:b/>
                <w:bCs/>
                <w:lang w:eastAsia="en-US"/>
              </w:rPr>
            </w:pPr>
          </w:p>
        </w:tc>
        <w:tc>
          <w:tcPr>
            <w:tcW w:w="1146" w:type="dxa"/>
            <w:vMerge/>
            <w:hideMark/>
          </w:tcPr>
          <w:p w14:paraId="2FA4A97E" w14:textId="77777777" w:rsidR="005F1833" w:rsidRPr="00091A61" w:rsidRDefault="005F1833" w:rsidP="00906D7A">
            <w:pPr>
              <w:rPr>
                <w:rFonts w:ascii="Arial" w:hAnsi="Arial" w:cs="Arial"/>
                <w:b/>
                <w:bCs/>
                <w:lang w:eastAsia="en-US"/>
              </w:rPr>
            </w:pPr>
          </w:p>
        </w:tc>
        <w:tc>
          <w:tcPr>
            <w:tcW w:w="1146" w:type="dxa"/>
            <w:vMerge/>
            <w:hideMark/>
          </w:tcPr>
          <w:p w14:paraId="5B07222F" w14:textId="77777777" w:rsidR="005F1833" w:rsidRPr="00091A61" w:rsidRDefault="005F1833" w:rsidP="00906D7A">
            <w:pPr>
              <w:rPr>
                <w:rFonts w:ascii="Arial" w:hAnsi="Arial" w:cs="Arial"/>
                <w:b/>
                <w:bCs/>
                <w:lang w:eastAsia="en-US"/>
              </w:rPr>
            </w:pPr>
          </w:p>
        </w:tc>
        <w:tc>
          <w:tcPr>
            <w:tcW w:w="1146" w:type="dxa"/>
            <w:vMerge/>
            <w:hideMark/>
          </w:tcPr>
          <w:p w14:paraId="3BB755FE" w14:textId="77777777" w:rsidR="005F1833" w:rsidRPr="00091A61" w:rsidRDefault="005F1833" w:rsidP="00906D7A">
            <w:pPr>
              <w:rPr>
                <w:rFonts w:ascii="Arial" w:hAnsi="Arial" w:cs="Arial"/>
                <w:b/>
                <w:bCs/>
                <w:lang w:eastAsia="en-US"/>
              </w:rPr>
            </w:pPr>
          </w:p>
        </w:tc>
        <w:tc>
          <w:tcPr>
            <w:tcW w:w="1146" w:type="dxa"/>
            <w:vMerge/>
            <w:hideMark/>
          </w:tcPr>
          <w:p w14:paraId="036AC0DA" w14:textId="77777777" w:rsidR="005F1833" w:rsidRPr="00091A61" w:rsidRDefault="005F1833" w:rsidP="00906D7A">
            <w:pPr>
              <w:rPr>
                <w:rFonts w:ascii="Arial" w:hAnsi="Arial" w:cs="Arial"/>
                <w:b/>
                <w:bCs/>
                <w:lang w:eastAsia="en-US"/>
              </w:rPr>
            </w:pPr>
          </w:p>
        </w:tc>
        <w:tc>
          <w:tcPr>
            <w:tcW w:w="1146" w:type="dxa"/>
            <w:vMerge/>
            <w:hideMark/>
          </w:tcPr>
          <w:p w14:paraId="31751AED" w14:textId="77777777" w:rsidR="005F1833" w:rsidRPr="00091A61" w:rsidRDefault="005F1833" w:rsidP="00906D7A">
            <w:pPr>
              <w:rPr>
                <w:rFonts w:ascii="Arial" w:hAnsi="Arial" w:cs="Arial"/>
                <w:b/>
                <w:bCs/>
                <w:lang w:eastAsia="en-US"/>
              </w:rPr>
            </w:pPr>
          </w:p>
        </w:tc>
      </w:tr>
      <w:tr w:rsidR="00C5482F" w:rsidRPr="00091A61" w14:paraId="1BA8FEF2" w14:textId="77777777" w:rsidTr="00C5482F">
        <w:trPr>
          <w:trHeight w:val="411"/>
        </w:trPr>
        <w:tc>
          <w:tcPr>
            <w:tcW w:w="1413" w:type="dxa"/>
            <w:vMerge/>
            <w:hideMark/>
          </w:tcPr>
          <w:p w14:paraId="00498AE6" w14:textId="77777777" w:rsidR="005F1833" w:rsidRPr="00091A61" w:rsidRDefault="005F1833" w:rsidP="00906D7A">
            <w:pPr>
              <w:rPr>
                <w:rFonts w:ascii="Arial" w:hAnsi="Arial" w:cs="Arial"/>
                <w:b/>
                <w:bCs/>
                <w:lang w:eastAsia="en-US"/>
              </w:rPr>
            </w:pPr>
          </w:p>
        </w:tc>
        <w:tc>
          <w:tcPr>
            <w:tcW w:w="1701" w:type="dxa"/>
            <w:vMerge/>
            <w:hideMark/>
          </w:tcPr>
          <w:p w14:paraId="20625C8B" w14:textId="77777777" w:rsidR="005F1833" w:rsidRPr="00091A61" w:rsidRDefault="005F1833" w:rsidP="00906D7A">
            <w:pPr>
              <w:rPr>
                <w:rFonts w:ascii="Arial" w:hAnsi="Arial" w:cs="Arial"/>
                <w:b/>
                <w:bCs/>
                <w:lang w:eastAsia="en-US"/>
              </w:rPr>
            </w:pPr>
          </w:p>
        </w:tc>
        <w:tc>
          <w:tcPr>
            <w:tcW w:w="1146" w:type="dxa"/>
            <w:noWrap/>
            <w:hideMark/>
          </w:tcPr>
          <w:p w14:paraId="788502CE" w14:textId="77777777" w:rsidR="005F1833" w:rsidRPr="00091A61" w:rsidRDefault="005F1833" w:rsidP="00906D7A">
            <w:pPr>
              <w:rPr>
                <w:rFonts w:ascii="Arial" w:hAnsi="Arial" w:cs="Arial"/>
                <w:b/>
                <w:bCs/>
                <w:lang w:eastAsia="en-US"/>
              </w:rPr>
            </w:pPr>
            <w:r w:rsidRPr="00091A61">
              <w:rPr>
                <w:rFonts w:ascii="Arial" w:hAnsi="Arial" w:cs="Arial"/>
                <w:b/>
                <w:bCs/>
                <w:lang w:eastAsia="en-US"/>
              </w:rPr>
              <w:t>kg/FU</w:t>
            </w:r>
          </w:p>
        </w:tc>
        <w:tc>
          <w:tcPr>
            <w:tcW w:w="1146" w:type="dxa"/>
            <w:noWrap/>
            <w:hideMark/>
          </w:tcPr>
          <w:p w14:paraId="21C99DE9" w14:textId="77777777" w:rsidR="005F1833" w:rsidRPr="00091A61" w:rsidRDefault="005F1833" w:rsidP="00906D7A">
            <w:pPr>
              <w:rPr>
                <w:rFonts w:ascii="Arial" w:hAnsi="Arial" w:cs="Arial"/>
                <w:b/>
                <w:bCs/>
                <w:lang w:eastAsia="en-US"/>
              </w:rPr>
            </w:pPr>
            <w:r w:rsidRPr="00091A61">
              <w:rPr>
                <w:rFonts w:ascii="Arial" w:hAnsi="Arial" w:cs="Arial"/>
                <w:b/>
                <w:bCs/>
                <w:lang w:eastAsia="en-US"/>
              </w:rPr>
              <w:t>kg</w:t>
            </w:r>
          </w:p>
        </w:tc>
        <w:tc>
          <w:tcPr>
            <w:tcW w:w="1146" w:type="dxa"/>
            <w:noWrap/>
            <w:hideMark/>
          </w:tcPr>
          <w:p w14:paraId="4EBBBDE6" w14:textId="77777777" w:rsidR="005F1833" w:rsidRPr="00091A61" w:rsidRDefault="005F1833" w:rsidP="00906D7A">
            <w:pPr>
              <w:rPr>
                <w:rFonts w:ascii="Arial" w:hAnsi="Arial" w:cs="Arial"/>
                <w:b/>
                <w:bCs/>
                <w:lang w:eastAsia="en-US"/>
              </w:rPr>
            </w:pPr>
            <w:r w:rsidRPr="00091A61">
              <w:rPr>
                <w:rFonts w:ascii="Arial" w:hAnsi="Arial" w:cs="Arial"/>
                <w:b/>
                <w:bCs/>
                <w:lang w:eastAsia="en-US"/>
              </w:rPr>
              <w:t>kg</w:t>
            </w:r>
          </w:p>
        </w:tc>
        <w:tc>
          <w:tcPr>
            <w:tcW w:w="1146" w:type="dxa"/>
            <w:noWrap/>
            <w:hideMark/>
          </w:tcPr>
          <w:p w14:paraId="1370FA9F" w14:textId="77777777" w:rsidR="005F1833" w:rsidRPr="00091A61" w:rsidRDefault="005F1833" w:rsidP="00906D7A">
            <w:pPr>
              <w:rPr>
                <w:rFonts w:ascii="Arial" w:hAnsi="Arial" w:cs="Arial"/>
                <w:b/>
                <w:bCs/>
                <w:lang w:eastAsia="en-US"/>
              </w:rPr>
            </w:pPr>
            <w:r w:rsidRPr="00091A61">
              <w:rPr>
                <w:rFonts w:ascii="Arial" w:hAnsi="Arial" w:cs="Arial"/>
                <w:b/>
                <w:bCs/>
                <w:lang w:eastAsia="en-US"/>
              </w:rPr>
              <w:t>kg</w:t>
            </w:r>
          </w:p>
        </w:tc>
        <w:tc>
          <w:tcPr>
            <w:tcW w:w="1146" w:type="dxa"/>
            <w:noWrap/>
            <w:hideMark/>
          </w:tcPr>
          <w:p w14:paraId="704B65F9" w14:textId="77777777" w:rsidR="005F1833" w:rsidRPr="00091A61" w:rsidRDefault="005F1833" w:rsidP="00906D7A">
            <w:pPr>
              <w:rPr>
                <w:rFonts w:ascii="Arial" w:hAnsi="Arial" w:cs="Arial"/>
                <w:b/>
                <w:bCs/>
                <w:lang w:eastAsia="en-US"/>
              </w:rPr>
            </w:pPr>
            <w:r w:rsidRPr="00091A61">
              <w:rPr>
                <w:rFonts w:ascii="Arial" w:hAnsi="Arial" w:cs="Arial"/>
                <w:b/>
                <w:bCs/>
                <w:lang w:eastAsia="en-US"/>
              </w:rPr>
              <w:t>kg</w:t>
            </w:r>
          </w:p>
        </w:tc>
        <w:tc>
          <w:tcPr>
            <w:tcW w:w="1146" w:type="dxa"/>
            <w:noWrap/>
            <w:hideMark/>
          </w:tcPr>
          <w:p w14:paraId="1793F4D9" w14:textId="77777777" w:rsidR="005F1833" w:rsidRPr="00091A61" w:rsidRDefault="005F1833" w:rsidP="00906D7A">
            <w:pPr>
              <w:rPr>
                <w:rFonts w:ascii="Arial" w:hAnsi="Arial" w:cs="Arial"/>
                <w:b/>
                <w:bCs/>
                <w:lang w:eastAsia="en-US"/>
              </w:rPr>
            </w:pPr>
            <w:r w:rsidRPr="00091A61">
              <w:rPr>
                <w:rFonts w:ascii="Arial" w:hAnsi="Arial" w:cs="Arial"/>
                <w:b/>
                <w:bCs/>
                <w:lang w:eastAsia="en-US"/>
              </w:rPr>
              <w:t>kg</w:t>
            </w:r>
          </w:p>
        </w:tc>
      </w:tr>
      <w:tr w:rsidR="00C5482F" w:rsidRPr="00091A61" w14:paraId="76AAF4A7" w14:textId="77777777" w:rsidTr="00C5482F">
        <w:trPr>
          <w:trHeight w:val="411"/>
        </w:trPr>
        <w:tc>
          <w:tcPr>
            <w:tcW w:w="1413" w:type="dxa"/>
            <w:noWrap/>
            <w:hideMark/>
          </w:tcPr>
          <w:p w14:paraId="03AEB93B" w14:textId="37BD10D9" w:rsidR="005F1833" w:rsidRPr="00091A61" w:rsidRDefault="005F1833" w:rsidP="00906D7A">
            <w:pPr>
              <w:rPr>
                <w:rFonts w:ascii="Arial" w:hAnsi="Arial" w:cs="Arial"/>
                <w:lang w:eastAsia="en-US"/>
              </w:rPr>
            </w:pPr>
            <w:r w:rsidRPr="00091A61">
              <w:rPr>
                <w:rFonts w:ascii="Arial" w:hAnsi="Arial" w:cs="Arial"/>
                <w:lang w:eastAsia="en-US"/>
              </w:rPr>
              <w:t>Influent</w:t>
            </w:r>
          </w:p>
        </w:tc>
        <w:tc>
          <w:tcPr>
            <w:tcW w:w="1701" w:type="dxa"/>
            <w:noWrap/>
            <w:hideMark/>
          </w:tcPr>
          <w:p w14:paraId="6104CCA5" w14:textId="77777777" w:rsidR="005F1833" w:rsidRPr="00091A61" w:rsidRDefault="005F1833" w:rsidP="00906D7A">
            <w:pPr>
              <w:rPr>
                <w:rFonts w:ascii="Arial" w:hAnsi="Arial" w:cs="Arial"/>
                <w:lang w:eastAsia="en-US"/>
              </w:rPr>
            </w:pPr>
            <w:r w:rsidRPr="00091A61">
              <w:rPr>
                <w:rFonts w:ascii="Arial" w:hAnsi="Arial" w:cs="Arial"/>
                <w:lang w:eastAsia="en-US"/>
              </w:rPr>
              <w:t>Influent</w:t>
            </w:r>
          </w:p>
        </w:tc>
        <w:tc>
          <w:tcPr>
            <w:tcW w:w="1146" w:type="dxa"/>
            <w:noWrap/>
            <w:hideMark/>
          </w:tcPr>
          <w:p w14:paraId="102BC956" w14:textId="77777777" w:rsidR="005F1833" w:rsidRPr="00091A61" w:rsidRDefault="005F1833" w:rsidP="00906D7A">
            <w:pPr>
              <w:rPr>
                <w:rFonts w:ascii="Arial" w:hAnsi="Arial" w:cs="Arial"/>
                <w:lang w:eastAsia="en-US"/>
              </w:rPr>
            </w:pPr>
            <w:r w:rsidRPr="00091A61">
              <w:rPr>
                <w:rFonts w:ascii="Arial" w:hAnsi="Arial" w:cs="Arial"/>
                <w:lang w:eastAsia="en-US"/>
              </w:rPr>
              <w:t>1000</w:t>
            </w:r>
          </w:p>
        </w:tc>
        <w:tc>
          <w:tcPr>
            <w:tcW w:w="1146" w:type="dxa"/>
            <w:noWrap/>
            <w:hideMark/>
          </w:tcPr>
          <w:p w14:paraId="7AD7913A" w14:textId="77777777" w:rsidR="005F1833" w:rsidRPr="00091A61" w:rsidRDefault="005F1833" w:rsidP="00906D7A">
            <w:pPr>
              <w:rPr>
                <w:rFonts w:ascii="Arial" w:hAnsi="Arial" w:cs="Arial"/>
                <w:lang w:eastAsia="en-US"/>
              </w:rPr>
            </w:pPr>
            <w:r w:rsidRPr="00091A61">
              <w:rPr>
                <w:rFonts w:ascii="Arial" w:hAnsi="Arial" w:cs="Arial"/>
                <w:lang w:eastAsia="en-US"/>
              </w:rPr>
              <w:t>2.86</w:t>
            </w:r>
          </w:p>
        </w:tc>
        <w:tc>
          <w:tcPr>
            <w:tcW w:w="1146" w:type="dxa"/>
            <w:noWrap/>
            <w:hideMark/>
          </w:tcPr>
          <w:p w14:paraId="3AEB459F" w14:textId="77777777" w:rsidR="005F1833" w:rsidRPr="00091A61" w:rsidRDefault="005F1833" w:rsidP="00906D7A">
            <w:pPr>
              <w:rPr>
                <w:rFonts w:ascii="Arial" w:hAnsi="Arial" w:cs="Arial"/>
                <w:lang w:eastAsia="en-US"/>
              </w:rPr>
            </w:pPr>
            <w:r w:rsidRPr="00091A61">
              <w:rPr>
                <w:rFonts w:ascii="Arial" w:hAnsi="Arial" w:cs="Arial"/>
                <w:lang w:eastAsia="en-US"/>
              </w:rPr>
              <w:t>1.48</w:t>
            </w:r>
          </w:p>
        </w:tc>
        <w:tc>
          <w:tcPr>
            <w:tcW w:w="1146" w:type="dxa"/>
            <w:noWrap/>
            <w:hideMark/>
          </w:tcPr>
          <w:p w14:paraId="6EDABFCC" w14:textId="77777777" w:rsidR="005F1833" w:rsidRPr="00091A61" w:rsidRDefault="005F1833" w:rsidP="00906D7A">
            <w:pPr>
              <w:rPr>
                <w:rFonts w:ascii="Arial" w:hAnsi="Arial" w:cs="Arial"/>
                <w:lang w:eastAsia="en-US"/>
              </w:rPr>
            </w:pPr>
            <w:r w:rsidRPr="00091A61">
              <w:rPr>
                <w:rFonts w:ascii="Arial" w:hAnsi="Arial" w:cs="Arial"/>
                <w:lang w:eastAsia="en-US"/>
              </w:rPr>
              <w:t>0.42</w:t>
            </w:r>
          </w:p>
        </w:tc>
        <w:tc>
          <w:tcPr>
            <w:tcW w:w="1146" w:type="dxa"/>
            <w:noWrap/>
            <w:hideMark/>
          </w:tcPr>
          <w:p w14:paraId="58FCE98C" w14:textId="77777777" w:rsidR="005F1833" w:rsidRPr="00091A61" w:rsidRDefault="005F1833" w:rsidP="00906D7A">
            <w:pPr>
              <w:rPr>
                <w:rFonts w:ascii="Arial" w:hAnsi="Arial" w:cs="Arial"/>
                <w:lang w:eastAsia="en-US"/>
              </w:rPr>
            </w:pPr>
            <w:r w:rsidRPr="00091A61">
              <w:rPr>
                <w:rFonts w:ascii="Arial" w:hAnsi="Arial" w:cs="Arial"/>
                <w:lang w:eastAsia="en-US"/>
              </w:rPr>
              <w:t>4.1</w:t>
            </w:r>
          </w:p>
        </w:tc>
        <w:tc>
          <w:tcPr>
            <w:tcW w:w="1146" w:type="dxa"/>
            <w:noWrap/>
            <w:hideMark/>
          </w:tcPr>
          <w:p w14:paraId="7998842F" w14:textId="6EE1BE3A" w:rsidR="005F1833" w:rsidRPr="00091A61" w:rsidRDefault="005F1833" w:rsidP="00906D7A">
            <w:pPr>
              <w:rPr>
                <w:rFonts w:ascii="Arial" w:hAnsi="Arial" w:cs="Arial"/>
                <w:lang w:eastAsia="en-US"/>
              </w:rPr>
            </w:pPr>
          </w:p>
        </w:tc>
      </w:tr>
      <w:tr w:rsidR="00C5482F" w:rsidRPr="00091A61" w14:paraId="2205677B" w14:textId="77777777" w:rsidTr="00C5482F">
        <w:trPr>
          <w:trHeight w:val="411"/>
        </w:trPr>
        <w:tc>
          <w:tcPr>
            <w:tcW w:w="1413" w:type="dxa"/>
            <w:vMerge w:val="restart"/>
            <w:noWrap/>
            <w:hideMark/>
          </w:tcPr>
          <w:p w14:paraId="5586104C" w14:textId="41D9ED78" w:rsidR="00C5482F" w:rsidRPr="00091A61" w:rsidRDefault="00C5482F" w:rsidP="00906D7A">
            <w:pPr>
              <w:rPr>
                <w:rFonts w:ascii="Arial" w:hAnsi="Arial" w:cs="Arial"/>
                <w:lang w:eastAsia="en-US"/>
              </w:rPr>
            </w:pPr>
            <w:r w:rsidRPr="00091A61">
              <w:rPr>
                <w:rFonts w:ascii="Arial" w:hAnsi="Arial" w:cs="Arial"/>
                <w:lang w:eastAsia="en-US"/>
              </w:rPr>
              <w:t>Aeration tank</w:t>
            </w:r>
          </w:p>
        </w:tc>
        <w:tc>
          <w:tcPr>
            <w:tcW w:w="1701" w:type="dxa"/>
            <w:noWrap/>
            <w:hideMark/>
          </w:tcPr>
          <w:p w14:paraId="132C2A39" w14:textId="018922E4" w:rsidR="00C5482F" w:rsidRPr="00091A61" w:rsidRDefault="00C5482F" w:rsidP="00906D7A">
            <w:pPr>
              <w:rPr>
                <w:rFonts w:ascii="Arial" w:hAnsi="Arial" w:cs="Arial"/>
                <w:lang w:eastAsia="en-US"/>
              </w:rPr>
            </w:pPr>
            <w:r>
              <w:rPr>
                <w:rFonts w:ascii="Arial" w:hAnsi="Arial" w:cs="Arial"/>
                <w:lang w:eastAsia="en-US"/>
              </w:rPr>
              <w:t>Recirculated process water</w:t>
            </w:r>
          </w:p>
        </w:tc>
        <w:tc>
          <w:tcPr>
            <w:tcW w:w="1146" w:type="dxa"/>
            <w:noWrap/>
            <w:hideMark/>
          </w:tcPr>
          <w:p w14:paraId="205C94CA" w14:textId="1F1040EE" w:rsidR="00C5482F" w:rsidRPr="00091A61" w:rsidRDefault="00C5482F" w:rsidP="00906D7A">
            <w:pPr>
              <w:rPr>
                <w:rFonts w:ascii="Arial" w:hAnsi="Arial" w:cs="Arial"/>
                <w:lang w:eastAsia="en-US"/>
              </w:rPr>
            </w:pPr>
            <w:r w:rsidRPr="00091A61">
              <w:rPr>
                <w:rFonts w:ascii="Arial" w:hAnsi="Arial" w:cs="Arial"/>
                <w:lang w:eastAsia="en-US"/>
              </w:rPr>
              <w:t>35</w:t>
            </w:r>
            <w:r>
              <w:rPr>
                <w:rFonts w:ascii="Arial" w:hAnsi="Arial" w:cs="Arial"/>
                <w:lang w:eastAsia="en-US"/>
              </w:rPr>
              <w:t>1</w:t>
            </w:r>
          </w:p>
        </w:tc>
        <w:tc>
          <w:tcPr>
            <w:tcW w:w="1146" w:type="dxa"/>
            <w:noWrap/>
            <w:hideMark/>
          </w:tcPr>
          <w:p w14:paraId="1AC4D92F" w14:textId="77777777" w:rsidR="00C5482F" w:rsidRPr="00091A61" w:rsidRDefault="00C5482F" w:rsidP="00906D7A">
            <w:pPr>
              <w:rPr>
                <w:rFonts w:ascii="Arial" w:hAnsi="Arial" w:cs="Arial"/>
                <w:lang w:eastAsia="en-US"/>
              </w:rPr>
            </w:pPr>
            <w:r w:rsidRPr="00091A61">
              <w:rPr>
                <w:rFonts w:ascii="Arial" w:hAnsi="Arial" w:cs="Arial"/>
                <w:lang w:eastAsia="en-US"/>
              </w:rPr>
              <w:t>0.31</w:t>
            </w:r>
          </w:p>
        </w:tc>
        <w:tc>
          <w:tcPr>
            <w:tcW w:w="1146" w:type="dxa"/>
            <w:noWrap/>
            <w:hideMark/>
          </w:tcPr>
          <w:p w14:paraId="0CCCA4B6" w14:textId="654BBB64" w:rsidR="00C5482F" w:rsidRPr="00091A61" w:rsidRDefault="00C5482F" w:rsidP="00906D7A">
            <w:pPr>
              <w:rPr>
                <w:rFonts w:ascii="Arial" w:hAnsi="Arial" w:cs="Arial"/>
                <w:lang w:eastAsia="en-US"/>
              </w:rPr>
            </w:pPr>
          </w:p>
        </w:tc>
        <w:tc>
          <w:tcPr>
            <w:tcW w:w="1146" w:type="dxa"/>
            <w:noWrap/>
            <w:hideMark/>
          </w:tcPr>
          <w:p w14:paraId="21D79C48" w14:textId="2560E324" w:rsidR="00C5482F" w:rsidRPr="00091A61" w:rsidRDefault="00C5482F" w:rsidP="00906D7A">
            <w:pPr>
              <w:rPr>
                <w:rFonts w:ascii="Arial" w:hAnsi="Arial" w:cs="Arial"/>
                <w:lang w:eastAsia="en-US"/>
              </w:rPr>
            </w:pPr>
          </w:p>
        </w:tc>
        <w:tc>
          <w:tcPr>
            <w:tcW w:w="1146" w:type="dxa"/>
            <w:noWrap/>
            <w:hideMark/>
          </w:tcPr>
          <w:p w14:paraId="6793388A" w14:textId="77777777" w:rsidR="00C5482F" w:rsidRPr="00091A61" w:rsidRDefault="00C5482F" w:rsidP="00906D7A">
            <w:pPr>
              <w:rPr>
                <w:rFonts w:ascii="Arial" w:hAnsi="Arial" w:cs="Arial"/>
                <w:lang w:eastAsia="en-US"/>
              </w:rPr>
            </w:pPr>
            <w:r w:rsidRPr="00091A61">
              <w:rPr>
                <w:rFonts w:ascii="Arial" w:hAnsi="Arial" w:cs="Arial"/>
                <w:lang w:eastAsia="en-US"/>
              </w:rPr>
              <w:t>0.01</w:t>
            </w:r>
          </w:p>
        </w:tc>
        <w:tc>
          <w:tcPr>
            <w:tcW w:w="1146" w:type="dxa"/>
            <w:noWrap/>
            <w:hideMark/>
          </w:tcPr>
          <w:p w14:paraId="15ED03CA" w14:textId="77777777" w:rsidR="00C5482F" w:rsidRPr="00091A61" w:rsidRDefault="00C5482F" w:rsidP="00906D7A">
            <w:pPr>
              <w:rPr>
                <w:rFonts w:ascii="Arial" w:hAnsi="Arial" w:cs="Arial"/>
                <w:lang w:eastAsia="en-US"/>
              </w:rPr>
            </w:pPr>
            <w:r w:rsidRPr="00091A61">
              <w:rPr>
                <w:rFonts w:ascii="Arial" w:hAnsi="Arial" w:cs="Arial"/>
                <w:lang w:eastAsia="en-US"/>
              </w:rPr>
              <w:t>0.13</w:t>
            </w:r>
          </w:p>
        </w:tc>
      </w:tr>
      <w:tr w:rsidR="00C5482F" w:rsidRPr="00091A61" w14:paraId="00A72F06" w14:textId="77777777" w:rsidTr="00C5482F">
        <w:trPr>
          <w:trHeight w:val="411"/>
        </w:trPr>
        <w:tc>
          <w:tcPr>
            <w:tcW w:w="1413" w:type="dxa"/>
            <w:vMerge/>
            <w:noWrap/>
            <w:hideMark/>
          </w:tcPr>
          <w:p w14:paraId="117A5C5D" w14:textId="6F3A1D74" w:rsidR="00C5482F" w:rsidRPr="00091A61" w:rsidRDefault="00C5482F" w:rsidP="00906D7A">
            <w:pPr>
              <w:rPr>
                <w:rFonts w:ascii="Arial" w:hAnsi="Arial" w:cs="Arial"/>
                <w:lang w:eastAsia="en-US"/>
              </w:rPr>
            </w:pPr>
          </w:p>
        </w:tc>
        <w:tc>
          <w:tcPr>
            <w:tcW w:w="1701" w:type="dxa"/>
            <w:noWrap/>
            <w:hideMark/>
          </w:tcPr>
          <w:p w14:paraId="1E36158F" w14:textId="46ADB3E0" w:rsidR="00C5482F" w:rsidRPr="00091A61" w:rsidRDefault="00C5482F" w:rsidP="00906D7A">
            <w:pPr>
              <w:rPr>
                <w:rFonts w:ascii="Arial" w:hAnsi="Arial" w:cs="Arial"/>
                <w:lang w:eastAsia="en-US"/>
              </w:rPr>
            </w:pPr>
            <w:r w:rsidRPr="00091A61">
              <w:rPr>
                <w:rFonts w:ascii="Arial" w:hAnsi="Arial" w:cs="Arial"/>
                <w:lang w:eastAsia="en-US"/>
              </w:rPr>
              <w:t>Influent</w:t>
            </w:r>
            <w:r w:rsidR="00C939CF">
              <w:rPr>
                <w:rFonts w:ascii="Arial" w:hAnsi="Arial" w:cs="Arial"/>
                <w:lang w:eastAsia="en-US"/>
              </w:rPr>
              <w:t xml:space="preserve"> to storage</w:t>
            </w:r>
          </w:p>
        </w:tc>
        <w:tc>
          <w:tcPr>
            <w:tcW w:w="1146" w:type="dxa"/>
            <w:noWrap/>
            <w:hideMark/>
          </w:tcPr>
          <w:p w14:paraId="1BE5C427" w14:textId="77777777" w:rsidR="00C5482F" w:rsidRPr="00091A61" w:rsidRDefault="00C5482F" w:rsidP="00906D7A">
            <w:pPr>
              <w:rPr>
                <w:rFonts w:ascii="Arial" w:hAnsi="Arial" w:cs="Arial"/>
                <w:lang w:eastAsia="en-US"/>
              </w:rPr>
            </w:pPr>
            <w:r w:rsidRPr="00091A61">
              <w:rPr>
                <w:rFonts w:ascii="Arial" w:hAnsi="Arial" w:cs="Arial"/>
                <w:lang w:eastAsia="en-US"/>
              </w:rPr>
              <w:t>1350</w:t>
            </w:r>
          </w:p>
        </w:tc>
        <w:tc>
          <w:tcPr>
            <w:tcW w:w="1146" w:type="dxa"/>
            <w:noWrap/>
            <w:hideMark/>
          </w:tcPr>
          <w:p w14:paraId="58A2BE4B" w14:textId="77777777" w:rsidR="00C5482F" w:rsidRPr="00091A61" w:rsidRDefault="00C5482F" w:rsidP="00906D7A">
            <w:pPr>
              <w:rPr>
                <w:rFonts w:ascii="Arial" w:hAnsi="Arial" w:cs="Arial"/>
                <w:lang w:eastAsia="en-US"/>
              </w:rPr>
            </w:pPr>
            <w:r w:rsidRPr="00091A61">
              <w:rPr>
                <w:rFonts w:ascii="Arial" w:hAnsi="Arial" w:cs="Arial"/>
                <w:lang w:eastAsia="en-US"/>
              </w:rPr>
              <w:t>3.17</w:t>
            </w:r>
          </w:p>
        </w:tc>
        <w:tc>
          <w:tcPr>
            <w:tcW w:w="1146" w:type="dxa"/>
            <w:noWrap/>
            <w:hideMark/>
          </w:tcPr>
          <w:p w14:paraId="766B30F0" w14:textId="77777777" w:rsidR="00C5482F" w:rsidRPr="00091A61" w:rsidRDefault="00C5482F" w:rsidP="00906D7A">
            <w:pPr>
              <w:rPr>
                <w:rFonts w:ascii="Arial" w:hAnsi="Arial" w:cs="Arial"/>
                <w:lang w:eastAsia="en-US"/>
              </w:rPr>
            </w:pPr>
            <w:r w:rsidRPr="00091A61">
              <w:rPr>
                <w:rFonts w:ascii="Arial" w:hAnsi="Arial" w:cs="Arial"/>
                <w:lang w:eastAsia="en-US"/>
              </w:rPr>
              <w:t>1.48</w:t>
            </w:r>
          </w:p>
        </w:tc>
        <w:tc>
          <w:tcPr>
            <w:tcW w:w="1146" w:type="dxa"/>
            <w:noWrap/>
            <w:hideMark/>
          </w:tcPr>
          <w:p w14:paraId="09416465" w14:textId="77777777" w:rsidR="00C5482F" w:rsidRPr="00091A61" w:rsidRDefault="00C5482F" w:rsidP="00906D7A">
            <w:pPr>
              <w:rPr>
                <w:rFonts w:ascii="Arial" w:hAnsi="Arial" w:cs="Arial"/>
                <w:lang w:eastAsia="en-US"/>
              </w:rPr>
            </w:pPr>
            <w:r w:rsidRPr="00091A61">
              <w:rPr>
                <w:rFonts w:ascii="Arial" w:hAnsi="Arial" w:cs="Arial"/>
                <w:lang w:eastAsia="en-US"/>
              </w:rPr>
              <w:t>0.42</w:t>
            </w:r>
          </w:p>
        </w:tc>
        <w:tc>
          <w:tcPr>
            <w:tcW w:w="1146" w:type="dxa"/>
            <w:noWrap/>
            <w:hideMark/>
          </w:tcPr>
          <w:p w14:paraId="2CB53E40" w14:textId="77777777" w:rsidR="00C5482F" w:rsidRPr="00091A61" w:rsidRDefault="00C5482F" w:rsidP="00906D7A">
            <w:pPr>
              <w:rPr>
                <w:rFonts w:ascii="Arial" w:hAnsi="Arial" w:cs="Arial"/>
                <w:lang w:eastAsia="en-US"/>
              </w:rPr>
            </w:pPr>
            <w:r w:rsidRPr="00091A61">
              <w:rPr>
                <w:rFonts w:ascii="Arial" w:hAnsi="Arial" w:cs="Arial"/>
                <w:lang w:eastAsia="en-US"/>
              </w:rPr>
              <w:t>4.1</w:t>
            </w:r>
          </w:p>
        </w:tc>
        <w:tc>
          <w:tcPr>
            <w:tcW w:w="1146" w:type="dxa"/>
            <w:noWrap/>
            <w:hideMark/>
          </w:tcPr>
          <w:p w14:paraId="4021E2A2" w14:textId="77777777" w:rsidR="00C5482F" w:rsidRPr="00091A61" w:rsidRDefault="00C5482F" w:rsidP="00906D7A">
            <w:pPr>
              <w:rPr>
                <w:rFonts w:ascii="Arial" w:hAnsi="Arial" w:cs="Arial"/>
                <w:lang w:eastAsia="en-US"/>
              </w:rPr>
            </w:pPr>
            <w:r w:rsidRPr="00091A61">
              <w:rPr>
                <w:rFonts w:ascii="Arial" w:hAnsi="Arial" w:cs="Arial"/>
                <w:lang w:eastAsia="en-US"/>
              </w:rPr>
              <w:t>0.05</w:t>
            </w:r>
          </w:p>
        </w:tc>
      </w:tr>
      <w:tr w:rsidR="00C5482F" w:rsidRPr="00091A61" w14:paraId="175EBD89" w14:textId="77777777" w:rsidTr="00C5482F">
        <w:trPr>
          <w:trHeight w:val="411"/>
        </w:trPr>
        <w:tc>
          <w:tcPr>
            <w:tcW w:w="1413" w:type="dxa"/>
            <w:vMerge w:val="restart"/>
            <w:noWrap/>
            <w:hideMark/>
          </w:tcPr>
          <w:p w14:paraId="57747FB1" w14:textId="77777777" w:rsidR="005F1833" w:rsidRPr="00091A61" w:rsidRDefault="005F1833" w:rsidP="00906D7A">
            <w:pPr>
              <w:rPr>
                <w:rFonts w:ascii="Arial" w:hAnsi="Arial" w:cs="Arial"/>
                <w:lang w:eastAsia="en-US"/>
              </w:rPr>
            </w:pPr>
            <w:r w:rsidRPr="00091A61">
              <w:rPr>
                <w:rFonts w:ascii="Arial" w:hAnsi="Arial" w:cs="Arial"/>
                <w:lang w:eastAsia="en-US"/>
              </w:rPr>
              <w:t>Vacuum evaporator</w:t>
            </w:r>
          </w:p>
        </w:tc>
        <w:tc>
          <w:tcPr>
            <w:tcW w:w="1701" w:type="dxa"/>
            <w:noWrap/>
            <w:hideMark/>
          </w:tcPr>
          <w:p w14:paraId="2B539DD1" w14:textId="6A50FF52" w:rsidR="005F1833" w:rsidRPr="00091A61" w:rsidRDefault="00C939CF" w:rsidP="00906D7A">
            <w:pPr>
              <w:rPr>
                <w:rFonts w:ascii="Arial" w:hAnsi="Arial" w:cs="Arial"/>
                <w:lang w:eastAsia="en-US"/>
              </w:rPr>
            </w:pPr>
            <w:r>
              <w:rPr>
                <w:rFonts w:ascii="Arial" w:hAnsi="Arial" w:cs="Arial"/>
                <w:lang w:eastAsia="en-US"/>
              </w:rPr>
              <w:t>Process water</w:t>
            </w:r>
          </w:p>
        </w:tc>
        <w:tc>
          <w:tcPr>
            <w:tcW w:w="1146" w:type="dxa"/>
            <w:noWrap/>
            <w:hideMark/>
          </w:tcPr>
          <w:p w14:paraId="41DA1FB6" w14:textId="77777777" w:rsidR="005F1833" w:rsidRPr="00091A61" w:rsidRDefault="005F1833" w:rsidP="00906D7A">
            <w:pPr>
              <w:rPr>
                <w:rFonts w:ascii="Arial" w:hAnsi="Arial" w:cs="Arial"/>
                <w:lang w:eastAsia="en-US"/>
              </w:rPr>
            </w:pPr>
            <w:r w:rsidRPr="00091A61">
              <w:rPr>
                <w:rFonts w:ascii="Arial" w:hAnsi="Arial" w:cs="Arial"/>
                <w:lang w:eastAsia="en-US"/>
              </w:rPr>
              <w:t>213.75</w:t>
            </w:r>
          </w:p>
        </w:tc>
        <w:tc>
          <w:tcPr>
            <w:tcW w:w="1146" w:type="dxa"/>
            <w:noWrap/>
            <w:hideMark/>
          </w:tcPr>
          <w:p w14:paraId="67FF5937" w14:textId="77777777" w:rsidR="005F1833" w:rsidRPr="00091A61" w:rsidRDefault="005F1833" w:rsidP="00906D7A">
            <w:pPr>
              <w:rPr>
                <w:rFonts w:ascii="Arial" w:hAnsi="Arial" w:cs="Arial"/>
                <w:lang w:eastAsia="en-US"/>
              </w:rPr>
            </w:pPr>
            <w:r w:rsidRPr="00091A61">
              <w:rPr>
                <w:rFonts w:ascii="Arial" w:hAnsi="Arial" w:cs="Arial"/>
                <w:lang w:eastAsia="en-US"/>
              </w:rPr>
              <w:t>0</w:t>
            </w:r>
          </w:p>
        </w:tc>
        <w:tc>
          <w:tcPr>
            <w:tcW w:w="1146" w:type="dxa"/>
            <w:noWrap/>
            <w:hideMark/>
          </w:tcPr>
          <w:p w14:paraId="4A0E737D" w14:textId="77777777" w:rsidR="005F1833" w:rsidRPr="00091A61" w:rsidRDefault="005F1833" w:rsidP="00906D7A">
            <w:pPr>
              <w:rPr>
                <w:rFonts w:ascii="Arial" w:hAnsi="Arial" w:cs="Arial"/>
                <w:lang w:eastAsia="en-US"/>
              </w:rPr>
            </w:pPr>
            <w:r w:rsidRPr="00091A61">
              <w:rPr>
                <w:rFonts w:ascii="Arial" w:hAnsi="Arial" w:cs="Arial"/>
                <w:lang w:eastAsia="en-US"/>
              </w:rPr>
              <w:t>2.06</w:t>
            </w:r>
          </w:p>
        </w:tc>
        <w:tc>
          <w:tcPr>
            <w:tcW w:w="1146" w:type="dxa"/>
            <w:noWrap/>
            <w:hideMark/>
          </w:tcPr>
          <w:p w14:paraId="27715A74" w14:textId="77777777" w:rsidR="005F1833" w:rsidRPr="00091A61" w:rsidRDefault="005F1833" w:rsidP="00906D7A">
            <w:pPr>
              <w:rPr>
                <w:rFonts w:ascii="Arial" w:hAnsi="Arial" w:cs="Arial"/>
                <w:lang w:eastAsia="en-US"/>
              </w:rPr>
            </w:pPr>
            <w:r w:rsidRPr="00091A61">
              <w:rPr>
                <w:rFonts w:ascii="Arial" w:hAnsi="Arial" w:cs="Arial"/>
                <w:lang w:eastAsia="en-US"/>
              </w:rPr>
              <w:t>0</w:t>
            </w:r>
          </w:p>
        </w:tc>
        <w:tc>
          <w:tcPr>
            <w:tcW w:w="1146" w:type="dxa"/>
            <w:noWrap/>
            <w:hideMark/>
          </w:tcPr>
          <w:p w14:paraId="42A7D807" w14:textId="77777777" w:rsidR="005F1833" w:rsidRPr="00091A61" w:rsidRDefault="005F1833" w:rsidP="00906D7A">
            <w:pPr>
              <w:rPr>
                <w:rFonts w:ascii="Arial" w:hAnsi="Arial" w:cs="Arial"/>
                <w:lang w:eastAsia="en-US"/>
              </w:rPr>
            </w:pPr>
            <w:r w:rsidRPr="00091A61">
              <w:rPr>
                <w:rFonts w:ascii="Arial" w:hAnsi="Arial" w:cs="Arial"/>
                <w:lang w:eastAsia="en-US"/>
              </w:rPr>
              <w:t>2.07</w:t>
            </w:r>
          </w:p>
        </w:tc>
        <w:tc>
          <w:tcPr>
            <w:tcW w:w="1146" w:type="dxa"/>
            <w:noWrap/>
            <w:hideMark/>
          </w:tcPr>
          <w:p w14:paraId="3C174DC0" w14:textId="77777777" w:rsidR="005F1833" w:rsidRPr="00091A61" w:rsidRDefault="005F1833" w:rsidP="00906D7A">
            <w:pPr>
              <w:rPr>
                <w:rFonts w:ascii="Arial" w:hAnsi="Arial" w:cs="Arial"/>
                <w:lang w:eastAsia="en-US"/>
              </w:rPr>
            </w:pPr>
            <w:r w:rsidRPr="00091A61">
              <w:rPr>
                <w:rFonts w:ascii="Arial" w:hAnsi="Arial" w:cs="Arial"/>
                <w:lang w:eastAsia="en-US"/>
              </w:rPr>
              <w:t>0.13</w:t>
            </w:r>
          </w:p>
        </w:tc>
      </w:tr>
      <w:tr w:rsidR="00C5482F" w:rsidRPr="00091A61" w14:paraId="7B6A69E2" w14:textId="77777777" w:rsidTr="00C5482F">
        <w:trPr>
          <w:trHeight w:val="411"/>
        </w:trPr>
        <w:tc>
          <w:tcPr>
            <w:tcW w:w="1413" w:type="dxa"/>
            <w:vMerge/>
            <w:hideMark/>
          </w:tcPr>
          <w:p w14:paraId="4AF71680" w14:textId="77777777" w:rsidR="005F1833" w:rsidRPr="00091A61" w:rsidRDefault="005F1833" w:rsidP="00906D7A">
            <w:pPr>
              <w:rPr>
                <w:rFonts w:ascii="Arial" w:hAnsi="Arial" w:cs="Arial"/>
                <w:lang w:eastAsia="en-US"/>
              </w:rPr>
            </w:pPr>
          </w:p>
        </w:tc>
        <w:tc>
          <w:tcPr>
            <w:tcW w:w="1701" w:type="dxa"/>
            <w:noWrap/>
            <w:hideMark/>
          </w:tcPr>
          <w:p w14:paraId="042706F1" w14:textId="77777777" w:rsidR="005F1833" w:rsidRPr="00091A61" w:rsidRDefault="005F1833" w:rsidP="00906D7A">
            <w:pPr>
              <w:rPr>
                <w:rFonts w:ascii="Arial" w:hAnsi="Arial" w:cs="Arial"/>
                <w:lang w:eastAsia="en-US"/>
              </w:rPr>
            </w:pPr>
            <w:r w:rsidRPr="00091A61">
              <w:rPr>
                <w:rFonts w:ascii="Arial" w:hAnsi="Arial" w:cs="Arial"/>
                <w:lang w:eastAsia="en-US"/>
              </w:rPr>
              <w:t>Concentrate</w:t>
            </w:r>
          </w:p>
        </w:tc>
        <w:tc>
          <w:tcPr>
            <w:tcW w:w="1146" w:type="dxa"/>
            <w:noWrap/>
            <w:hideMark/>
          </w:tcPr>
          <w:p w14:paraId="6842083E" w14:textId="77777777" w:rsidR="005F1833" w:rsidRPr="00091A61" w:rsidRDefault="005F1833" w:rsidP="00906D7A">
            <w:pPr>
              <w:rPr>
                <w:rFonts w:ascii="Arial" w:hAnsi="Arial" w:cs="Arial"/>
                <w:lang w:eastAsia="en-US"/>
              </w:rPr>
            </w:pPr>
            <w:r w:rsidRPr="00091A61">
              <w:rPr>
                <w:rFonts w:ascii="Arial" w:hAnsi="Arial" w:cs="Arial"/>
                <w:lang w:eastAsia="en-US"/>
              </w:rPr>
              <w:t>120</w:t>
            </w:r>
          </w:p>
        </w:tc>
        <w:tc>
          <w:tcPr>
            <w:tcW w:w="1146" w:type="dxa"/>
            <w:noWrap/>
            <w:hideMark/>
          </w:tcPr>
          <w:p w14:paraId="4843114F" w14:textId="77777777" w:rsidR="005F1833" w:rsidRPr="00091A61" w:rsidRDefault="005F1833" w:rsidP="00906D7A">
            <w:pPr>
              <w:rPr>
                <w:rFonts w:ascii="Arial" w:hAnsi="Arial" w:cs="Arial"/>
                <w:lang w:eastAsia="en-US"/>
              </w:rPr>
            </w:pPr>
            <w:r w:rsidRPr="00091A61">
              <w:rPr>
                <w:rFonts w:ascii="Arial" w:hAnsi="Arial" w:cs="Arial"/>
                <w:lang w:eastAsia="en-US"/>
              </w:rPr>
              <w:t>0.16</w:t>
            </w:r>
          </w:p>
        </w:tc>
        <w:tc>
          <w:tcPr>
            <w:tcW w:w="1146" w:type="dxa"/>
            <w:noWrap/>
            <w:hideMark/>
          </w:tcPr>
          <w:p w14:paraId="4FFBD4EC" w14:textId="77777777" w:rsidR="005F1833" w:rsidRPr="00091A61" w:rsidRDefault="005F1833" w:rsidP="00906D7A">
            <w:pPr>
              <w:rPr>
                <w:rFonts w:ascii="Arial" w:hAnsi="Arial" w:cs="Arial"/>
                <w:lang w:eastAsia="en-US"/>
              </w:rPr>
            </w:pPr>
            <w:r w:rsidRPr="00091A61">
              <w:rPr>
                <w:rFonts w:ascii="Arial" w:hAnsi="Arial" w:cs="Arial"/>
                <w:lang w:eastAsia="en-US"/>
              </w:rPr>
              <w:t>1.35</w:t>
            </w:r>
          </w:p>
        </w:tc>
        <w:tc>
          <w:tcPr>
            <w:tcW w:w="1146" w:type="dxa"/>
            <w:noWrap/>
            <w:hideMark/>
          </w:tcPr>
          <w:p w14:paraId="0B2437AE" w14:textId="77777777" w:rsidR="005F1833" w:rsidRPr="00091A61" w:rsidRDefault="005F1833" w:rsidP="00906D7A">
            <w:pPr>
              <w:rPr>
                <w:rFonts w:ascii="Arial" w:hAnsi="Arial" w:cs="Arial"/>
                <w:lang w:eastAsia="en-US"/>
              </w:rPr>
            </w:pPr>
            <w:r w:rsidRPr="00091A61">
              <w:rPr>
                <w:rFonts w:ascii="Arial" w:hAnsi="Arial" w:cs="Arial"/>
                <w:lang w:eastAsia="en-US"/>
              </w:rPr>
              <w:t>0.42</w:t>
            </w:r>
          </w:p>
        </w:tc>
        <w:tc>
          <w:tcPr>
            <w:tcW w:w="1146" w:type="dxa"/>
            <w:noWrap/>
            <w:hideMark/>
          </w:tcPr>
          <w:p w14:paraId="0778CECE" w14:textId="77777777" w:rsidR="005F1833" w:rsidRPr="00091A61" w:rsidRDefault="005F1833" w:rsidP="00906D7A">
            <w:pPr>
              <w:rPr>
                <w:rFonts w:ascii="Arial" w:hAnsi="Arial" w:cs="Arial"/>
                <w:lang w:eastAsia="en-US"/>
              </w:rPr>
            </w:pPr>
            <w:r w:rsidRPr="00091A61">
              <w:rPr>
                <w:rFonts w:ascii="Arial" w:hAnsi="Arial" w:cs="Arial"/>
                <w:lang w:eastAsia="en-US"/>
              </w:rPr>
              <w:t>1.96</w:t>
            </w:r>
          </w:p>
        </w:tc>
        <w:tc>
          <w:tcPr>
            <w:tcW w:w="1146" w:type="dxa"/>
            <w:noWrap/>
            <w:hideMark/>
          </w:tcPr>
          <w:p w14:paraId="40A257FA" w14:textId="77777777" w:rsidR="005F1833" w:rsidRPr="00091A61" w:rsidRDefault="005F1833" w:rsidP="00906D7A">
            <w:pPr>
              <w:rPr>
                <w:rFonts w:ascii="Arial" w:hAnsi="Arial" w:cs="Arial"/>
                <w:lang w:eastAsia="en-US"/>
              </w:rPr>
            </w:pPr>
            <w:r w:rsidRPr="00091A61">
              <w:rPr>
                <w:rFonts w:ascii="Arial" w:hAnsi="Arial" w:cs="Arial"/>
                <w:lang w:eastAsia="en-US"/>
              </w:rPr>
              <w:t>4.09</w:t>
            </w:r>
          </w:p>
        </w:tc>
      </w:tr>
      <w:tr w:rsidR="00C5482F" w:rsidRPr="00091A61" w14:paraId="28368FD4" w14:textId="77777777" w:rsidTr="00C5482F">
        <w:trPr>
          <w:trHeight w:val="411"/>
        </w:trPr>
        <w:tc>
          <w:tcPr>
            <w:tcW w:w="1413" w:type="dxa"/>
            <w:vMerge/>
            <w:hideMark/>
          </w:tcPr>
          <w:p w14:paraId="65CB78F5" w14:textId="77777777" w:rsidR="005F1833" w:rsidRPr="00091A61" w:rsidRDefault="005F1833" w:rsidP="00906D7A">
            <w:pPr>
              <w:rPr>
                <w:rFonts w:ascii="Arial" w:hAnsi="Arial" w:cs="Arial"/>
                <w:lang w:eastAsia="en-US"/>
              </w:rPr>
            </w:pPr>
          </w:p>
        </w:tc>
        <w:tc>
          <w:tcPr>
            <w:tcW w:w="1701" w:type="dxa"/>
            <w:noWrap/>
            <w:hideMark/>
          </w:tcPr>
          <w:p w14:paraId="49EC41B8" w14:textId="77777777" w:rsidR="005F1833" w:rsidRPr="00091A61" w:rsidRDefault="005F1833" w:rsidP="00906D7A">
            <w:pPr>
              <w:rPr>
                <w:rFonts w:ascii="Arial" w:hAnsi="Arial" w:cs="Arial"/>
                <w:lang w:eastAsia="en-US"/>
              </w:rPr>
            </w:pPr>
            <w:r w:rsidRPr="00091A61">
              <w:rPr>
                <w:rFonts w:ascii="Arial" w:hAnsi="Arial" w:cs="Arial"/>
                <w:lang w:eastAsia="en-US"/>
              </w:rPr>
              <w:t>Cooling, cleaning water</w:t>
            </w:r>
          </w:p>
        </w:tc>
        <w:tc>
          <w:tcPr>
            <w:tcW w:w="1146" w:type="dxa"/>
            <w:noWrap/>
            <w:hideMark/>
          </w:tcPr>
          <w:p w14:paraId="07A20D35" w14:textId="77777777" w:rsidR="005F1833" w:rsidRPr="00091A61" w:rsidRDefault="005F1833" w:rsidP="00906D7A">
            <w:pPr>
              <w:rPr>
                <w:rFonts w:ascii="Arial" w:hAnsi="Arial" w:cs="Arial"/>
                <w:lang w:eastAsia="en-US"/>
              </w:rPr>
            </w:pPr>
            <w:r w:rsidRPr="00091A61">
              <w:rPr>
                <w:rFonts w:ascii="Arial" w:hAnsi="Arial" w:cs="Arial"/>
                <w:lang w:eastAsia="en-US"/>
              </w:rPr>
              <w:t>864.41</w:t>
            </w:r>
          </w:p>
        </w:tc>
        <w:tc>
          <w:tcPr>
            <w:tcW w:w="1146" w:type="dxa"/>
            <w:noWrap/>
            <w:hideMark/>
          </w:tcPr>
          <w:p w14:paraId="6EE16A2A" w14:textId="77777777" w:rsidR="005F1833" w:rsidRPr="00091A61" w:rsidRDefault="005F1833" w:rsidP="00906D7A">
            <w:pPr>
              <w:rPr>
                <w:rFonts w:ascii="Arial" w:hAnsi="Arial" w:cs="Arial"/>
                <w:lang w:eastAsia="en-US"/>
              </w:rPr>
            </w:pPr>
            <w:r w:rsidRPr="00091A61">
              <w:rPr>
                <w:rFonts w:ascii="Arial" w:hAnsi="Arial" w:cs="Arial"/>
                <w:lang w:eastAsia="en-US"/>
              </w:rPr>
              <w:t>0.71</w:t>
            </w:r>
          </w:p>
        </w:tc>
        <w:tc>
          <w:tcPr>
            <w:tcW w:w="1146" w:type="dxa"/>
            <w:noWrap/>
            <w:hideMark/>
          </w:tcPr>
          <w:p w14:paraId="58B2CB23" w14:textId="77777777" w:rsidR="005F1833" w:rsidRPr="00091A61" w:rsidRDefault="005F1833" w:rsidP="00906D7A">
            <w:pPr>
              <w:rPr>
                <w:rFonts w:ascii="Arial" w:hAnsi="Arial" w:cs="Arial"/>
                <w:lang w:eastAsia="en-US"/>
              </w:rPr>
            </w:pPr>
            <w:r w:rsidRPr="00091A61">
              <w:rPr>
                <w:rFonts w:ascii="Arial" w:hAnsi="Arial" w:cs="Arial"/>
                <w:lang w:eastAsia="en-US"/>
              </w:rPr>
              <w:t>0</w:t>
            </w:r>
          </w:p>
        </w:tc>
        <w:tc>
          <w:tcPr>
            <w:tcW w:w="1146" w:type="dxa"/>
            <w:noWrap/>
            <w:hideMark/>
          </w:tcPr>
          <w:p w14:paraId="5E27DD8C" w14:textId="77777777" w:rsidR="005F1833" w:rsidRPr="00091A61" w:rsidRDefault="005F1833" w:rsidP="00906D7A">
            <w:pPr>
              <w:rPr>
                <w:rFonts w:ascii="Arial" w:hAnsi="Arial" w:cs="Arial"/>
                <w:lang w:eastAsia="en-US"/>
              </w:rPr>
            </w:pPr>
            <w:r w:rsidRPr="00091A61">
              <w:rPr>
                <w:rFonts w:ascii="Arial" w:hAnsi="Arial" w:cs="Arial"/>
                <w:lang w:eastAsia="en-US"/>
              </w:rPr>
              <w:t>0</w:t>
            </w:r>
          </w:p>
        </w:tc>
        <w:tc>
          <w:tcPr>
            <w:tcW w:w="1146" w:type="dxa"/>
            <w:noWrap/>
            <w:hideMark/>
          </w:tcPr>
          <w:p w14:paraId="3A6B29EA" w14:textId="77777777" w:rsidR="005F1833" w:rsidRPr="00091A61" w:rsidRDefault="005F1833" w:rsidP="00906D7A">
            <w:pPr>
              <w:rPr>
                <w:rFonts w:ascii="Arial" w:hAnsi="Arial" w:cs="Arial"/>
                <w:lang w:eastAsia="en-US"/>
              </w:rPr>
            </w:pPr>
            <w:r w:rsidRPr="00091A61">
              <w:rPr>
                <w:rFonts w:ascii="Arial" w:hAnsi="Arial" w:cs="Arial"/>
                <w:lang w:eastAsia="en-US"/>
              </w:rPr>
              <w:t>0</w:t>
            </w:r>
          </w:p>
        </w:tc>
        <w:tc>
          <w:tcPr>
            <w:tcW w:w="1146" w:type="dxa"/>
            <w:noWrap/>
            <w:hideMark/>
          </w:tcPr>
          <w:p w14:paraId="3C33B89F" w14:textId="77777777" w:rsidR="005F1833" w:rsidRPr="00091A61" w:rsidRDefault="005F1833" w:rsidP="00906D7A">
            <w:pPr>
              <w:rPr>
                <w:rFonts w:ascii="Arial" w:hAnsi="Arial" w:cs="Arial"/>
                <w:lang w:eastAsia="en-US"/>
              </w:rPr>
            </w:pPr>
            <w:r w:rsidRPr="00091A61">
              <w:rPr>
                <w:rFonts w:ascii="Arial" w:hAnsi="Arial" w:cs="Arial"/>
                <w:lang w:eastAsia="en-US"/>
              </w:rPr>
              <w:t>0</w:t>
            </w:r>
          </w:p>
        </w:tc>
      </w:tr>
      <w:tr w:rsidR="00C5482F" w:rsidRPr="00091A61" w14:paraId="56D24727" w14:textId="77777777" w:rsidTr="00C5482F">
        <w:trPr>
          <w:trHeight w:val="411"/>
        </w:trPr>
        <w:tc>
          <w:tcPr>
            <w:tcW w:w="1413" w:type="dxa"/>
            <w:vMerge/>
            <w:hideMark/>
          </w:tcPr>
          <w:p w14:paraId="7B03B3FA" w14:textId="77777777" w:rsidR="005F1833" w:rsidRPr="00091A61" w:rsidRDefault="005F1833" w:rsidP="00906D7A">
            <w:pPr>
              <w:rPr>
                <w:rFonts w:ascii="Arial" w:hAnsi="Arial" w:cs="Arial"/>
                <w:lang w:eastAsia="en-US"/>
              </w:rPr>
            </w:pPr>
          </w:p>
        </w:tc>
        <w:tc>
          <w:tcPr>
            <w:tcW w:w="1701" w:type="dxa"/>
            <w:hideMark/>
          </w:tcPr>
          <w:p w14:paraId="581C8178" w14:textId="77777777" w:rsidR="005F1833" w:rsidRPr="00091A61" w:rsidRDefault="005F1833" w:rsidP="00906D7A">
            <w:pPr>
              <w:rPr>
                <w:rFonts w:ascii="Arial" w:hAnsi="Arial" w:cs="Arial"/>
                <w:lang w:eastAsia="en-US"/>
              </w:rPr>
            </w:pPr>
            <w:r w:rsidRPr="00091A61">
              <w:rPr>
                <w:rFonts w:ascii="Arial" w:hAnsi="Arial" w:cs="Arial"/>
                <w:lang w:eastAsia="en-US"/>
              </w:rPr>
              <w:t>Condensed ammonia water</w:t>
            </w:r>
          </w:p>
        </w:tc>
        <w:tc>
          <w:tcPr>
            <w:tcW w:w="1146" w:type="dxa"/>
            <w:noWrap/>
            <w:hideMark/>
          </w:tcPr>
          <w:p w14:paraId="589FB7FA" w14:textId="2F4757B5" w:rsidR="005F1833" w:rsidRPr="00091A61" w:rsidRDefault="005F1833" w:rsidP="00906D7A">
            <w:pPr>
              <w:rPr>
                <w:rFonts w:ascii="Arial" w:hAnsi="Arial" w:cs="Arial"/>
                <w:lang w:eastAsia="en-US"/>
              </w:rPr>
            </w:pPr>
            <w:r w:rsidRPr="00091A61">
              <w:rPr>
                <w:rFonts w:ascii="Arial" w:hAnsi="Arial" w:cs="Arial"/>
                <w:lang w:eastAsia="en-US"/>
              </w:rPr>
              <w:t>1</w:t>
            </w:r>
            <w:r w:rsidR="0021474A">
              <w:rPr>
                <w:rFonts w:ascii="Arial" w:hAnsi="Arial" w:cs="Arial"/>
                <w:lang w:eastAsia="en-US"/>
              </w:rPr>
              <w:t>07</w:t>
            </w:r>
          </w:p>
        </w:tc>
        <w:tc>
          <w:tcPr>
            <w:tcW w:w="1146" w:type="dxa"/>
            <w:noWrap/>
            <w:hideMark/>
          </w:tcPr>
          <w:p w14:paraId="0261D46E" w14:textId="7E158712" w:rsidR="005F1833" w:rsidRPr="00091A61" w:rsidRDefault="0021474A" w:rsidP="00906D7A">
            <w:pPr>
              <w:rPr>
                <w:rFonts w:ascii="Arial" w:hAnsi="Arial" w:cs="Arial"/>
                <w:lang w:eastAsia="en-US"/>
              </w:rPr>
            </w:pPr>
            <w:r>
              <w:rPr>
                <w:rFonts w:ascii="Arial" w:hAnsi="Arial" w:cs="Arial"/>
                <w:lang w:eastAsia="en-US"/>
              </w:rPr>
              <w:t>1.7</w:t>
            </w:r>
          </w:p>
        </w:tc>
        <w:tc>
          <w:tcPr>
            <w:tcW w:w="1146" w:type="dxa"/>
            <w:noWrap/>
            <w:hideMark/>
          </w:tcPr>
          <w:p w14:paraId="7E1F34EF" w14:textId="77777777" w:rsidR="005F1833" w:rsidRPr="00091A61" w:rsidRDefault="005F1833" w:rsidP="00906D7A">
            <w:pPr>
              <w:rPr>
                <w:rFonts w:ascii="Arial" w:hAnsi="Arial" w:cs="Arial"/>
                <w:lang w:eastAsia="en-US"/>
              </w:rPr>
            </w:pPr>
            <w:r w:rsidRPr="00091A61">
              <w:rPr>
                <w:rFonts w:ascii="Arial" w:hAnsi="Arial" w:cs="Arial"/>
                <w:lang w:eastAsia="en-US"/>
              </w:rPr>
              <w:t>0.07</w:t>
            </w:r>
          </w:p>
        </w:tc>
        <w:tc>
          <w:tcPr>
            <w:tcW w:w="1146" w:type="dxa"/>
            <w:noWrap/>
            <w:hideMark/>
          </w:tcPr>
          <w:p w14:paraId="0E3E9EC7" w14:textId="77777777" w:rsidR="005F1833" w:rsidRPr="00091A61" w:rsidRDefault="005F1833" w:rsidP="00906D7A">
            <w:pPr>
              <w:rPr>
                <w:rFonts w:ascii="Arial" w:hAnsi="Arial" w:cs="Arial"/>
                <w:lang w:eastAsia="en-US"/>
              </w:rPr>
            </w:pPr>
            <w:r w:rsidRPr="00091A61">
              <w:rPr>
                <w:rFonts w:ascii="Arial" w:hAnsi="Arial" w:cs="Arial"/>
                <w:lang w:eastAsia="en-US"/>
              </w:rPr>
              <w:t>0</w:t>
            </w:r>
          </w:p>
        </w:tc>
        <w:tc>
          <w:tcPr>
            <w:tcW w:w="1146" w:type="dxa"/>
            <w:noWrap/>
            <w:hideMark/>
          </w:tcPr>
          <w:p w14:paraId="135DFCB5" w14:textId="77777777" w:rsidR="005F1833" w:rsidRPr="00091A61" w:rsidRDefault="005F1833" w:rsidP="00906D7A">
            <w:pPr>
              <w:rPr>
                <w:rFonts w:ascii="Arial" w:hAnsi="Arial" w:cs="Arial"/>
                <w:lang w:eastAsia="en-US"/>
              </w:rPr>
            </w:pPr>
            <w:r w:rsidRPr="00091A61">
              <w:rPr>
                <w:rFonts w:ascii="Arial" w:hAnsi="Arial" w:cs="Arial"/>
                <w:lang w:eastAsia="en-US"/>
              </w:rPr>
              <w:t>0</w:t>
            </w:r>
          </w:p>
        </w:tc>
        <w:tc>
          <w:tcPr>
            <w:tcW w:w="1146" w:type="dxa"/>
            <w:noWrap/>
            <w:hideMark/>
          </w:tcPr>
          <w:p w14:paraId="17B45903" w14:textId="77777777" w:rsidR="005F1833" w:rsidRPr="00091A61" w:rsidRDefault="005F1833" w:rsidP="00906D7A">
            <w:pPr>
              <w:rPr>
                <w:rFonts w:ascii="Arial" w:hAnsi="Arial" w:cs="Arial"/>
                <w:lang w:eastAsia="en-US"/>
              </w:rPr>
            </w:pPr>
            <w:r w:rsidRPr="00091A61">
              <w:rPr>
                <w:rFonts w:ascii="Arial" w:hAnsi="Arial" w:cs="Arial"/>
                <w:lang w:eastAsia="en-US"/>
              </w:rPr>
              <w:t>0</w:t>
            </w:r>
          </w:p>
        </w:tc>
      </w:tr>
      <w:bookmarkEnd w:id="30"/>
    </w:tbl>
    <w:p w14:paraId="5B26C588" w14:textId="77777777" w:rsidR="00E27F81" w:rsidRDefault="00E27F81" w:rsidP="00F52504">
      <w:pPr>
        <w:rPr>
          <w:rFonts w:ascii="Arial" w:hAnsi="Arial" w:cs="Arial"/>
          <w:lang w:val="en-GB" w:eastAsia="en-US"/>
        </w:rPr>
        <w:sectPr w:rsidR="00E27F81" w:rsidSect="006216D2">
          <w:pgSz w:w="11906" w:h="16838"/>
          <w:pgMar w:top="1417" w:right="849" w:bottom="1417" w:left="1417" w:header="708" w:footer="708" w:gutter="0"/>
          <w:cols w:space="708"/>
          <w:docGrid w:linePitch="360"/>
        </w:sectPr>
      </w:pPr>
    </w:p>
    <w:p w14:paraId="0AA28716" w14:textId="5A130807" w:rsidR="00F52504" w:rsidRPr="00091A61" w:rsidRDefault="00E27F81" w:rsidP="00F52504">
      <w:pPr>
        <w:rPr>
          <w:rFonts w:ascii="Arial" w:hAnsi="Arial" w:cs="Arial"/>
          <w:lang w:val="en-GB" w:eastAsia="en-US"/>
        </w:rPr>
      </w:pPr>
      <w:r>
        <w:rPr>
          <w:noProof/>
        </w:rPr>
        <w:lastRenderedPageBreak/>
        <w:drawing>
          <wp:inline distT="0" distB="0" distL="0" distR="0" wp14:anchorId="2727CC70" wp14:editId="27344BCD">
            <wp:extent cx="6121400" cy="2521585"/>
            <wp:effectExtent l="0" t="0" r="0" b="0"/>
            <wp:docPr id="17" name="Picture 17" descr="Chart, waterfal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waterfall chart&#10;&#10;Description automatically generated with medium confidence"/>
                    <pic:cNvPicPr/>
                  </pic:nvPicPr>
                  <pic:blipFill>
                    <a:blip r:embed="rId27"/>
                    <a:stretch>
                      <a:fillRect/>
                    </a:stretch>
                  </pic:blipFill>
                  <pic:spPr>
                    <a:xfrm>
                      <a:off x="0" y="0"/>
                      <a:ext cx="6121400" cy="2521585"/>
                    </a:xfrm>
                    <a:prstGeom prst="rect">
                      <a:avLst/>
                    </a:prstGeom>
                  </pic:spPr>
                </pic:pic>
              </a:graphicData>
            </a:graphic>
          </wp:inline>
        </w:drawing>
      </w:r>
    </w:p>
    <w:p w14:paraId="11D8873B" w14:textId="1D08D775" w:rsidR="00FC2251" w:rsidRPr="00091A61" w:rsidRDefault="00FC2251" w:rsidP="00C05A28">
      <w:pPr>
        <w:jc w:val="center"/>
        <w:rPr>
          <w:rFonts w:ascii="Arial" w:hAnsi="Arial" w:cs="Arial"/>
          <w:sz w:val="22"/>
          <w:szCs w:val="22"/>
          <w:lang w:val="en-US"/>
        </w:rPr>
      </w:pPr>
    </w:p>
    <w:p w14:paraId="2A9C8153" w14:textId="7967C092" w:rsidR="00C92B0A" w:rsidRPr="00091A61" w:rsidRDefault="00C92B0A" w:rsidP="00C92B0A">
      <w:pPr>
        <w:rPr>
          <w:rFonts w:ascii="Arial" w:hAnsi="Arial" w:cs="Arial"/>
          <w:sz w:val="22"/>
          <w:lang w:val="en-US"/>
        </w:rPr>
      </w:pPr>
    </w:p>
    <w:p w14:paraId="6F5FFD98" w14:textId="65ED1026" w:rsidR="00C92B0A" w:rsidRDefault="00C939CF" w:rsidP="00C92B0A">
      <w:pPr>
        <w:rPr>
          <w:rFonts w:ascii="Arial" w:hAnsi="Arial" w:cs="Arial"/>
          <w:sz w:val="22"/>
          <w:lang w:val="en-US"/>
        </w:rPr>
      </w:pPr>
      <w:r>
        <w:rPr>
          <w:noProof/>
        </w:rPr>
        <w:drawing>
          <wp:inline distT="0" distB="0" distL="0" distR="0" wp14:anchorId="1DE74C92" wp14:editId="1018A254">
            <wp:extent cx="6096000" cy="2963263"/>
            <wp:effectExtent l="0" t="0" r="0" b="8890"/>
            <wp:docPr id="16" name="Picture 1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28"/>
                    <a:stretch>
                      <a:fillRect/>
                    </a:stretch>
                  </pic:blipFill>
                  <pic:spPr>
                    <a:xfrm>
                      <a:off x="0" y="0"/>
                      <a:ext cx="6117630" cy="2973777"/>
                    </a:xfrm>
                    <a:prstGeom prst="rect">
                      <a:avLst/>
                    </a:prstGeom>
                  </pic:spPr>
                </pic:pic>
              </a:graphicData>
            </a:graphic>
          </wp:inline>
        </w:drawing>
      </w:r>
    </w:p>
    <w:p w14:paraId="529175DE" w14:textId="77777777" w:rsidR="00E27F81" w:rsidRPr="00091A61" w:rsidRDefault="00E27F81" w:rsidP="00C92B0A">
      <w:pPr>
        <w:rPr>
          <w:rFonts w:ascii="Arial" w:hAnsi="Arial" w:cs="Arial"/>
          <w:sz w:val="22"/>
          <w:lang w:val="en-US"/>
        </w:rPr>
      </w:pPr>
    </w:p>
    <w:p w14:paraId="5945D6FC" w14:textId="2E1FFF15" w:rsidR="00C92B0A" w:rsidRDefault="00E27F81" w:rsidP="006216D2">
      <w:pPr>
        <w:pStyle w:val="Caption"/>
        <w:rPr>
          <w:rFonts w:ascii="Arial" w:hAnsi="Arial" w:cs="Arial"/>
          <w:sz w:val="22"/>
          <w:szCs w:val="22"/>
        </w:rPr>
      </w:pPr>
      <w:r>
        <w:rPr>
          <w:rFonts w:ascii="Arial" w:hAnsi="Arial" w:cs="Arial"/>
          <w:sz w:val="22"/>
          <w:szCs w:val="22"/>
        </w:rPr>
        <w:t>Figure S12</w:t>
      </w:r>
      <w:r w:rsidR="003470B6" w:rsidRPr="00091A61">
        <w:rPr>
          <w:rFonts w:ascii="Arial" w:hAnsi="Arial" w:cs="Arial"/>
          <w:sz w:val="22"/>
          <w:szCs w:val="22"/>
        </w:rPr>
        <w:t xml:space="preserve"> Mass and </w:t>
      </w:r>
      <w:r>
        <w:rPr>
          <w:rFonts w:ascii="Arial" w:hAnsi="Arial" w:cs="Arial"/>
          <w:sz w:val="22"/>
          <w:szCs w:val="22"/>
        </w:rPr>
        <w:t>nutrient</w:t>
      </w:r>
      <w:r w:rsidR="003470B6" w:rsidRPr="00091A61">
        <w:rPr>
          <w:rFonts w:ascii="Arial" w:hAnsi="Arial" w:cs="Arial"/>
          <w:sz w:val="22"/>
          <w:szCs w:val="22"/>
        </w:rPr>
        <w:t xml:space="preserve"> flows for Scenario 4</w:t>
      </w:r>
    </w:p>
    <w:p w14:paraId="264CAAF3" w14:textId="77777777" w:rsidR="00E27F81" w:rsidRDefault="00E27F81" w:rsidP="00E27F81">
      <w:pPr>
        <w:rPr>
          <w:lang w:val="en-GB" w:eastAsia="en-US"/>
        </w:rPr>
        <w:sectPr w:rsidR="00E27F81" w:rsidSect="00E27F81">
          <w:pgSz w:w="11906" w:h="16838"/>
          <w:pgMar w:top="1417" w:right="849" w:bottom="1417" w:left="1417" w:header="708" w:footer="708" w:gutter="0"/>
          <w:cols w:space="708"/>
          <w:docGrid w:linePitch="360"/>
        </w:sectPr>
      </w:pPr>
    </w:p>
    <w:p w14:paraId="64DDA696" w14:textId="77777777" w:rsidR="00E27F81" w:rsidRPr="00E27F81" w:rsidRDefault="00E27F81" w:rsidP="00E27F81">
      <w:pPr>
        <w:rPr>
          <w:lang w:val="en-GB" w:eastAsia="en-US"/>
        </w:rPr>
      </w:pPr>
    </w:p>
    <w:p w14:paraId="4E5B1F7F" w14:textId="1E468930" w:rsidR="00283696" w:rsidRPr="00091A61" w:rsidRDefault="00283696" w:rsidP="00283696">
      <w:pPr>
        <w:pStyle w:val="Heading2"/>
        <w:numPr>
          <w:ilvl w:val="0"/>
          <w:numId w:val="2"/>
        </w:numPr>
        <w:rPr>
          <w:rFonts w:ascii="Arial" w:hAnsi="Arial" w:cs="Arial"/>
          <w:sz w:val="24"/>
          <w:szCs w:val="24"/>
        </w:rPr>
      </w:pPr>
      <w:r w:rsidRPr="00091A61">
        <w:rPr>
          <w:rFonts w:ascii="Arial" w:hAnsi="Arial" w:cs="Arial"/>
          <w:sz w:val="24"/>
          <w:szCs w:val="24"/>
        </w:rPr>
        <w:t>Life Cycle Inventory</w:t>
      </w:r>
    </w:p>
    <w:p w14:paraId="02498B69" w14:textId="77777777" w:rsidR="00283696" w:rsidRPr="00091A61" w:rsidRDefault="00283696" w:rsidP="003468A8">
      <w:pPr>
        <w:rPr>
          <w:rFonts w:ascii="Arial" w:hAnsi="Arial" w:cs="Arial"/>
          <w:sz w:val="22"/>
          <w:szCs w:val="22"/>
          <w:lang w:val="en-US"/>
        </w:rPr>
      </w:pPr>
    </w:p>
    <w:p w14:paraId="1DAC1F6C" w14:textId="2144651D" w:rsidR="00283696" w:rsidRPr="00091A61" w:rsidRDefault="00283696" w:rsidP="003468A8">
      <w:pPr>
        <w:rPr>
          <w:rFonts w:ascii="Arial" w:hAnsi="Arial" w:cs="Arial"/>
          <w:sz w:val="22"/>
          <w:szCs w:val="22"/>
          <w:lang w:val="en-US"/>
        </w:rPr>
      </w:pPr>
      <w:r w:rsidRPr="00091A61">
        <w:rPr>
          <w:rFonts w:ascii="Arial" w:hAnsi="Arial" w:cs="Arial"/>
          <w:sz w:val="22"/>
          <w:szCs w:val="22"/>
          <w:lang w:val="en-US"/>
        </w:rPr>
        <w:t>The LCI for all scenarios has been embedded in the excel workbook titled ‘LCI.xlsx’.</w:t>
      </w:r>
    </w:p>
    <w:p w14:paraId="6AA5B8F0" w14:textId="5BCD4A24" w:rsidR="00283696" w:rsidRDefault="00283696" w:rsidP="003468A8">
      <w:pPr>
        <w:rPr>
          <w:rFonts w:ascii="Arial" w:hAnsi="Arial" w:cs="Arial"/>
          <w:sz w:val="22"/>
          <w:szCs w:val="22"/>
          <w:lang w:val="en-US"/>
        </w:rPr>
      </w:pPr>
    </w:p>
    <w:p w14:paraId="6DA24076" w14:textId="7C69A95B" w:rsidR="00E27F81" w:rsidRPr="00091A61" w:rsidRDefault="00E27F81" w:rsidP="003468A8">
      <w:pPr>
        <w:rPr>
          <w:rFonts w:ascii="Arial" w:hAnsi="Arial" w:cs="Arial"/>
          <w:sz w:val="22"/>
          <w:szCs w:val="22"/>
          <w:lang w:val="en-US"/>
        </w:rPr>
      </w:pPr>
    </w:p>
    <w:p w14:paraId="57DF9477" w14:textId="3F53C681" w:rsidR="003470B6" w:rsidRPr="00091A61" w:rsidRDefault="003470B6" w:rsidP="003468A8">
      <w:pPr>
        <w:rPr>
          <w:rFonts w:ascii="Arial" w:hAnsi="Arial" w:cs="Arial"/>
          <w:sz w:val="22"/>
          <w:lang w:val="en-US"/>
        </w:rPr>
      </w:pPr>
    </w:p>
    <w:p w14:paraId="12DB1EEF" w14:textId="78E51323" w:rsidR="00C92B0A" w:rsidRPr="00091A61" w:rsidRDefault="00D308F9" w:rsidP="00C92B0A">
      <w:pPr>
        <w:rPr>
          <w:rFonts w:ascii="Arial" w:eastAsiaTheme="majorEastAsia" w:hAnsi="Arial" w:cs="Arial"/>
          <w:color w:val="2F5496" w:themeColor="accent1" w:themeShade="BF"/>
          <w:lang w:val="en-GB" w:eastAsia="en-US"/>
        </w:rPr>
      </w:pPr>
      <w:r w:rsidRPr="00091A61">
        <w:rPr>
          <w:rFonts w:ascii="Arial" w:eastAsiaTheme="majorEastAsia" w:hAnsi="Arial" w:cs="Arial"/>
          <w:color w:val="2F5496" w:themeColor="accent1" w:themeShade="BF"/>
          <w:lang w:val="en-GB" w:eastAsia="en-US"/>
        </w:rPr>
        <w:t>References</w:t>
      </w:r>
    </w:p>
    <w:p w14:paraId="248C5D21" w14:textId="77777777" w:rsidR="003470B6" w:rsidRPr="00091A61" w:rsidRDefault="003470B6" w:rsidP="00C92B0A">
      <w:pPr>
        <w:rPr>
          <w:rFonts w:ascii="Arial" w:hAnsi="Arial" w:cs="Arial"/>
          <w:sz w:val="22"/>
          <w:lang w:val="en-US"/>
        </w:rPr>
      </w:pPr>
    </w:p>
    <w:p w14:paraId="04A21D58" w14:textId="77777777" w:rsidR="00D25539" w:rsidRPr="00D25539" w:rsidRDefault="00C92B0A" w:rsidP="00D25539">
      <w:pPr>
        <w:pStyle w:val="EndNoteBibliography"/>
        <w:spacing w:after="0"/>
      </w:pPr>
      <w:r w:rsidRPr="00091A61">
        <w:rPr>
          <w:rFonts w:ascii="Arial" w:hAnsi="Arial" w:cs="Arial"/>
          <w:sz w:val="20"/>
        </w:rPr>
        <w:fldChar w:fldCharType="begin"/>
      </w:r>
      <w:r w:rsidRPr="00091A61">
        <w:rPr>
          <w:rFonts w:ascii="Arial" w:hAnsi="Arial" w:cs="Arial"/>
          <w:sz w:val="20"/>
          <w:szCs w:val="20"/>
        </w:rPr>
        <w:instrText xml:space="preserve"> ADDIN EN.REFLIST </w:instrText>
      </w:r>
      <w:r w:rsidRPr="00091A61">
        <w:rPr>
          <w:rFonts w:ascii="Arial" w:hAnsi="Arial" w:cs="Arial"/>
          <w:sz w:val="20"/>
        </w:rPr>
        <w:fldChar w:fldCharType="separate"/>
      </w:r>
      <w:r w:rsidR="00D25539" w:rsidRPr="00D25539">
        <w:t xml:space="preserve">Aben, R. C. H., E. S. Oliveira Junior, A. R. Carlos, T. J. H. M. van Bergen, L. P. M. Lamers and S. Kosten (2022). "Impact of plant species and intense nutrient loading on CH4 and N2O fluxes from small inland waters: An experimental approach." </w:t>
      </w:r>
      <w:r w:rsidR="00D25539" w:rsidRPr="00D25539">
        <w:rPr>
          <w:u w:val="single"/>
        </w:rPr>
        <w:t>Aquatic Botany</w:t>
      </w:r>
      <w:r w:rsidR="00D25539" w:rsidRPr="00D25539">
        <w:t xml:space="preserve"> </w:t>
      </w:r>
      <w:r w:rsidR="00D25539" w:rsidRPr="00D25539">
        <w:rPr>
          <w:b/>
        </w:rPr>
        <w:t>180</w:t>
      </w:r>
      <w:r w:rsidR="00D25539" w:rsidRPr="00D25539">
        <w:t>: 103527.</w:t>
      </w:r>
    </w:p>
    <w:p w14:paraId="41679D65" w14:textId="77777777" w:rsidR="00D25539" w:rsidRPr="00D25539" w:rsidRDefault="00D25539" w:rsidP="00D25539">
      <w:pPr>
        <w:pStyle w:val="EndNoteBibliography"/>
        <w:spacing w:after="0"/>
      </w:pPr>
      <w:r w:rsidRPr="00D25539">
        <w:t>AICE (2018). Life Cycle Assessment of REMEB MBR</w:t>
      </w:r>
      <w:r w:rsidRPr="00D25539">
        <w:rPr>
          <w:b/>
        </w:rPr>
        <w:t xml:space="preserve">: </w:t>
      </w:r>
      <w:r w:rsidRPr="00D25539">
        <w:t>21.</w:t>
      </w:r>
    </w:p>
    <w:p w14:paraId="197832C0" w14:textId="77777777" w:rsidR="00D25539" w:rsidRPr="00D25539" w:rsidRDefault="00D25539" w:rsidP="00D25539">
      <w:pPr>
        <w:pStyle w:val="EndNoteBibliography"/>
        <w:spacing w:after="0"/>
      </w:pPr>
      <w:r w:rsidRPr="00D25539">
        <w:t>Anonymous (2021). Reverse osmosis and evaporation to treat liquid manure-Mass and energy flows.</w:t>
      </w:r>
    </w:p>
    <w:p w14:paraId="2ECF926E" w14:textId="77777777" w:rsidR="00D25539" w:rsidRPr="00D25539" w:rsidRDefault="00D25539" w:rsidP="00D25539">
      <w:pPr>
        <w:pStyle w:val="EndNoteBibliography"/>
        <w:spacing w:after="0"/>
      </w:pPr>
      <w:r w:rsidRPr="00D25539">
        <w:t>ATV-DVWK, S. (2000). Dimensioning of Single-Stage Activated Sludge Plants.</w:t>
      </w:r>
    </w:p>
    <w:p w14:paraId="30001D42" w14:textId="77777777" w:rsidR="00D25539" w:rsidRPr="00D25539" w:rsidRDefault="00D25539" w:rsidP="00D25539">
      <w:pPr>
        <w:pStyle w:val="EndNoteBibliography"/>
        <w:spacing w:after="0"/>
      </w:pPr>
      <w:r w:rsidRPr="00D25539">
        <w:t>Brienza, C., J. van Puffelen, I. Regelink, H. Dedeyne, A. Giordano, M. Schepis, U. Bauermeister, T. Meier and I. Sigurnjak (2021). Fourth annual updated report on mass and energy balances, product composition and quality and overall technical performance of the demonstration plants (year 4).</w:t>
      </w:r>
    </w:p>
    <w:p w14:paraId="0E443E72" w14:textId="77777777" w:rsidR="00D25539" w:rsidRPr="00D25539" w:rsidRDefault="00D25539" w:rsidP="00D25539">
      <w:pPr>
        <w:pStyle w:val="EndNoteBibliography"/>
        <w:spacing w:after="0"/>
      </w:pPr>
      <w:r w:rsidRPr="00D25539">
        <w:t xml:space="preserve">Corbala-Robles, L., W. N. D. Sastafiana, E. I. Volcke and T. Schaubroeck (2018). "Life cycle assessment of biological pig manure treatment versus direct land application− a trade-off story." </w:t>
      </w:r>
      <w:r w:rsidRPr="00D25539">
        <w:rPr>
          <w:u w:val="single"/>
        </w:rPr>
        <w:t>Resources, Conservation and Recycling</w:t>
      </w:r>
      <w:r w:rsidRPr="00D25539">
        <w:t xml:space="preserve"> </w:t>
      </w:r>
      <w:r w:rsidRPr="00D25539">
        <w:rPr>
          <w:b/>
        </w:rPr>
        <w:t>131</w:t>
      </w:r>
      <w:r w:rsidRPr="00D25539">
        <w:t>: 86-98.</w:t>
      </w:r>
    </w:p>
    <w:p w14:paraId="3716FD7E" w14:textId="77777777" w:rsidR="00D25539" w:rsidRPr="00D25539" w:rsidRDefault="00D25539" w:rsidP="00D25539">
      <w:pPr>
        <w:pStyle w:val="EndNoteBibliography"/>
        <w:spacing w:after="0"/>
      </w:pPr>
      <w:r w:rsidRPr="00D25539">
        <w:t xml:space="preserve">Corbella, C., J. Puigagut and M. Garfí (2017). "Life cycle assessment of constructed wetland systems for wastewater treatment coupled with microbial fuel cells." </w:t>
      </w:r>
      <w:r w:rsidRPr="00D25539">
        <w:rPr>
          <w:u w:val="single"/>
        </w:rPr>
        <w:t>Science of The Total Environment</w:t>
      </w:r>
      <w:r w:rsidRPr="00D25539">
        <w:t xml:space="preserve"> </w:t>
      </w:r>
      <w:r w:rsidRPr="00D25539">
        <w:rPr>
          <w:b/>
        </w:rPr>
        <w:t>584-585</w:t>
      </w:r>
      <w:r w:rsidRPr="00D25539">
        <w:t>: 355-362.</w:t>
      </w:r>
    </w:p>
    <w:p w14:paraId="5F8D5A5D" w14:textId="77777777" w:rsidR="00D25539" w:rsidRPr="00D25539" w:rsidRDefault="00D25539" w:rsidP="00D25539">
      <w:pPr>
        <w:pStyle w:val="EndNoteBibliography"/>
        <w:spacing w:after="0"/>
      </w:pPr>
      <w:r w:rsidRPr="00D25539">
        <w:t xml:space="preserve">Doka, G. (2021). A model for composition-specific life cycle inventories of regionalised wastewater fates. </w:t>
      </w:r>
      <w:r w:rsidRPr="00D25539">
        <w:rPr>
          <w:u w:val="single"/>
        </w:rPr>
        <w:t>Doka Life Cycle Assessments, Zurich, Switzerland</w:t>
      </w:r>
      <w:r w:rsidRPr="00D25539">
        <w:t>.</w:t>
      </w:r>
    </w:p>
    <w:p w14:paraId="76E106C0" w14:textId="77777777" w:rsidR="00D25539" w:rsidRPr="00D25539" w:rsidRDefault="00D25539" w:rsidP="00D25539">
      <w:pPr>
        <w:pStyle w:val="EndNoteBibliography"/>
        <w:spacing w:after="0"/>
      </w:pPr>
      <w:r w:rsidRPr="00D25539">
        <w:t>Farmer (2021). Daily inflow at the manure treatment facility at Gistel-Zevekote, Belgium.</w:t>
      </w:r>
    </w:p>
    <w:p w14:paraId="7FA90283" w14:textId="77777777" w:rsidR="00D25539" w:rsidRPr="00D25539" w:rsidRDefault="00D25539" w:rsidP="00D25539">
      <w:pPr>
        <w:pStyle w:val="EndNoteBibliography"/>
        <w:spacing w:after="0"/>
      </w:pPr>
      <w:r w:rsidRPr="00D25539">
        <w:t xml:space="preserve">Guida, S., L. Conzelmann, C. Remy, P. Vale, B. Jefferson and A. Soares (2021). "Resilience and life cycle assessment of ion exchange process for ammonium removal from municipal wastewater." </w:t>
      </w:r>
      <w:r w:rsidRPr="00D25539">
        <w:rPr>
          <w:u w:val="single"/>
        </w:rPr>
        <w:t>Science of The Total Environment</w:t>
      </w:r>
      <w:r w:rsidRPr="00D25539">
        <w:t xml:space="preserve"> </w:t>
      </w:r>
      <w:r w:rsidRPr="00D25539">
        <w:rPr>
          <w:b/>
        </w:rPr>
        <w:t>783</w:t>
      </w:r>
      <w:r w:rsidRPr="00D25539">
        <w:t>: 146834.</w:t>
      </w:r>
    </w:p>
    <w:p w14:paraId="5FB1447B" w14:textId="77777777" w:rsidR="00D25539" w:rsidRPr="00D25539" w:rsidRDefault="00D25539" w:rsidP="00D25539">
      <w:pPr>
        <w:pStyle w:val="EndNoteBibliography"/>
        <w:spacing w:after="0"/>
      </w:pPr>
      <w:r w:rsidRPr="00D25539">
        <w:t xml:space="preserve">Henze, M., W. Gujer, T. Mino and M. C. van Loosdrecht (2000). </w:t>
      </w:r>
      <w:r w:rsidRPr="00D25539">
        <w:rPr>
          <w:u w:val="single"/>
        </w:rPr>
        <w:t>Activated sludge models ASM1, ASM2, ASM2d and ASM3</w:t>
      </w:r>
      <w:r w:rsidRPr="00D25539">
        <w:t>, IWA publishing.</w:t>
      </w:r>
    </w:p>
    <w:p w14:paraId="4D369AC8" w14:textId="77777777" w:rsidR="00D25539" w:rsidRPr="00D25539" w:rsidRDefault="00D25539" w:rsidP="00D25539">
      <w:pPr>
        <w:pStyle w:val="EndNoteBibliography"/>
        <w:spacing w:after="0"/>
      </w:pPr>
      <w:r w:rsidRPr="00D25539">
        <w:t xml:space="preserve">Hou, Y., G. L. Velthof, J. P. Lesschen, I. G. Staritsky and O. Oenema (2017). "Nutrient Recovery and Emissions of Ammonia, Nitrous Oxide, and Methane from Animal Manure in Europe: Effects of Manure Treatment Technologies." </w:t>
      </w:r>
      <w:r w:rsidRPr="00D25539">
        <w:rPr>
          <w:u w:val="single"/>
        </w:rPr>
        <w:t>Environmental Science &amp; Technology</w:t>
      </w:r>
      <w:r w:rsidRPr="00D25539">
        <w:t xml:space="preserve"> </w:t>
      </w:r>
      <w:r w:rsidRPr="00D25539">
        <w:rPr>
          <w:b/>
        </w:rPr>
        <w:t>51</w:t>
      </w:r>
      <w:r w:rsidRPr="00D25539">
        <w:t>(1): 375-383.</w:t>
      </w:r>
    </w:p>
    <w:p w14:paraId="42462FFC" w14:textId="77777777" w:rsidR="00D25539" w:rsidRPr="00D25539" w:rsidRDefault="00D25539" w:rsidP="00D25539">
      <w:pPr>
        <w:pStyle w:val="EndNoteBibliography"/>
        <w:spacing w:after="0"/>
      </w:pPr>
      <w:r w:rsidRPr="00D25539">
        <w:t>Lagerwerf, L. A., A. Bannink, C. van Bruggen, C. M. Groenestein, J. F. M. Huijsmans, J. W. H. van der Kolk, H. H. Luesink, S. M. van der Sluis, G. L. Velthof and J. Vonk (2019). Methodology for estimating emissions from agriculture in the Netherlands: Calculations of CH4, NH3, N2O, NOx, NMVOC, PM10, PM2.5 and CO2 with the National Emission Model for Agriculture (NEMA), Update 2019. Wageningen.</w:t>
      </w:r>
    </w:p>
    <w:p w14:paraId="39AD3684" w14:textId="77777777" w:rsidR="00D25539" w:rsidRPr="00D25539" w:rsidRDefault="00D25539" w:rsidP="00D25539">
      <w:pPr>
        <w:pStyle w:val="EndNoteBibliography"/>
        <w:spacing w:after="0"/>
      </w:pPr>
      <w:r w:rsidRPr="00D25539">
        <w:t xml:space="preserve">Meers, E., F. M. G. Tack, I. Tolpe and E. Michels (2008). "Application of a Full-scale Constructed Wetland for Tertiary Treatment of Piggery Manure: Monitoring Results." </w:t>
      </w:r>
      <w:r w:rsidRPr="00D25539">
        <w:rPr>
          <w:u w:val="single"/>
        </w:rPr>
        <w:t>Water, Air, and Soil Pollution</w:t>
      </w:r>
      <w:r w:rsidRPr="00D25539">
        <w:t xml:space="preserve"> </w:t>
      </w:r>
      <w:r w:rsidRPr="00D25539">
        <w:rPr>
          <w:b/>
        </w:rPr>
        <w:t>193</w:t>
      </w:r>
      <w:r w:rsidRPr="00D25539">
        <w:t>(1): 15-24.</w:t>
      </w:r>
    </w:p>
    <w:p w14:paraId="32876FA3" w14:textId="77777777" w:rsidR="00D25539" w:rsidRPr="00D25539" w:rsidRDefault="00D25539" w:rsidP="00D25539">
      <w:pPr>
        <w:pStyle w:val="EndNoteBibliography"/>
        <w:spacing w:after="0"/>
      </w:pPr>
      <w:r w:rsidRPr="00D25539">
        <w:t xml:space="preserve">Roy, R. N., R. V. AU  - Misra, J. P. Lesschen and E. M. A. Smaling (2003). </w:t>
      </w:r>
      <w:r w:rsidRPr="00D25539">
        <w:rPr>
          <w:u w:val="single"/>
        </w:rPr>
        <w:t>Assessment of soil nutrient balance: approaches and methodologies</w:t>
      </w:r>
      <w:r w:rsidRPr="00D25539">
        <w:t>, FAO.</w:t>
      </w:r>
    </w:p>
    <w:p w14:paraId="29BD5DB2" w14:textId="77777777" w:rsidR="00D25539" w:rsidRPr="00D25539" w:rsidRDefault="00D25539" w:rsidP="00D25539">
      <w:pPr>
        <w:pStyle w:val="EndNoteBibliography"/>
      </w:pPr>
      <w:r w:rsidRPr="00D25539">
        <w:t xml:space="preserve">Smet, E., J. Debruyne, J. Deckx and S. Deboosere (2003). "Manure treatment according to the Trevi-concept." </w:t>
      </w:r>
      <w:r w:rsidRPr="00D25539">
        <w:rPr>
          <w:u w:val="single"/>
        </w:rPr>
        <w:t>Communications in agricultural and applied biological sciences</w:t>
      </w:r>
      <w:r w:rsidRPr="00D25539">
        <w:t xml:space="preserve"> </w:t>
      </w:r>
      <w:r w:rsidRPr="00D25539">
        <w:rPr>
          <w:b/>
        </w:rPr>
        <w:t>68</w:t>
      </w:r>
      <w:r w:rsidRPr="00D25539">
        <w:t>(2; PART A): 125-132.</w:t>
      </w:r>
    </w:p>
    <w:p w14:paraId="53DFFC18" w14:textId="7A084148" w:rsidR="00C92B0A" w:rsidRPr="00091A61" w:rsidRDefault="00C92B0A" w:rsidP="00C92B0A">
      <w:pPr>
        <w:rPr>
          <w:rFonts w:ascii="Arial" w:hAnsi="Arial" w:cs="Arial"/>
          <w:sz w:val="22"/>
          <w:lang w:val="en-US"/>
        </w:rPr>
      </w:pPr>
      <w:r w:rsidRPr="00091A61">
        <w:rPr>
          <w:rFonts w:ascii="Arial" w:hAnsi="Arial" w:cs="Arial"/>
          <w:sz w:val="22"/>
          <w:lang w:val="en-US"/>
        </w:rPr>
        <w:fldChar w:fldCharType="end"/>
      </w:r>
    </w:p>
    <w:sectPr w:rsidR="00C92B0A" w:rsidRPr="00091A61" w:rsidSect="006216D2">
      <w:pgSz w:w="11906" w:h="16838"/>
      <w:pgMar w:top="1417" w:right="849"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sschen, Jan Peter" w:date="2022-05-19T22:39:00Z" w:initials="LJP">
    <w:p w14:paraId="608449B7" w14:textId="0A4AF7F7" w:rsidR="006B6838" w:rsidRDefault="006B6838">
      <w:pPr>
        <w:pStyle w:val="CommentText"/>
      </w:pPr>
      <w:r>
        <w:rPr>
          <w:rStyle w:val="CommentReference"/>
        </w:rPr>
        <w:annotationRef/>
      </w:r>
      <w:r>
        <w:t>Fattening pigs</w:t>
      </w:r>
    </w:p>
  </w:comment>
  <w:comment w:id="4" w:author="Lesschen, Jan Peter" w:date="2022-05-19T22:41:00Z" w:initials="LJP">
    <w:p w14:paraId="319DA530" w14:textId="339E853F" w:rsidR="006B6838" w:rsidRPr="006B6838" w:rsidRDefault="006B6838">
      <w:pPr>
        <w:pStyle w:val="CommentText"/>
        <w:rPr>
          <w:lang w:val="en-GB"/>
        </w:rPr>
      </w:pPr>
      <w:r>
        <w:rPr>
          <w:rStyle w:val="CommentReference"/>
        </w:rPr>
        <w:annotationRef/>
      </w:r>
      <w:r w:rsidRPr="006B6838">
        <w:rPr>
          <w:lang w:val="en-GB"/>
        </w:rPr>
        <w:t>How much kg N per h</w:t>
      </w:r>
      <w:r>
        <w:rPr>
          <w:lang w:val="en-GB"/>
        </w:rPr>
        <w:t>a is normally applied? How does this count in the fertilization limits? Is it still considered as manure?</w:t>
      </w:r>
    </w:p>
  </w:comment>
  <w:comment w:id="5" w:author="Lesschen, Jan Peter" w:date="2022-05-19T22:44:00Z" w:initials="LJP">
    <w:p w14:paraId="77C74A8C" w14:textId="7E94F2FF" w:rsidR="006B6838" w:rsidRPr="006B6838" w:rsidRDefault="006B6838">
      <w:pPr>
        <w:pStyle w:val="CommentText"/>
        <w:rPr>
          <w:lang w:val="en-GB"/>
        </w:rPr>
      </w:pPr>
      <w:r>
        <w:rPr>
          <w:rStyle w:val="CommentReference"/>
        </w:rPr>
        <w:annotationRef/>
      </w:r>
      <w:r w:rsidRPr="006B6838">
        <w:rPr>
          <w:lang w:val="en-GB"/>
        </w:rPr>
        <w:t>I would assume</w:t>
      </w:r>
      <w:r>
        <w:rPr>
          <w:lang w:val="en-GB"/>
        </w:rPr>
        <w:t xml:space="preserve"> that</w:t>
      </w:r>
      <w:r w:rsidRPr="006B6838">
        <w:rPr>
          <w:lang w:val="en-GB"/>
        </w:rPr>
        <w:t xml:space="preserve"> still some P</w:t>
      </w:r>
      <w:r>
        <w:rPr>
          <w:lang w:val="en-GB"/>
        </w:rPr>
        <w:t xml:space="preserve"> would be part of the mineral concentrate?</w:t>
      </w:r>
    </w:p>
  </w:comment>
  <w:comment w:id="9" w:author="Lesschen, Jan Peter" w:date="2022-05-19T23:25:00Z" w:initials="LJP">
    <w:p w14:paraId="0EDB0E83" w14:textId="77777777" w:rsidR="00E80C9A" w:rsidRDefault="00E80C9A">
      <w:pPr>
        <w:pStyle w:val="CommentText"/>
        <w:rPr>
          <w:lang w:val="en-GB"/>
        </w:rPr>
      </w:pPr>
      <w:r>
        <w:rPr>
          <w:rStyle w:val="CommentReference"/>
        </w:rPr>
        <w:annotationRef/>
      </w:r>
      <w:r w:rsidRPr="00E80C9A">
        <w:rPr>
          <w:lang w:val="en-GB"/>
        </w:rPr>
        <w:t>There should be some NH3</w:t>
      </w:r>
      <w:r>
        <w:rPr>
          <w:lang w:val="en-GB"/>
        </w:rPr>
        <w:t>-N emission from the NDN process, as before you mentioned an EF of 0.5%</w:t>
      </w:r>
    </w:p>
    <w:p w14:paraId="16954A4D" w14:textId="77777777" w:rsidR="00E80C9A" w:rsidRDefault="00E80C9A">
      <w:pPr>
        <w:pStyle w:val="CommentText"/>
        <w:rPr>
          <w:lang w:val="en-GB"/>
        </w:rPr>
      </w:pPr>
    </w:p>
    <w:p w14:paraId="07144518" w14:textId="1B65DBF2" w:rsidR="00E80C9A" w:rsidRPr="00E80C9A" w:rsidRDefault="00E80C9A">
      <w:pPr>
        <w:pStyle w:val="CommentText"/>
        <w:rPr>
          <w:lang w:val="en-GB"/>
        </w:rPr>
      </w:pPr>
      <w:r>
        <w:rPr>
          <w:lang w:val="en-GB"/>
        </w:rPr>
        <w:t>For P the balance seems not to match</w:t>
      </w:r>
    </w:p>
  </w:comment>
  <w:comment w:id="10" w:author="Rahul Ravi" w:date="2022-06-16T12:00:00Z" w:initials="RR">
    <w:p w14:paraId="345A4025" w14:textId="77777777" w:rsidR="008858D9" w:rsidRDefault="008858D9">
      <w:pPr>
        <w:pStyle w:val="CommentText"/>
      </w:pPr>
      <w:r>
        <w:rPr>
          <w:rStyle w:val="CommentReference"/>
        </w:rPr>
        <w:annotationRef/>
      </w:r>
      <w:r w:rsidR="00CF0221">
        <w:t>The emissions have been included, but it doesnt show in the sankey diagram</w:t>
      </w:r>
      <w:r w:rsidR="00C854E3">
        <w:t xml:space="preserve"> (f</w:t>
      </w:r>
      <w:r w:rsidR="006C210C">
        <w:t>ewer decimal places</w:t>
      </w:r>
      <w:r w:rsidR="00C854E3">
        <w:t>)</w:t>
      </w:r>
    </w:p>
    <w:p w14:paraId="14238752" w14:textId="77777777" w:rsidR="00CE4672" w:rsidRDefault="00CE4672">
      <w:pPr>
        <w:pStyle w:val="CommentText"/>
      </w:pPr>
    </w:p>
    <w:p w14:paraId="33AE8CAA" w14:textId="27656CBD" w:rsidR="00CE4672" w:rsidRDefault="00CE4672">
      <w:pPr>
        <w:pStyle w:val="CommentText"/>
      </w:pPr>
      <w:r>
        <w:t>Adjusted P balance</w:t>
      </w:r>
    </w:p>
  </w:comment>
  <w:comment w:id="27" w:author="Lesschen, Jan Peter" w:date="2022-05-19T23:31:00Z" w:initials="LJP">
    <w:p w14:paraId="520BC85D" w14:textId="466EA909" w:rsidR="00E80C9A" w:rsidRPr="00E80C9A" w:rsidRDefault="00E80C9A">
      <w:pPr>
        <w:pStyle w:val="CommentText"/>
        <w:rPr>
          <w:lang w:val="en-GB"/>
        </w:rPr>
      </w:pPr>
      <w:r>
        <w:rPr>
          <w:rStyle w:val="CommentReference"/>
        </w:rPr>
        <w:annotationRef/>
      </w:r>
      <w:r w:rsidRPr="00E80C9A">
        <w:rPr>
          <w:lang w:val="en-GB"/>
        </w:rPr>
        <w:t>Should you not have losses o</w:t>
      </w:r>
      <w:r>
        <w:rPr>
          <w:lang w:val="en-GB"/>
        </w:rPr>
        <w:t>f N2O as well?</w:t>
      </w:r>
    </w:p>
  </w:comment>
  <w:comment w:id="28" w:author="Rahul Ravi" w:date="2022-06-16T12:40:00Z" w:initials="RR">
    <w:p w14:paraId="0F38A3D6" w14:textId="6053F508" w:rsidR="008C7239" w:rsidRDefault="008C7239">
      <w:pPr>
        <w:pStyle w:val="CommentText"/>
      </w:pPr>
      <w:r>
        <w:rPr>
          <w:rStyle w:val="CommentReference"/>
        </w:rPr>
        <w:annotationRef/>
      </w:r>
      <w:r>
        <w:t>Included now</w:t>
      </w:r>
    </w:p>
  </w:comment>
  <w:comment w:id="29" w:author="Lesschen, Jan Peter" w:date="2022-05-19T23:35:00Z" w:initials="LJP">
    <w:p w14:paraId="448BC0CD" w14:textId="20E6D387" w:rsidR="00704CCA" w:rsidRDefault="00704CCA">
      <w:pPr>
        <w:pStyle w:val="CommentText"/>
      </w:pPr>
      <w:r>
        <w:rPr>
          <w:rStyle w:val="CommentReference"/>
        </w:rPr>
        <w:annotationRef/>
      </w:r>
      <w:r>
        <w:t>This balance looks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449B7" w15:done="0"/>
  <w15:commentEx w15:paraId="319DA530" w15:done="0"/>
  <w15:commentEx w15:paraId="77C74A8C" w15:done="0"/>
  <w15:commentEx w15:paraId="07144518" w15:done="0"/>
  <w15:commentEx w15:paraId="33AE8CAA" w15:paraIdParent="07144518" w15:done="0"/>
  <w15:commentEx w15:paraId="520BC85D" w15:done="0"/>
  <w15:commentEx w15:paraId="0F38A3D6" w15:paraIdParent="520BC85D" w15:done="0"/>
  <w15:commentEx w15:paraId="448BC0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1458E" w16cex:dateUtc="2022-05-19T20:39:00Z"/>
  <w16cex:commentExtensible w16cex:durableId="2631461A" w16cex:dateUtc="2022-05-19T20:41:00Z"/>
  <w16cex:commentExtensible w16cex:durableId="263146E2" w16cex:dateUtc="2022-05-19T20:44:00Z"/>
  <w16cex:commentExtensible w16cex:durableId="26315076" w16cex:dateUtc="2022-05-19T21:25:00Z"/>
  <w16cex:commentExtensible w16cex:durableId="265599DC" w16cex:dateUtc="2022-06-16T10:00:00Z"/>
  <w16cex:commentExtensible w16cex:durableId="263151EE" w16cex:dateUtc="2022-05-19T21:31:00Z"/>
  <w16cex:commentExtensible w16cex:durableId="2655A33B" w16cex:dateUtc="2022-06-16T10:40:00Z"/>
  <w16cex:commentExtensible w16cex:durableId="263152C5" w16cex:dateUtc="2022-05-19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449B7" w16cid:durableId="2631458E"/>
  <w16cid:commentId w16cid:paraId="319DA530" w16cid:durableId="2631461A"/>
  <w16cid:commentId w16cid:paraId="77C74A8C" w16cid:durableId="263146E2"/>
  <w16cid:commentId w16cid:paraId="07144518" w16cid:durableId="26315076"/>
  <w16cid:commentId w16cid:paraId="33AE8CAA" w16cid:durableId="265599DC"/>
  <w16cid:commentId w16cid:paraId="520BC85D" w16cid:durableId="263151EE"/>
  <w16cid:commentId w16cid:paraId="0F38A3D6" w16cid:durableId="2655A33B"/>
  <w16cid:commentId w16cid:paraId="448BC0CD" w16cid:durableId="26315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28F6" w14:textId="77777777" w:rsidR="005B4504" w:rsidRDefault="005B4504" w:rsidP="00A64D56">
      <w:r>
        <w:separator/>
      </w:r>
    </w:p>
  </w:endnote>
  <w:endnote w:type="continuationSeparator" w:id="0">
    <w:p w14:paraId="15DD5406" w14:textId="77777777" w:rsidR="005B4504" w:rsidRDefault="005B4504" w:rsidP="00A64D56">
      <w:r>
        <w:continuationSeparator/>
      </w:r>
    </w:p>
  </w:endnote>
  <w:endnote w:type="continuationNotice" w:id="1">
    <w:p w14:paraId="3599B989" w14:textId="77777777" w:rsidR="005B4504" w:rsidRDefault="005B4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92372"/>
      <w:docPartObj>
        <w:docPartGallery w:val="Page Numbers (Bottom of Page)"/>
        <w:docPartUnique/>
      </w:docPartObj>
    </w:sdtPr>
    <w:sdtEndPr>
      <w:rPr>
        <w:noProof/>
      </w:rPr>
    </w:sdtEndPr>
    <w:sdtContent>
      <w:p w14:paraId="3C97BF11" w14:textId="536A81B6" w:rsidR="006B6838" w:rsidRDefault="006B68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A990E8" w14:textId="77777777" w:rsidR="006B6838" w:rsidRDefault="006B6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DAE7" w14:textId="77777777" w:rsidR="005B4504" w:rsidRDefault="005B4504" w:rsidP="00A64D56">
      <w:r>
        <w:separator/>
      </w:r>
    </w:p>
  </w:footnote>
  <w:footnote w:type="continuationSeparator" w:id="0">
    <w:p w14:paraId="2D2C77E0" w14:textId="77777777" w:rsidR="005B4504" w:rsidRDefault="005B4504" w:rsidP="00A64D56">
      <w:r>
        <w:continuationSeparator/>
      </w:r>
    </w:p>
  </w:footnote>
  <w:footnote w:type="continuationNotice" w:id="1">
    <w:p w14:paraId="73F179A4" w14:textId="77777777" w:rsidR="005B4504" w:rsidRDefault="005B45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E84"/>
    <w:multiLevelType w:val="multilevel"/>
    <w:tmpl w:val="0E94C9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066A1F"/>
    <w:multiLevelType w:val="multilevel"/>
    <w:tmpl w:val="0E94C9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D647D8"/>
    <w:multiLevelType w:val="hybridMultilevel"/>
    <w:tmpl w:val="841EE878"/>
    <w:lvl w:ilvl="0" w:tplc="8982A312">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445180"/>
    <w:multiLevelType w:val="hybridMultilevel"/>
    <w:tmpl w:val="A6ACA59C"/>
    <w:lvl w:ilvl="0" w:tplc="EDDA6CFE">
      <w:start w:val="1"/>
      <w:numFmt w:val="bullet"/>
      <w:lvlText w:val=" "/>
      <w:lvlJc w:val="left"/>
      <w:pPr>
        <w:tabs>
          <w:tab w:val="num" w:pos="720"/>
        </w:tabs>
        <w:ind w:left="720" w:hanging="360"/>
      </w:pPr>
      <w:rPr>
        <w:rFonts w:ascii="Tw Cen MT" w:hAnsi="Tw Cen MT" w:hint="default"/>
      </w:rPr>
    </w:lvl>
    <w:lvl w:ilvl="1" w:tplc="ACCA3686" w:tentative="1">
      <w:start w:val="1"/>
      <w:numFmt w:val="bullet"/>
      <w:lvlText w:val=" "/>
      <w:lvlJc w:val="left"/>
      <w:pPr>
        <w:tabs>
          <w:tab w:val="num" w:pos="1440"/>
        </w:tabs>
        <w:ind w:left="1440" w:hanging="360"/>
      </w:pPr>
      <w:rPr>
        <w:rFonts w:ascii="Tw Cen MT" w:hAnsi="Tw Cen MT" w:hint="default"/>
      </w:rPr>
    </w:lvl>
    <w:lvl w:ilvl="2" w:tplc="238E769E" w:tentative="1">
      <w:start w:val="1"/>
      <w:numFmt w:val="bullet"/>
      <w:lvlText w:val=" "/>
      <w:lvlJc w:val="left"/>
      <w:pPr>
        <w:tabs>
          <w:tab w:val="num" w:pos="2160"/>
        </w:tabs>
        <w:ind w:left="2160" w:hanging="360"/>
      </w:pPr>
      <w:rPr>
        <w:rFonts w:ascii="Tw Cen MT" w:hAnsi="Tw Cen MT" w:hint="default"/>
      </w:rPr>
    </w:lvl>
    <w:lvl w:ilvl="3" w:tplc="1EDC2460" w:tentative="1">
      <w:start w:val="1"/>
      <w:numFmt w:val="bullet"/>
      <w:lvlText w:val=" "/>
      <w:lvlJc w:val="left"/>
      <w:pPr>
        <w:tabs>
          <w:tab w:val="num" w:pos="2880"/>
        </w:tabs>
        <w:ind w:left="2880" w:hanging="360"/>
      </w:pPr>
      <w:rPr>
        <w:rFonts w:ascii="Tw Cen MT" w:hAnsi="Tw Cen MT" w:hint="default"/>
      </w:rPr>
    </w:lvl>
    <w:lvl w:ilvl="4" w:tplc="01707514" w:tentative="1">
      <w:start w:val="1"/>
      <w:numFmt w:val="bullet"/>
      <w:lvlText w:val=" "/>
      <w:lvlJc w:val="left"/>
      <w:pPr>
        <w:tabs>
          <w:tab w:val="num" w:pos="3600"/>
        </w:tabs>
        <w:ind w:left="3600" w:hanging="360"/>
      </w:pPr>
      <w:rPr>
        <w:rFonts w:ascii="Tw Cen MT" w:hAnsi="Tw Cen MT" w:hint="default"/>
      </w:rPr>
    </w:lvl>
    <w:lvl w:ilvl="5" w:tplc="E1367C0A" w:tentative="1">
      <w:start w:val="1"/>
      <w:numFmt w:val="bullet"/>
      <w:lvlText w:val=" "/>
      <w:lvlJc w:val="left"/>
      <w:pPr>
        <w:tabs>
          <w:tab w:val="num" w:pos="4320"/>
        </w:tabs>
        <w:ind w:left="4320" w:hanging="360"/>
      </w:pPr>
      <w:rPr>
        <w:rFonts w:ascii="Tw Cen MT" w:hAnsi="Tw Cen MT" w:hint="default"/>
      </w:rPr>
    </w:lvl>
    <w:lvl w:ilvl="6" w:tplc="FB4642F0" w:tentative="1">
      <w:start w:val="1"/>
      <w:numFmt w:val="bullet"/>
      <w:lvlText w:val=" "/>
      <w:lvlJc w:val="left"/>
      <w:pPr>
        <w:tabs>
          <w:tab w:val="num" w:pos="5040"/>
        </w:tabs>
        <w:ind w:left="5040" w:hanging="360"/>
      </w:pPr>
      <w:rPr>
        <w:rFonts w:ascii="Tw Cen MT" w:hAnsi="Tw Cen MT" w:hint="default"/>
      </w:rPr>
    </w:lvl>
    <w:lvl w:ilvl="7" w:tplc="4CC6AD0E" w:tentative="1">
      <w:start w:val="1"/>
      <w:numFmt w:val="bullet"/>
      <w:lvlText w:val=" "/>
      <w:lvlJc w:val="left"/>
      <w:pPr>
        <w:tabs>
          <w:tab w:val="num" w:pos="5760"/>
        </w:tabs>
        <w:ind w:left="5760" w:hanging="360"/>
      </w:pPr>
      <w:rPr>
        <w:rFonts w:ascii="Tw Cen MT" w:hAnsi="Tw Cen MT" w:hint="default"/>
      </w:rPr>
    </w:lvl>
    <w:lvl w:ilvl="8" w:tplc="6026FE9C"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7FF066BA"/>
    <w:multiLevelType w:val="multilevel"/>
    <w:tmpl w:val="0E94C9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529213">
    <w:abstractNumId w:val="3"/>
  </w:num>
  <w:num w:numId="2" w16cid:durableId="1368722573">
    <w:abstractNumId w:val="0"/>
  </w:num>
  <w:num w:numId="3" w16cid:durableId="1110395091">
    <w:abstractNumId w:val="2"/>
  </w:num>
  <w:num w:numId="4" w16cid:durableId="352002191">
    <w:abstractNumId w:val="1"/>
  </w:num>
  <w:num w:numId="5" w16cid:durableId="2375234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ul Ravi">
    <w15:presenceInfo w15:providerId="AD" w15:userId="S::Rahul.Ravi@UGent.be::79e69abf-bc95-4706-a5f1-12e88ba032ca"/>
  </w15:person>
  <w15:person w15:author="Lesschen, Jan Peter">
    <w15:presenceInfo w15:providerId="None" w15:userId="Lesschen, Jan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UzMjQxAxJGhko6SsGpxcWZ+XkgBUYGtQBPXD24LQ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sxtzaa9tewz5e0p0u52swgtp22dt9wx5ex&quot;&gt;LF_manuscript&lt;record-ids&gt;&lt;item&gt;30&lt;/item&gt;&lt;item&gt;34&lt;/item&gt;&lt;item&gt;37&lt;/item&gt;&lt;item&gt;38&lt;/item&gt;&lt;item&gt;39&lt;/item&gt;&lt;item&gt;43&lt;/item&gt;&lt;item&gt;45&lt;/item&gt;&lt;item&gt;61&lt;/item&gt;&lt;item&gt;74&lt;/item&gt;&lt;item&gt;185&lt;/item&gt;&lt;item&gt;186&lt;/item&gt;&lt;item&gt;188&lt;/item&gt;&lt;item&gt;189&lt;/item&gt;&lt;item&gt;190&lt;/item&gt;&lt;item&gt;191&lt;/item&gt;&lt;item&gt;216&lt;/item&gt;&lt;/record-ids&gt;&lt;/item&gt;&lt;/Libraries&gt;"/>
  </w:docVars>
  <w:rsids>
    <w:rsidRoot w:val="00875FC6"/>
    <w:rsid w:val="0000069D"/>
    <w:rsid w:val="000152E7"/>
    <w:rsid w:val="000205E4"/>
    <w:rsid w:val="00020799"/>
    <w:rsid w:val="0003181F"/>
    <w:rsid w:val="00032DA9"/>
    <w:rsid w:val="00033355"/>
    <w:rsid w:val="00035FF0"/>
    <w:rsid w:val="000367CC"/>
    <w:rsid w:val="00036A2C"/>
    <w:rsid w:val="00037AD2"/>
    <w:rsid w:val="00037F2A"/>
    <w:rsid w:val="000410C2"/>
    <w:rsid w:val="00041B5C"/>
    <w:rsid w:val="00046499"/>
    <w:rsid w:val="00050591"/>
    <w:rsid w:val="000515CB"/>
    <w:rsid w:val="00057EE5"/>
    <w:rsid w:val="00062B07"/>
    <w:rsid w:val="00063CC9"/>
    <w:rsid w:val="00066377"/>
    <w:rsid w:val="00072BD1"/>
    <w:rsid w:val="000735AD"/>
    <w:rsid w:val="00073EB5"/>
    <w:rsid w:val="00074AE2"/>
    <w:rsid w:val="00077B31"/>
    <w:rsid w:val="000824C8"/>
    <w:rsid w:val="00084183"/>
    <w:rsid w:val="000849A4"/>
    <w:rsid w:val="000877B6"/>
    <w:rsid w:val="00087883"/>
    <w:rsid w:val="00091A61"/>
    <w:rsid w:val="00092ADE"/>
    <w:rsid w:val="000A2D1E"/>
    <w:rsid w:val="000B206B"/>
    <w:rsid w:val="000B5F9D"/>
    <w:rsid w:val="000C3A76"/>
    <w:rsid w:val="000D2FBB"/>
    <w:rsid w:val="000D43B9"/>
    <w:rsid w:val="000E33BF"/>
    <w:rsid w:val="000E7593"/>
    <w:rsid w:val="000E79AC"/>
    <w:rsid w:val="000F061E"/>
    <w:rsid w:val="000F380A"/>
    <w:rsid w:val="000F4EFC"/>
    <w:rsid w:val="000F5409"/>
    <w:rsid w:val="000F76D7"/>
    <w:rsid w:val="000F7E6B"/>
    <w:rsid w:val="00100765"/>
    <w:rsid w:val="001070C4"/>
    <w:rsid w:val="001079D2"/>
    <w:rsid w:val="001108F8"/>
    <w:rsid w:val="00110A86"/>
    <w:rsid w:val="0011187D"/>
    <w:rsid w:val="001122D8"/>
    <w:rsid w:val="00113146"/>
    <w:rsid w:val="00114155"/>
    <w:rsid w:val="001162FB"/>
    <w:rsid w:val="001206F4"/>
    <w:rsid w:val="00122FB6"/>
    <w:rsid w:val="0013022A"/>
    <w:rsid w:val="001318E4"/>
    <w:rsid w:val="00132824"/>
    <w:rsid w:val="00135D3C"/>
    <w:rsid w:val="00141BEE"/>
    <w:rsid w:val="0015033A"/>
    <w:rsid w:val="00161C97"/>
    <w:rsid w:val="00173AF8"/>
    <w:rsid w:val="00177A99"/>
    <w:rsid w:val="00182CB0"/>
    <w:rsid w:val="0018337E"/>
    <w:rsid w:val="001865A5"/>
    <w:rsid w:val="0018774B"/>
    <w:rsid w:val="00196D2A"/>
    <w:rsid w:val="001A3B23"/>
    <w:rsid w:val="001A46B4"/>
    <w:rsid w:val="001A4C0E"/>
    <w:rsid w:val="001A676B"/>
    <w:rsid w:val="001B720E"/>
    <w:rsid w:val="001C0600"/>
    <w:rsid w:val="001C422B"/>
    <w:rsid w:val="001C6607"/>
    <w:rsid w:val="001D05DC"/>
    <w:rsid w:val="001D5CFA"/>
    <w:rsid w:val="001F3340"/>
    <w:rsid w:val="001F57EF"/>
    <w:rsid w:val="001F784C"/>
    <w:rsid w:val="00204461"/>
    <w:rsid w:val="002059E4"/>
    <w:rsid w:val="002077A8"/>
    <w:rsid w:val="00210555"/>
    <w:rsid w:val="00212CBF"/>
    <w:rsid w:val="0021474A"/>
    <w:rsid w:val="0022342B"/>
    <w:rsid w:val="00224274"/>
    <w:rsid w:val="0022655A"/>
    <w:rsid w:val="002358E8"/>
    <w:rsid w:val="00241A10"/>
    <w:rsid w:val="00244675"/>
    <w:rsid w:val="00244B9E"/>
    <w:rsid w:val="002477B9"/>
    <w:rsid w:val="00253AF7"/>
    <w:rsid w:val="00257D46"/>
    <w:rsid w:val="00260660"/>
    <w:rsid w:val="00260D01"/>
    <w:rsid w:val="00263B99"/>
    <w:rsid w:val="00273D92"/>
    <w:rsid w:val="00282DD4"/>
    <w:rsid w:val="00283696"/>
    <w:rsid w:val="002853A0"/>
    <w:rsid w:val="00286D2A"/>
    <w:rsid w:val="0029303C"/>
    <w:rsid w:val="00294CCC"/>
    <w:rsid w:val="00295FEB"/>
    <w:rsid w:val="002A79E6"/>
    <w:rsid w:val="002A7EFD"/>
    <w:rsid w:val="002B1316"/>
    <w:rsid w:val="002B2BBA"/>
    <w:rsid w:val="002B3373"/>
    <w:rsid w:val="002B53CD"/>
    <w:rsid w:val="002B541E"/>
    <w:rsid w:val="002B5CC7"/>
    <w:rsid w:val="002C1D9F"/>
    <w:rsid w:val="002C2248"/>
    <w:rsid w:val="002C2386"/>
    <w:rsid w:val="002C288B"/>
    <w:rsid w:val="002C6777"/>
    <w:rsid w:val="002D15C3"/>
    <w:rsid w:val="002E1123"/>
    <w:rsid w:val="002E1AE3"/>
    <w:rsid w:val="002E4711"/>
    <w:rsid w:val="002E6253"/>
    <w:rsid w:val="002E7131"/>
    <w:rsid w:val="002E74C2"/>
    <w:rsid w:val="002E7669"/>
    <w:rsid w:val="002F0140"/>
    <w:rsid w:val="002F10AF"/>
    <w:rsid w:val="002F207F"/>
    <w:rsid w:val="002F2902"/>
    <w:rsid w:val="002F589B"/>
    <w:rsid w:val="002F70EB"/>
    <w:rsid w:val="00302362"/>
    <w:rsid w:val="00302F9C"/>
    <w:rsid w:val="0030468E"/>
    <w:rsid w:val="00314EB5"/>
    <w:rsid w:val="003168EB"/>
    <w:rsid w:val="00322BB4"/>
    <w:rsid w:val="0033347C"/>
    <w:rsid w:val="00334AF2"/>
    <w:rsid w:val="003364B0"/>
    <w:rsid w:val="00341833"/>
    <w:rsid w:val="00342875"/>
    <w:rsid w:val="003468A8"/>
    <w:rsid w:val="00346BEE"/>
    <w:rsid w:val="003470B6"/>
    <w:rsid w:val="003526F6"/>
    <w:rsid w:val="00357003"/>
    <w:rsid w:val="00363C2A"/>
    <w:rsid w:val="0036529D"/>
    <w:rsid w:val="0036589F"/>
    <w:rsid w:val="00367A6C"/>
    <w:rsid w:val="00371791"/>
    <w:rsid w:val="0037369E"/>
    <w:rsid w:val="003752C0"/>
    <w:rsid w:val="003755AD"/>
    <w:rsid w:val="0037570D"/>
    <w:rsid w:val="003801D0"/>
    <w:rsid w:val="0038195C"/>
    <w:rsid w:val="003819AC"/>
    <w:rsid w:val="00382ACA"/>
    <w:rsid w:val="00384798"/>
    <w:rsid w:val="00387A7B"/>
    <w:rsid w:val="00395D6E"/>
    <w:rsid w:val="003A16A4"/>
    <w:rsid w:val="003A58BB"/>
    <w:rsid w:val="003A7611"/>
    <w:rsid w:val="003C010F"/>
    <w:rsid w:val="003C157B"/>
    <w:rsid w:val="003C223E"/>
    <w:rsid w:val="003C504D"/>
    <w:rsid w:val="003D0855"/>
    <w:rsid w:val="003D30D5"/>
    <w:rsid w:val="003D48C5"/>
    <w:rsid w:val="003D6DDC"/>
    <w:rsid w:val="003D702A"/>
    <w:rsid w:val="003D7C2D"/>
    <w:rsid w:val="003E00A8"/>
    <w:rsid w:val="003E48A4"/>
    <w:rsid w:val="003E5125"/>
    <w:rsid w:val="003E5981"/>
    <w:rsid w:val="003E642D"/>
    <w:rsid w:val="003E7B48"/>
    <w:rsid w:val="003F0731"/>
    <w:rsid w:val="003F228C"/>
    <w:rsid w:val="003F71EF"/>
    <w:rsid w:val="00401086"/>
    <w:rsid w:val="0040163E"/>
    <w:rsid w:val="00401EFB"/>
    <w:rsid w:val="0040299B"/>
    <w:rsid w:val="00403E0F"/>
    <w:rsid w:val="00410B21"/>
    <w:rsid w:val="00412D39"/>
    <w:rsid w:val="004137D5"/>
    <w:rsid w:val="00413C75"/>
    <w:rsid w:val="00415488"/>
    <w:rsid w:val="00415E2F"/>
    <w:rsid w:val="00422AB9"/>
    <w:rsid w:val="00424DB1"/>
    <w:rsid w:val="004276BF"/>
    <w:rsid w:val="00427878"/>
    <w:rsid w:val="00432361"/>
    <w:rsid w:val="00432AC0"/>
    <w:rsid w:val="00432B17"/>
    <w:rsid w:val="00441090"/>
    <w:rsid w:val="004435AE"/>
    <w:rsid w:val="00443DB9"/>
    <w:rsid w:val="0044669F"/>
    <w:rsid w:val="00453E91"/>
    <w:rsid w:val="00455A9B"/>
    <w:rsid w:val="0045628E"/>
    <w:rsid w:val="00457D9E"/>
    <w:rsid w:val="0046107B"/>
    <w:rsid w:val="004632F3"/>
    <w:rsid w:val="00470C46"/>
    <w:rsid w:val="0047540D"/>
    <w:rsid w:val="00494BBE"/>
    <w:rsid w:val="00496394"/>
    <w:rsid w:val="004A0929"/>
    <w:rsid w:val="004A28A8"/>
    <w:rsid w:val="004A2D72"/>
    <w:rsid w:val="004A37D0"/>
    <w:rsid w:val="004A3C3D"/>
    <w:rsid w:val="004A5861"/>
    <w:rsid w:val="004A7E47"/>
    <w:rsid w:val="004B2BCC"/>
    <w:rsid w:val="004B45A7"/>
    <w:rsid w:val="004B5466"/>
    <w:rsid w:val="004C27C9"/>
    <w:rsid w:val="004D0AD1"/>
    <w:rsid w:val="004D200C"/>
    <w:rsid w:val="004D2492"/>
    <w:rsid w:val="004D33E1"/>
    <w:rsid w:val="004D5E18"/>
    <w:rsid w:val="004E2B32"/>
    <w:rsid w:val="004E4246"/>
    <w:rsid w:val="004E4415"/>
    <w:rsid w:val="004E696F"/>
    <w:rsid w:val="004F7534"/>
    <w:rsid w:val="004F7C2B"/>
    <w:rsid w:val="005022BD"/>
    <w:rsid w:val="00502AAE"/>
    <w:rsid w:val="00505F57"/>
    <w:rsid w:val="00506BD3"/>
    <w:rsid w:val="005070E8"/>
    <w:rsid w:val="005233CF"/>
    <w:rsid w:val="00527D5E"/>
    <w:rsid w:val="00536DB4"/>
    <w:rsid w:val="00537DC0"/>
    <w:rsid w:val="005440DD"/>
    <w:rsid w:val="00547E09"/>
    <w:rsid w:val="0056148D"/>
    <w:rsid w:val="00563542"/>
    <w:rsid w:val="005669E3"/>
    <w:rsid w:val="0056765A"/>
    <w:rsid w:val="00572618"/>
    <w:rsid w:val="005754FB"/>
    <w:rsid w:val="00590C10"/>
    <w:rsid w:val="0059127A"/>
    <w:rsid w:val="00594344"/>
    <w:rsid w:val="005943F2"/>
    <w:rsid w:val="00595093"/>
    <w:rsid w:val="00595338"/>
    <w:rsid w:val="00597C2A"/>
    <w:rsid w:val="005A03A9"/>
    <w:rsid w:val="005A051C"/>
    <w:rsid w:val="005A1A52"/>
    <w:rsid w:val="005A1BC6"/>
    <w:rsid w:val="005A23E8"/>
    <w:rsid w:val="005A2C38"/>
    <w:rsid w:val="005A4B81"/>
    <w:rsid w:val="005A5E5C"/>
    <w:rsid w:val="005A72E2"/>
    <w:rsid w:val="005B11F6"/>
    <w:rsid w:val="005B4343"/>
    <w:rsid w:val="005B4504"/>
    <w:rsid w:val="005B6045"/>
    <w:rsid w:val="005C0BBF"/>
    <w:rsid w:val="005C3695"/>
    <w:rsid w:val="005D1160"/>
    <w:rsid w:val="005D2343"/>
    <w:rsid w:val="005E318A"/>
    <w:rsid w:val="005E3565"/>
    <w:rsid w:val="005F1833"/>
    <w:rsid w:val="005F23A7"/>
    <w:rsid w:val="005F2CC9"/>
    <w:rsid w:val="00603E31"/>
    <w:rsid w:val="00606D2A"/>
    <w:rsid w:val="00610A17"/>
    <w:rsid w:val="0061110C"/>
    <w:rsid w:val="006216D2"/>
    <w:rsid w:val="006238C6"/>
    <w:rsid w:val="0062495E"/>
    <w:rsid w:val="006252A6"/>
    <w:rsid w:val="006301C6"/>
    <w:rsid w:val="00630D4B"/>
    <w:rsid w:val="00632DF2"/>
    <w:rsid w:val="006336E2"/>
    <w:rsid w:val="0064129E"/>
    <w:rsid w:val="006464B5"/>
    <w:rsid w:val="006549C1"/>
    <w:rsid w:val="0066065F"/>
    <w:rsid w:val="0067164F"/>
    <w:rsid w:val="00674A7E"/>
    <w:rsid w:val="00680EE7"/>
    <w:rsid w:val="0068153F"/>
    <w:rsid w:val="00682718"/>
    <w:rsid w:val="0068353E"/>
    <w:rsid w:val="00684694"/>
    <w:rsid w:val="00684CC3"/>
    <w:rsid w:val="00687E03"/>
    <w:rsid w:val="006918ED"/>
    <w:rsid w:val="006A2A3B"/>
    <w:rsid w:val="006B226C"/>
    <w:rsid w:val="006B33C4"/>
    <w:rsid w:val="006B527E"/>
    <w:rsid w:val="006B5ABD"/>
    <w:rsid w:val="006B6838"/>
    <w:rsid w:val="006C191E"/>
    <w:rsid w:val="006C210C"/>
    <w:rsid w:val="006C349C"/>
    <w:rsid w:val="006C40B8"/>
    <w:rsid w:val="006C50F6"/>
    <w:rsid w:val="006C777C"/>
    <w:rsid w:val="006D02D7"/>
    <w:rsid w:val="006D17F5"/>
    <w:rsid w:val="006D68AA"/>
    <w:rsid w:val="006E20FE"/>
    <w:rsid w:val="006E4179"/>
    <w:rsid w:val="006E4CE7"/>
    <w:rsid w:val="006F1F5E"/>
    <w:rsid w:val="006F21AE"/>
    <w:rsid w:val="006F3B87"/>
    <w:rsid w:val="006F3F97"/>
    <w:rsid w:val="006F6D09"/>
    <w:rsid w:val="007014DE"/>
    <w:rsid w:val="0070298E"/>
    <w:rsid w:val="00704CCA"/>
    <w:rsid w:val="0070595E"/>
    <w:rsid w:val="00710CD8"/>
    <w:rsid w:val="00712017"/>
    <w:rsid w:val="00713C0E"/>
    <w:rsid w:val="0071466D"/>
    <w:rsid w:val="00720BD5"/>
    <w:rsid w:val="00721E6D"/>
    <w:rsid w:val="007243A6"/>
    <w:rsid w:val="007245A0"/>
    <w:rsid w:val="00724952"/>
    <w:rsid w:val="007270A2"/>
    <w:rsid w:val="0073151D"/>
    <w:rsid w:val="007335CB"/>
    <w:rsid w:val="0074136A"/>
    <w:rsid w:val="00741D24"/>
    <w:rsid w:val="00742C10"/>
    <w:rsid w:val="00746D0D"/>
    <w:rsid w:val="00747017"/>
    <w:rsid w:val="00747177"/>
    <w:rsid w:val="00747F25"/>
    <w:rsid w:val="00753694"/>
    <w:rsid w:val="0076170C"/>
    <w:rsid w:val="007629E7"/>
    <w:rsid w:val="007673DA"/>
    <w:rsid w:val="00771B9B"/>
    <w:rsid w:val="00773D42"/>
    <w:rsid w:val="00776710"/>
    <w:rsid w:val="00790D00"/>
    <w:rsid w:val="00790E37"/>
    <w:rsid w:val="007915F8"/>
    <w:rsid w:val="00793FC1"/>
    <w:rsid w:val="00796260"/>
    <w:rsid w:val="007A2A54"/>
    <w:rsid w:val="007A6D70"/>
    <w:rsid w:val="007A7852"/>
    <w:rsid w:val="007B0D60"/>
    <w:rsid w:val="007B29F6"/>
    <w:rsid w:val="007B6EE3"/>
    <w:rsid w:val="007C068F"/>
    <w:rsid w:val="007D08DC"/>
    <w:rsid w:val="007D1229"/>
    <w:rsid w:val="007D14A0"/>
    <w:rsid w:val="007D15C5"/>
    <w:rsid w:val="007D18EE"/>
    <w:rsid w:val="007D4C67"/>
    <w:rsid w:val="007D5828"/>
    <w:rsid w:val="007E02E4"/>
    <w:rsid w:val="007E103F"/>
    <w:rsid w:val="007E1944"/>
    <w:rsid w:val="007E1988"/>
    <w:rsid w:val="007E296F"/>
    <w:rsid w:val="007E3D12"/>
    <w:rsid w:val="007E536C"/>
    <w:rsid w:val="007F3B1F"/>
    <w:rsid w:val="007F42C3"/>
    <w:rsid w:val="007F6613"/>
    <w:rsid w:val="00804027"/>
    <w:rsid w:val="008127AE"/>
    <w:rsid w:val="00813FD1"/>
    <w:rsid w:val="008150CC"/>
    <w:rsid w:val="00817965"/>
    <w:rsid w:val="0082117A"/>
    <w:rsid w:val="00825C93"/>
    <w:rsid w:val="0083182A"/>
    <w:rsid w:val="0083508B"/>
    <w:rsid w:val="0083551B"/>
    <w:rsid w:val="008366AD"/>
    <w:rsid w:val="00837B7E"/>
    <w:rsid w:val="00842EDD"/>
    <w:rsid w:val="0084417A"/>
    <w:rsid w:val="00851EE3"/>
    <w:rsid w:val="0086313A"/>
    <w:rsid w:val="00864749"/>
    <w:rsid w:val="008662D1"/>
    <w:rsid w:val="00870353"/>
    <w:rsid w:val="00871990"/>
    <w:rsid w:val="00871C9D"/>
    <w:rsid w:val="00872452"/>
    <w:rsid w:val="00872C9D"/>
    <w:rsid w:val="00874937"/>
    <w:rsid w:val="00875FC6"/>
    <w:rsid w:val="00876FE9"/>
    <w:rsid w:val="0087751A"/>
    <w:rsid w:val="00877572"/>
    <w:rsid w:val="008803F9"/>
    <w:rsid w:val="00881EE4"/>
    <w:rsid w:val="00883F68"/>
    <w:rsid w:val="008853F7"/>
    <w:rsid w:val="008855CD"/>
    <w:rsid w:val="008858D9"/>
    <w:rsid w:val="00885BBF"/>
    <w:rsid w:val="008905BB"/>
    <w:rsid w:val="00890626"/>
    <w:rsid w:val="00890D7C"/>
    <w:rsid w:val="00891E61"/>
    <w:rsid w:val="00897B19"/>
    <w:rsid w:val="008A2E2E"/>
    <w:rsid w:val="008A3641"/>
    <w:rsid w:val="008A3E2A"/>
    <w:rsid w:val="008A42A0"/>
    <w:rsid w:val="008A549B"/>
    <w:rsid w:val="008B2C8F"/>
    <w:rsid w:val="008B6C0B"/>
    <w:rsid w:val="008C50AF"/>
    <w:rsid w:val="008C52B7"/>
    <w:rsid w:val="008C6AE1"/>
    <w:rsid w:val="008C7239"/>
    <w:rsid w:val="008D2AB4"/>
    <w:rsid w:val="008D7765"/>
    <w:rsid w:val="008E2035"/>
    <w:rsid w:val="008E4388"/>
    <w:rsid w:val="008E52FE"/>
    <w:rsid w:val="008E766D"/>
    <w:rsid w:val="008F1CFA"/>
    <w:rsid w:val="008F3349"/>
    <w:rsid w:val="008F4A7E"/>
    <w:rsid w:val="008F6217"/>
    <w:rsid w:val="008F7700"/>
    <w:rsid w:val="009001AD"/>
    <w:rsid w:val="0090475D"/>
    <w:rsid w:val="0090478F"/>
    <w:rsid w:val="009048E1"/>
    <w:rsid w:val="00905CF6"/>
    <w:rsid w:val="0090609E"/>
    <w:rsid w:val="00906D7A"/>
    <w:rsid w:val="00912F5E"/>
    <w:rsid w:val="00913725"/>
    <w:rsid w:val="00913780"/>
    <w:rsid w:val="00913908"/>
    <w:rsid w:val="00913A6F"/>
    <w:rsid w:val="00916241"/>
    <w:rsid w:val="0091637D"/>
    <w:rsid w:val="00917880"/>
    <w:rsid w:val="00920943"/>
    <w:rsid w:val="0092208E"/>
    <w:rsid w:val="009237D7"/>
    <w:rsid w:val="00924DF4"/>
    <w:rsid w:val="00930726"/>
    <w:rsid w:val="009317D2"/>
    <w:rsid w:val="00932A13"/>
    <w:rsid w:val="00932F8A"/>
    <w:rsid w:val="0093439E"/>
    <w:rsid w:val="00937DA5"/>
    <w:rsid w:val="009412B0"/>
    <w:rsid w:val="00945DA9"/>
    <w:rsid w:val="00945E63"/>
    <w:rsid w:val="009469B3"/>
    <w:rsid w:val="00950457"/>
    <w:rsid w:val="00950BBB"/>
    <w:rsid w:val="00951FDA"/>
    <w:rsid w:val="0095269F"/>
    <w:rsid w:val="009531AF"/>
    <w:rsid w:val="00953D5B"/>
    <w:rsid w:val="00954BE0"/>
    <w:rsid w:val="009557FF"/>
    <w:rsid w:val="009605BE"/>
    <w:rsid w:val="00962657"/>
    <w:rsid w:val="00965BFC"/>
    <w:rsid w:val="009670C2"/>
    <w:rsid w:val="009675DA"/>
    <w:rsid w:val="00967E39"/>
    <w:rsid w:val="009706AC"/>
    <w:rsid w:val="009717B1"/>
    <w:rsid w:val="00971E38"/>
    <w:rsid w:val="009769D7"/>
    <w:rsid w:val="00980FFB"/>
    <w:rsid w:val="00984705"/>
    <w:rsid w:val="009917E8"/>
    <w:rsid w:val="00992832"/>
    <w:rsid w:val="00995C3F"/>
    <w:rsid w:val="00995C95"/>
    <w:rsid w:val="00997011"/>
    <w:rsid w:val="009A0293"/>
    <w:rsid w:val="009A0A22"/>
    <w:rsid w:val="009A0E7C"/>
    <w:rsid w:val="009A0FE3"/>
    <w:rsid w:val="009A1838"/>
    <w:rsid w:val="009A190C"/>
    <w:rsid w:val="009B082E"/>
    <w:rsid w:val="009B13B4"/>
    <w:rsid w:val="009B2E7F"/>
    <w:rsid w:val="009B3140"/>
    <w:rsid w:val="009C0DDD"/>
    <w:rsid w:val="009C1E2A"/>
    <w:rsid w:val="009C43B8"/>
    <w:rsid w:val="009D2F36"/>
    <w:rsid w:val="009D3BB9"/>
    <w:rsid w:val="009D4CD9"/>
    <w:rsid w:val="009E530E"/>
    <w:rsid w:val="009E571A"/>
    <w:rsid w:val="009E6707"/>
    <w:rsid w:val="009E6789"/>
    <w:rsid w:val="009F0A93"/>
    <w:rsid w:val="009F7EF7"/>
    <w:rsid w:val="00A00E8A"/>
    <w:rsid w:val="00A01602"/>
    <w:rsid w:val="00A01867"/>
    <w:rsid w:val="00A01AF9"/>
    <w:rsid w:val="00A020CE"/>
    <w:rsid w:val="00A02FCF"/>
    <w:rsid w:val="00A0327D"/>
    <w:rsid w:val="00A112A0"/>
    <w:rsid w:val="00A1297F"/>
    <w:rsid w:val="00A12B27"/>
    <w:rsid w:val="00A139F3"/>
    <w:rsid w:val="00A1531A"/>
    <w:rsid w:val="00A16FE2"/>
    <w:rsid w:val="00A23E2E"/>
    <w:rsid w:val="00A25C15"/>
    <w:rsid w:val="00A25DF9"/>
    <w:rsid w:val="00A27C5C"/>
    <w:rsid w:val="00A31868"/>
    <w:rsid w:val="00A33264"/>
    <w:rsid w:val="00A3581A"/>
    <w:rsid w:val="00A42C8E"/>
    <w:rsid w:val="00A433D1"/>
    <w:rsid w:val="00A474E2"/>
    <w:rsid w:val="00A55864"/>
    <w:rsid w:val="00A576EA"/>
    <w:rsid w:val="00A61415"/>
    <w:rsid w:val="00A627B5"/>
    <w:rsid w:val="00A64D56"/>
    <w:rsid w:val="00A70067"/>
    <w:rsid w:val="00A7452F"/>
    <w:rsid w:val="00A82EFE"/>
    <w:rsid w:val="00A87C27"/>
    <w:rsid w:val="00A9186C"/>
    <w:rsid w:val="00A92701"/>
    <w:rsid w:val="00A9348D"/>
    <w:rsid w:val="00A93CC9"/>
    <w:rsid w:val="00A946BB"/>
    <w:rsid w:val="00A95C3B"/>
    <w:rsid w:val="00AA0BD5"/>
    <w:rsid w:val="00AA44A5"/>
    <w:rsid w:val="00AA60B5"/>
    <w:rsid w:val="00AA77EA"/>
    <w:rsid w:val="00AB3D63"/>
    <w:rsid w:val="00AB3FA6"/>
    <w:rsid w:val="00AB4F2A"/>
    <w:rsid w:val="00AC48A7"/>
    <w:rsid w:val="00AC4A2E"/>
    <w:rsid w:val="00AC4DF5"/>
    <w:rsid w:val="00AD0127"/>
    <w:rsid w:val="00AD63AC"/>
    <w:rsid w:val="00AE0242"/>
    <w:rsid w:val="00AE72AE"/>
    <w:rsid w:val="00AF2417"/>
    <w:rsid w:val="00AF390E"/>
    <w:rsid w:val="00AF5FB6"/>
    <w:rsid w:val="00B03D88"/>
    <w:rsid w:val="00B06234"/>
    <w:rsid w:val="00B07A0E"/>
    <w:rsid w:val="00B10047"/>
    <w:rsid w:val="00B105D3"/>
    <w:rsid w:val="00B32270"/>
    <w:rsid w:val="00B32FAD"/>
    <w:rsid w:val="00B36284"/>
    <w:rsid w:val="00B44133"/>
    <w:rsid w:val="00B537B2"/>
    <w:rsid w:val="00B613F4"/>
    <w:rsid w:val="00B62222"/>
    <w:rsid w:val="00B70B73"/>
    <w:rsid w:val="00B70D61"/>
    <w:rsid w:val="00B720C8"/>
    <w:rsid w:val="00B72714"/>
    <w:rsid w:val="00B73BD9"/>
    <w:rsid w:val="00B76618"/>
    <w:rsid w:val="00B76A5D"/>
    <w:rsid w:val="00B76F41"/>
    <w:rsid w:val="00B7707D"/>
    <w:rsid w:val="00B845C5"/>
    <w:rsid w:val="00B84922"/>
    <w:rsid w:val="00B87FF1"/>
    <w:rsid w:val="00B9027F"/>
    <w:rsid w:val="00B921FB"/>
    <w:rsid w:val="00BA0D29"/>
    <w:rsid w:val="00BA39C9"/>
    <w:rsid w:val="00BB2290"/>
    <w:rsid w:val="00BB3E6B"/>
    <w:rsid w:val="00BB6545"/>
    <w:rsid w:val="00BB665C"/>
    <w:rsid w:val="00BC06B7"/>
    <w:rsid w:val="00BC2D04"/>
    <w:rsid w:val="00BC4ECE"/>
    <w:rsid w:val="00BD260F"/>
    <w:rsid w:val="00BD34BA"/>
    <w:rsid w:val="00BD3820"/>
    <w:rsid w:val="00BD3945"/>
    <w:rsid w:val="00BD3FB8"/>
    <w:rsid w:val="00BD52B3"/>
    <w:rsid w:val="00BD67AB"/>
    <w:rsid w:val="00BD7A61"/>
    <w:rsid w:val="00BE2ED9"/>
    <w:rsid w:val="00BE2FC3"/>
    <w:rsid w:val="00BE4354"/>
    <w:rsid w:val="00BE44E4"/>
    <w:rsid w:val="00BE4945"/>
    <w:rsid w:val="00BE7ADC"/>
    <w:rsid w:val="00BF01AB"/>
    <w:rsid w:val="00BF12A1"/>
    <w:rsid w:val="00BF2FFF"/>
    <w:rsid w:val="00BF47A5"/>
    <w:rsid w:val="00BF4F7A"/>
    <w:rsid w:val="00BF5432"/>
    <w:rsid w:val="00C05A28"/>
    <w:rsid w:val="00C06E01"/>
    <w:rsid w:val="00C130C6"/>
    <w:rsid w:val="00C206B5"/>
    <w:rsid w:val="00C232A7"/>
    <w:rsid w:val="00C266D1"/>
    <w:rsid w:val="00C26B4A"/>
    <w:rsid w:val="00C33708"/>
    <w:rsid w:val="00C349A5"/>
    <w:rsid w:val="00C35B48"/>
    <w:rsid w:val="00C41F36"/>
    <w:rsid w:val="00C47F86"/>
    <w:rsid w:val="00C508AD"/>
    <w:rsid w:val="00C51801"/>
    <w:rsid w:val="00C52D5C"/>
    <w:rsid w:val="00C54616"/>
    <w:rsid w:val="00C5482F"/>
    <w:rsid w:val="00C55100"/>
    <w:rsid w:val="00C5547A"/>
    <w:rsid w:val="00C56491"/>
    <w:rsid w:val="00C64D39"/>
    <w:rsid w:val="00C64F33"/>
    <w:rsid w:val="00C71963"/>
    <w:rsid w:val="00C72A34"/>
    <w:rsid w:val="00C751F5"/>
    <w:rsid w:val="00C77E45"/>
    <w:rsid w:val="00C81C32"/>
    <w:rsid w:val="00C8256A"/>
    <w:rsid w:val="00C83F6C"/>
    <w:rsid w:val="00C842F0"/>
    <w:rsid w:val="00C854E3"/>
    <w:rsid w:val="00C92B0A"/>
    <w:rsid w:val="00C939CF"/>
    <w:rsid w:val="00C93AEA"/>
    <w:rsid w:val="00C94239"/>
    <w:rsid w:val="00C962C8"/>
    <w:rsid w:val="00CA2DBA"/>
    <w:rsid w:val="00CA3284"/>
    <w:rsid w:val="00CA6A20"/>
    <w:rsid w:val="00CB5C35"/>
    <w:rsid w:val="00CB748A"/>
    <w:rsid w:val="00CD045D"/>
    <w:rsid w:val="00CD1185"/>
    <w:rsid w:val="00CD748F"/>
    <w:rsid w:val="00CE07AD"/>
    <w:rsid w:val="00CE1E5B"/>
    <w:rsid w:val="00CE4672"/>
    <w:rsid w:val="00CE635F"/>
    <w:rsid w:val="00CE7BB6"/>
    <w:rsid w:val="00CF0221"/>
    <w:rsid w:val="00CF4716"/>
    <w:rsid w:val="00CF486C"/>
    <w:rsid w:val="00CF5AB1"/>
    <w:rsid w:val="00D001DA"/>
    <w:rsid w:val="00D02743"/>
    <w:rsid w:val="00D052A6"/>
    <w:rsid w:val="00D23260"/>
    <w:rsid w:val="00D23C3C"/>
    <w:rsid w:val="00D25539"/>
    <w:rsid w:val="00D26A09"/>
    <w:rsid w:val="00D308F9"/>
    <w:rsid w:val="00D3464A"/>
    <w:rsid w:val="00D3502C"/>
    <w:rsid w:val="00D35269"/>
    <w:rsid w:val="00D3654C"/>
    <w:rsid w:val="00D41EFB"/>
    <w:rsid w:val="00D423DB"/>
    <w:rsid w:val="00D43E44"/>
    <w:rsid w:val="00D53C5E"/>
    <w:rsid w:val="00D5516B"/>
    <w:rsid w:val="00D5587C"/>
    <w:rsid w:val="00D57DCA"/>
    <w:rsid w:val="00D602D7"/>
    <w:rsid w:val="00D62EF8"/>
    <w:rsid w:val="00D659F1"/>
    <w:rsid w:val="00D70338"/>
    <w:rsid w:val="00D70E12"/>
    <w:rsid w:val="00D74226"/>
    <w:rsid w:val="00D80A76"/>
    <w:rsid w:val="00D81FC5"/>
    <w:rsid w:val="00D833E3"/>
    <w:rsid w:val="00D85242"/>
    <w:rsid w:val="00D85BD1"/>
    <w:rsid w:val="00D91342"/>
    <w:rsid w:val="00D916AE"/>
    <w:rsid w:val="00D966B3"/>
    <w:rsid w:val="00D979B2"/>
    <w:rsid w:val="00DA203F"/>
    <w:rsid w:val="00DA37E9"/>
    <w:rsid w:val="00DB2CFF"/>
    <w:rsid w:val="00DB364A"/>
    <w:rsid w:val="00DB7017"/>
    <w:rsid w:val="00DC0F8F"/>
    <w:rsid w:val="00DC3327"/>
    <w:rsid w:val="00DD5E41"/>
    <w:rsid w:val="00DE4E92"/>
    <w:rsid w:val="00DE4F3D"/>
    <w:rsid w:val="00DF3808"/>
    <w:rsid w:val="00DF3C6E"/>
    <w:rsid w:val="00DF5A97"/>
    <w:rsid w:val="00E01EDD"/>
    <w:rsid w:val="00E02BA0"/>
    <w:rsid w:val="00E03D01"/>
    <w:rsid w:val="00E0516C"/>
    <w:rsid w:val="00E101B8"/>
    <w:rsid w:val="00E13B37"/>
    <w:rsid w:val="00E141BA"/>
    <w:rsid w:val="00E24BB6"/>
    <w:rsid w:val="00E265A2"/>
    <w:rsid w:val="00E2710A"/>
    <w:rsid w:val="00E27F81"/>
    <w:rsid w:val="00E3472B"/>
    <w:rsid w:val="00E348A2"/>
    <w:rsid w:val="00E3585A"/>
    <w:rsid w:val="00E35E73"/>
    <w:rsid w:val="00E44B13"/>
    <w:rsid w:val="00E46D7B"/>
    <w:rsid w:val="00E4773A"/>
    <w:rsid w:val="00E558D8"/>
    <w:rsid w:val="00E56F9E"/>
    <w:rsid w:val="00E60035"/>
    <w:rsid w:val="00E6262A"/>
    <w:rsid w:val="00E629B7"/>
    <w:rsid w:val="00E63916"/>
    <w:rsid w:val="00E665BE"/>
    <w:rsid w:val="00E67F23"/>
    <w:rsid w:val="00E70A90"/>
    <w:rsid w:val="00E73279"/>
    <w:rsid w:val="00E74719"/>
    <w:rsid w:val="00E75D5A"/>
    <w:rsid w:val="00E80C9A"/>
    <w:rsid w:val="00E8338C"/>
    <w:rsid w:val="00E83618"/>
    <w:rsid w:val="00E84953"/>
    <w:rsid w:val="00E8513F"/>
    <w:rsid w:val="00E86B0B"/>
    <w:rsid w:val="00E87415"/>
    <w:rsid w:val="00E9001B"/>
    <w:rsid w:val="00E9415F"/>
    <w:rsid w:val="00E96178"/>
    <w:rsid w:val="00E97239"/>
    <w:rsid w:val="00E97420"/>
    <w:rsid w:val="00EA58A5"/>
    <w:rsid w:val="00EA6558"/>
    <w:rsid w:val="00EA7AB8"/>
    <w:rsid w:val="00EB166F"/>
    <w:rsid w:val="00EB48D8"/>
    <w:rsid w:val="00EB4A32"/>
    <w:rsid w:val="00EC087B"/>
    <w:rsid w:val="00EC64BB"/>
    <w:rsid w:val="00EC6AEE"/>
    <w:rsid w:val="00ED03B8"/>
    <w:rsid w:val="00ED25D5"/>
    <w:rsid w:val="00ED39D9"/>
    <w:rsid w:val="00ED4881"/>
    <w:rsid w:val="00EE3873"/>
    <w:rsid w:val="00EE5AAC"/>
    <w:rsid w:val="00EE608C"/>
    <w:rsid w:val="00EF2558"/>
    <w:rsid w:val="00EF3518"/>
    <w:rsid w:val="00EF4312"/>
    <w:rsid w:val="00EF5B16"/>
    <w:rsid w:val="00EF5F73"/>
    <w:rsid w:val="00F00DD6"/>
    <w:rsid w:val="00F00FF5"/>
    <w:rsid w:val="00F06363"/>
    <w:rsid w:val="00F07869"/>
    <w:rsid w:val="00F12C4F"/>
    <w:rsid w:val="00F158AF"/>
    <w:rsid w:val="00F25CBE"/>
    <w:rsid w:val="00F2791B"/>
    <w:rsid w:val="00F31656"/>
    <w:rsid w:val="00F32443"/>
    <w:rsid w:val="00F33393"/>
    <w:rsid w:val="00F355E8"/>
    <w:rsid w:val="00F36325"/>
    <w:rsid w:val="00F36869"/>
    <w:rsid w:val="00F42871"/>
    <w:rsid w:val="00F46A86"/>
    <w:rsid w:val="00F47298"/>
    <w:rsid w:val="00F47312"/>
    <w:rsid w:val="00F50EBA"/>
    <w:rsid w:val="00F52504"/>
    <w:rsid w:val="00F52DB1"/>
    <w:rsid w:val="00F53C8E"/>
    <w:rsid w:val="00F6138C"/>
    <w:rsid w:val="00F67E7F"/>
    <w:rsid w:val="00F70BD1"/>
    <w:rsid w:val="00F7521F"/>
    <w:rsid w:val="00F823B9"/>
    <w:rsid w:val="00F83D74"/>
    <w:rsid w:val="00F8600E"/>
    <w:rsid w:val="00F8672F"/>
    <w:rsid w:val="00F86E15"/>
    <w:rsid w:val="00F90D23"/>
    <w:rsid w:val="00F95BDC"/>
    <w:rsid w:val="00F97560"/>
    <w:rsid w:val="00FA0339"/>
    <w:rsid w:val="00FA5198"/>
    <w:rsid w:val="00FA6845"/>
    <w:rsid w:val="00FB0EF8"/>
    <w:rsid w:val="00FB5969"/>
    <w:rsid w:val="00FB6308"/>
    <w:rsid w:val="00FC04AA"/>
    <w:rsid w:val="00FC0685"/>
    <w:rsid w:val="00FC1514"/>
    <w:rsid w:val="00FC2251"/>
    <w:rsid w:val="00FC247E"/>
    <w:rsid w:val="00FC27E2"/>
    <w:rsid w:val="00FD1536"/>
    <w:rsid w:val="00FD2E50"/>
    <w:rsid w:val="00FD6E2A"/>
    <w:rsid w:val="00FE00B2"/>
    <w:rsid w:val="00FE3584"/>
    <w:rsid w:val="00FE64D3"/>
    <w:rsid w:val="00FE6B53"/>
    <w:rsid w:val="00FF2000"/>
    <w:rsid w:val="00FF5901"/>
    <w:rsid w:val="00FF6A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1A1DA"/>
  <w15:docId w15:val="{970C51EA-5082-4232-927F-7F5BC2AB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63"/>
    <w:pPr>
      <w:spacing w:after="0" w:line="240" w:lineRule="auto"/>
    </w:pPr>
    <w:rPr>
      <w:rFonts w:ascii="Times New Roman" w:eastAsia="Times New Roman" w:hAnsi="Times New Roman" w:cs="Times New Roman"/>
      <w:sz w:val="24"/>
      <w:szCs w:val="24"/>
      <w:lang w:eastAsia="nl-BE"/>
    </w:rPr>
  </w:style>
  <w:style w:type="paragraph" w:styleId="Heading2">
    <w:name w:val="heading 2"/>
    <w:basedOn w:val="Normal"/>
    <w:next w:val="Normal"/>
    <w:link w:val="Heading2Char"/>
    <w:uiPriority w:val="9"/>
    <w:unhideWhenUsed/>
    <w:qFormat/>
    <w:rsid w:val="00C92B0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uiPriority w:val="9"/>
    <w:unhideWhenUsed/>
    <w:qFormat/>
    <w:rsid w:val="00C92B0A"/>
    <w:pPr>
      <w:keepNext/>
      <w:keepLines/>
      <w:spacing w:before="40" w:line="259" w:lineRule="auto"/>
      <w:outlineLvl w:val="2"/>
    </w:pPr>
    <w:rPr>
      <w:rFonts w:asciiTheme="majorHAnsi" w:eastAsiaTheme="majorEastAsia" w:hAnsiTheme="majorHAnsi" w:cstheme="majorBidi"/>
      <w:color w:val="1F3763" w:themeColor="accent1" w:themeShade="7F"/>
      <w:lang w:val="en-GB" w:eastAsia="en-US"/>
    </w:rPr>
  </w:style>
  <w:style w:type="paragraph" w:styleId="Heading4">
    <w:name w:val="heading 4"/>
    <w:basedOn w:val="Normal"/>
    <w:next w:val="Normal"/>
    <w:link w:val="Heading4Char"/>
    <w:uiPriority w:val="9"/>
    <w:unhideWhenUsed/>
    <w:qFormat/>
    <w:rsid w:val="00C92B0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B0A"/>
    <w:pPr>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C92B0A"/>
    <w:rPr>
      <w:rFonts w:asciiTheme="majorHAnsi" w:eastAsiaTheme="majorEastAsia" w:hAnsiTheme="majorHAnsi" w:cstheme="majorBidi"/>
      <w:spacing w:val="-10"/>
      <w:kern w:val="28"/>
      <w:sz w:val="56"/>
      <w:szCs w:val="56"/>
      <w:lang w:val="en-GB"/>
    </w:rPr>
  </w:style>
  <w:style w:type="paragraph" w:styleId="Caption">
    <w:name w:val="caption"/>
    <w:basedOn w:val="Normal"/>
    <w:next w:val="Normal"/>
    <w:uiPriority w:val="35"/>
    <w:unhideWhenUsed/>
    <w:qFormat/>
    <w:rsid w:val="00C92B0A"/>
    <w:pPr>
      <w:spacing w:after="200"/>
    </w:pPr>
    <w:rPr>
      <w:rFonts w:asciiTheme="minorHAnsi" w:eastAsiaTheme="minorHAnsi" w:hAnsiTheme="minorHAnsi" w:cstheme="minorBidi"/>
      <w:i/>
      <w:iCs/>
      <w:color w:val="44546A" w:themeColor="text2"/>
      <w:sz w:val="18"/>
      <w:szCs w:val="18"/>
      <w:lang w:val="en-GB" w:eastAsia="en-US"/>
    </w:rPr>
  </w:style>
  <w:style w:type="character" w:customStyle="1" w:styleId="Heading2Char">
    <w:name w:val="Heading 2 Char"/>
    <w:basedOn w:val="DefaultParagraphFont"/>
    <w:link w:val="Heading2"/>
    <w:uiPriority w:val="9"/>
    <w:rsid w:val="00C92B0A"/>
    <w:rPr>
      <w:rFonts w:asciiTheme="majorHAnsi" w:eastAsiaTheme="majorEastAsia" w:hAnsiTheme="majorHAnsi" w:cstheme="majorBidi"/>
      <w:color w:val="2F5496" w:themeColor="accent1" w:themeShade="BF"/>
      <w:sz w:val="26"/>
      <w:szCs w:val="26"/>
      <w:lang w:val="en-GB"/>
    </w:rPr>
  </w:style>
  <w:style w:type="table" w:styleId="TableGrid">
    <w:name w:val="Table Grid"/>
    <w:aliases w:val="NMI Agro Tabel"/>
    <w:basedOn w:val="TableNormal"/>
    <w:uiPriority w:val="39"/>
    <w:rsid w:val="00C9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92B0A"/>
    <w:pPr>
      <w:spacing w:line="259" w:lineRule="auto"/>
      <w:jc w:val="center"/>
    </w:pPr>
    <w:rPr>
      <w:rFonts w:ascii="Calibri" w:eastAsiaTheme="minorHAnsi" w:hAnsi="Calibri" w:cs="Calibri"/>
      <w:noProof/>
      <w:sz w:val="22"/>
      <w:szCs w:val="22"/>
      <w:lang w:val="en-US" w:eastAsia="en-US"/>
    </w:rPr>
  </w:style>
  <w:style w:type="character" w:customStyle="1" w:styleId="EndNoteBibliographyTitleChar">
    <w:name w:val="EndNote Bibliography Title Char"/>
    <w:basedOn w:val="DefaultParagraphFont"/>
    <w:link w:val="EndNoteBibliographyTitle"/>
    <w:rsid w:val="00C92B0A"/>
    <w:rPr>
      <w:rFonts w:ascii="Calibri" w:hAnsi="Calibri" w:cs="Calibri"/>
      <w:noProof/>
      <w:lang w:val="en-US"/>
    </w:rPr>
  </w:style>
  <w:style w:type="paragraph" w:customStyle="1" w:styleId="EndNoteBibliography">
    <w:name w:val="EndNote Bibliography"/>
    <w:basedOn w:val="Normal"/>
    <w:link w:val="EndNoteBibliographyChar"/>
    <w:rsid w:val="00C92B0A"/>
    <w:pPr>
      <w:spacing w:after="160"/>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C92B0A"/>
    <w:rPr>
      <w:rFonts w:ascii="Calibri" w:hAnsi="Calibri" w:cs="Calibri"/>
      <w:noProof/>
      <w:lang w:val="en-US"/>
    </w:rPr>
  </w:style>
  <w:style w:type="character" w:customStyle="1" w:styleId="Heading3Char">
    <w:name w:val="Heading 3 Char"/>
    <w:basedOn w:val="DefaultParagraphFont"/>
    <w:link w:val="Heading3"/>
    <w:uiPriority w:val="9"/>
    <w:rsid w:val="00C92B0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C92B0A"/>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C92B0A"/>
    <w:pPr>
      <w:ind w:left="720"/>
      <w:contextualSpacing/>
    </w:pPr>
    <w:rPr>
      <w:rFonts w:eastAsiaTheme="minorEastAsia"/>
    </w:rPr>
  </w:style>
  <w:style w:type="character" w:styleId="PlaceholderText">
    <w:name w:val="Placeholder Text"/>
    <w:basedOn w:val="DefaultParagraphFont"/>
    <w:uiPriority w:val="99"/>
    <w:semiHidden/>
    <w:rsid w:val="00C92B0A"/>
    <w:rPr>
      <w:color w:val="808080"/>
    </w:rPr>
  </w:style>
  <w:style w:type="paragraph" w:customStyle="1" w:styleId="Regular">
    <w:name w:val="Regular"/>
    <w:basedOn w:val="Normal"/>
    <w:link w:val="RegularZchn"/>
    <w:qFormat/>
    <w:rsid w:val="00B10047"/>
    <w:pPr>
      <w:spacing w:before="100" w:beforeAutospacing="1" w:after="100" w:afterAutospacing="1"/>
      <w:jc w:val="both"/>
    </w:pPr>
    <w:rPr>
      <w:rFonts w:ascii="Open Sans" w:eastAsiaTheme="minorHAnsi" w:hAnsi="Open Sans" w:cs="Open Sans"/>
      <w:szCs w:val="22"/>
      <w:lang w:val="en-US" w:eastAsia="en-US"/>
    </w:rPr>
  </w:style>
  <w:style w:type="character" w:customStyle="1" w:styleId="RegularZchn">
    <w:name w:val="Regular Zchn"/>
    <w:basedOn w:val="DefaultParagraphFont"/>
    <w:link w:val="Regular"/>
    <w:rsid w:val="00B10047"/>
    <w:rPr>
      <w:rFonts w:ascii="Open Sans" w:hAnsi="Open Sans" w:cs="Open Sans"/>
      <w:sz w:val="24"/>
      <w:lang w:val="en-US"/>
    </w:rPr>
  </w:style>
  <w:style w:type="paragraph" w:styleId="Header">
    <w:name w:val="header"/>
    <w:basedOn w:val="Normal"/>
    <w:link w:val="HeaderChar"/>
    <w:uiPriority w:val="99"/>
    <w:unhideWhenUsed/>
    <w:rsid w:val="00A64D56"/>
    <w:pPr>
      <w:tabs>
        <w:tab w:val="center" w:pos="4536"/>
        <w:tab w:val="right" w:pos="9072"/>
      </w:tabs>
    </w:pPr>
    <w:rPr>
      <w:rFonts w:asciiTheme="minorHAnsi" w:eastAsiaTheme="minorHAnsi" w:hAnsiTheme="minorHAnsi" w:cstheme="minorBidi"/>
      <w:sz w:val="22"/>
      <w:szCs w:val="22"/>
      <w:lang w:val="en-GB" w:eastAsia="en-US"/>
    </w:rPr>
  </w:style>
  <w:style w:type="character" w:customStyle="1" w:styleId="HeaderChar">
    <w:name w:val="Header Char"/>
    <w:basedOn w:val="DefaultParagraphFont"/>
    <w:link w:val="Header"/>
    <w:uiPriority w:val="99"/>
    <w:rsid w:val="00A64D56"/>
    <w:rPr>
      <w:lang w:val="en-GB"/>
    </w:rPr>
  </w:style>
  <w:style w:type="paragraph" w:styleId="Footer">
    <w:name w:val="footer"/>
    <w:basedOn w:val="Normal"/>
    <w:link w:val="FooterChar"/>
    <w:uiPriority w:val="99"/>
    <w:unhideWhenUsed/>
    <w:rsid w:val="00A64D56"/>
    <w:pPr>
      <w:tabs>
        <w:tab w:val="center" w:pos="4536"/>
        <w:tab w:val="right" w:pos="9072"/>
      </w:tabs>
    </w:pPr>
    <w:rPr>
      <w:rFonts w:asciiTheme="minorHAnsi" w:eastAsiaTheme="minorHAnsi" w:hAnsiTheme="minorHAnsi" w:cstheme="minorBidi"/>
      <w:sz w:val="22"/>
      <w:szCs w:val="22"/>
      <w:lang w:val="en-GB" w:eastAsia="en-US"/>
    </w:rPr>
  </w:style>
  <w:style w:type="character" w:customStyle="1" w:styleId="FooterChar">
    <w:name w:val="Footer Char"/>
    <w:basedOn w:val="DefaultParagraphFont"/>
    <w:link w:val="Footer"/>
    <w:uiPriority w:val="99"/>
    <w:rsid w:val="00A64D56"/>
    <w:rPr>
      <w:lang w:val="en-GB"/>
    </w:rPr>
  </w:style>
  <w:style w:type="character" w:styleId="CommentReference">
    <w:name w:val="annotation reference"/>
    <w:basedOn w:val="DefaultParagraphFont"/>
    <w:uiPriority w:val="99"/>
    <w:semiHidden/>
    <w:unhideWhenUsed/>
    <w:rsid w:val="00793FC1"/>
    <w:rPr>
      <w:sz w:val="16"/>
      <w:szCs w:val="16"/>
    </w:rPr>
  </w:style>
  <w:style w:type="paragraph" w:styleId="CommentText">
    <w:name w:val="annotation text"/>
    <w:basedOn w:val="Normal"/>
    <w:link w:val="CommentTextChar"/>
    <w:uiPriority w:val="99"/>
    <w:unhideWhenUsed/>
    <w:rsid w:val="00EC6AEE"/>
    <w:rPr>
      <w:sz w:val="20"/>
      <w:szCs w:val="20"/>
    </w:rPr>
  </w:style>
  <w:style w:type="character" w:customStyle="1" w:styleId="CommentTextChar">
    <w:name w:val="Comment Text Char"/>
    <w:basedOn w:val="DefaultParagraphFont"/>
    <w:link w:val="CommentText"/>
    <w:uiPriority w:val="99"/>
    <w:rsid w:val="00793FC1"/>
    <w:rPr>
      <w:rFonts w:ascii="Times New Roman" w:eastAsia="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793FC1"/>
    <w:rPr>
      <w:b/>
      <w:bCs/>
    </w:rPr>
  </w:style>
  <w:style w:type="character" w:customStyle="1" w:styleId="CommentSubjectChar">
    <w:name w:val="Comment Subject Char"/>
    <w:basedOn w:val="CommentTextChar"/>
    <w:link w:val="CommentSubject"/>
    <w:uiPriority w:val="99"/>
    <w:semiHidden/>
    <w:rsid w:val="00793FC1"/>
    <w:rPr>
      <w:rFonts w:ascii="Times New Roman" w:eastAsia="Times New Roman" w:hAnsi="Times New Roman" w:cs="Times New Roman"/>
      <w:b/>
      <w:bCs/>
      <w:sz w:val="20"/>
      <w:szCs w:val="20"/>
      <w:lang w:eastAsia="nl-BE"/>
    </w:rPr>
  </w:style>
  <w:style w:type="character" w:styleId="Hyperlink">
    <w:name w:val="Hyperlink"/>
    <w:basedOn w:val="DefaultParagraphFont"/>
    <w:uiPriority w:val="99"/>
    <w:unhideWhenUsed/>
    <w:rsid w:val="00244B9E"/>
    <w:rPr>
      <w:color w:val="0563C1" w:themeColor="hyperlink"/>
      <w:u w:val="single"/>
    </w:rPr>
  </w:style>
  <w:style w:type="character" w:styleId="UnresolvedMention">
    <w:name w:val="Unresolved Mention"/>
    <w:basedOn w:val="DefaultParagraphFont"/>
    <w:uiPriority w:val="99"/>
    <w:semiHidden/>
    <w:unhideWhenUsed/>
    <w:rsid w:val="00244B9E"/>
    <w:rPr>
      <w:color w:val="605E5C"/>
      <w:shd w:val="clear" w:color="auto" w:fill="E1DFDD"/>
    </w:rPr>
  </w:style>
  <w:style w:type="table" w:customStyle="1" w:styleId="PlainTable11">
    <w:name w:val="Plain Table 11"/>
    <w:basedOn w:val="TableNormal"/>
    <w:uiPriority w:val="41"/>
    <w:rsid w:val="002A7EFD"/>
    <w:pPr>
      <w:spacing w:after="0" w:line="240" w:lineRule="auto"/>
    </w:pPr>
    <w:rPr>
      <w:lang w:val="en-A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31868"/>
    <w:pPr>
      <w:spacing w:after="0" w:line="240" w:lineRule="auto"/>
    </w:pPr>
    <w:rPr>
      <w:rFonts w:ascii="Times New Roman" w:eastAsia="Times New Roman" w:hAnsi="Times New Roman" w:cs="Times New Roman"/>
      <w:sz w:val="24"/>
      <w:szCs w:val="24"/>
      <w:lang w:eastAsia="nl-BE"/>
    </w:rPr>
  </w:style>
  <w:style w:type="character" w:customStyle="1" w:styleId="UnresolvedMention1">
    <w:name w:val="Unresolved Mention1"/>
    <w:basedOn w:val="DefaultParagraphFont"/>
    <w:uiPriority w:val="99"/>
    <w:semiHidden/>
    <w:unhideWhenUsed/>
    <w:rsid w:val="006216D2"/>
    <w:rPr>
      <w:color w:val="605E5C"/>
      <w:shd w:val="clear" w:color="auto" w:fill="E1DFDD"/>
    </w:rPr>
  </w:style>
  <w:style w:type="paragraph" w:styleId="BalloonText">
    <w:name w:val="Balloon Text"/>
    <w:basedOn w:val="Normal"/>
    <w:link w:val="BalloonTextChar"/>
    <w:uiPriority w:val="99"/>
    <w:semiHidden/>
    <w:unhideWhenUsed/>
    <w:rsid w:val="006216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6D2"/>
    <w:rPr>
      <w:rFonts w:ascii="Segoe UI" w:eastAsia="Times New Roman" w:hAnsi="Segoe UI" w:cs="Segoe UI"/>
      <w:sz w:val="18"/>
      <w:szCs w:val="18"/>
      <w:lang w:eastAsia="nl-BE"/>
    </w:rPr>
  </w:style>
  <w:style w:type="character" w:styleId="LineNumber">
    <w:name w:val="line number"/>
    <w:basedOn w:val="DefaultParagraphFont"/>
    <w:uiPriority w:val="99"/>
    <w:semiHidden/>
    <w:unhideWhenUsed/>
    <w:rsid w:val="0087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6418">
      <w:bodyDiv w:val="1"/>
      <w:marLeft w:val="0"/>
      <w:marRight w:val="0"/>
      <w:marTop w:val="0"/>
      <w:marBottom w:val="0"/>
      <w:divBdr>
        <w:top w:val="none" w:sz="0" w:space="0" w:color="auto"/>
        <w:left w:val="none" w:sz="0" w:space="0" w:color="auto"/>
        <w:bottom w:val="none" w:sz="0" w:space="0" w:color="auto"/>
        <w:right w:val="none" w:sz="0" w:space="0" w:color="auto"/>
      </w:divBdr>
    </w:div>
    <w:div w:id="294144706">
      <w:bodyDiv w:val="1"/>
      <w:marLeft w:val="0"/>
      <w:marRight w:val="0"/>
      <w:marTop w:val="0"/>
      <w:marBottom w:val="0"/>
      <w:divBdr>
        <w:top w:val="none" w:sz="0" w:space="0" w:color="auto"/>
        <w:left w:val="none" w:sz="0" w:space="0" w:color="auto"/>
        <w:bottom w:val="none" w:sz="0" w:space="0" w:color="auto"/>
        <w:right w:val="none" w:sz="0" w:space="0" w:color="auto"/>
      </w:divBdr>
    </w:div>
    <w:div w:id="353580462">
      <w:bodyDiv w:val="1"/>
      <w:marLeft w:val="0"/>
      <w:marRight w:val="0"/>
      <w:marTop w:val="0"/>
      <w:marBottom w:val="0"/>
      <w:divBdr>
        <w:top w:val="none" w:sz="0" w:space="0" w:color="auto"/>
        <w:left w:val="none" w:sz="0" w:space="0" w:color="auto"/>
        <w:bottom w:val="none" w:sz="0" w:space="0" w:color="auto"/>
        <w:right w:val="none" w:sz="0" w:space="0" w:color="auto"/>
      </w:divBdr>
    </w:div>
    <w:div w:id="430901911">
      <w:bodyDiv w:val="1"/>
      <w:marLeft w:val="0"/>
      <w:marRight w:val="0"/>
      <w:marTop w:val="0"/>
      <w:marBottom w:val="0"/>
      <w:divBdr>
        <w:top w:val="none" w:sz="0" w:space="0" w:color="auto"/>
        <w:left w:val="none" w:sz="0" w:space="0" w:color="auto"/>
        <w:bottom w:val="none" w:sz="0" w:space="0" w:color="auto"/>
        <w:right w:val="none" w:sz="0" w:space="0" w:color="auto"/>
      </w:divBdr>
    </w:div>
    <w:div w:id="432750145">
      <w:bodyDiv w:val="1"/>
      <w:marLeft w:val="0"/>
      <w:marRight w:val="0"/>
      <w:marTop w:val="0"/>
      <w:marBottom w:val="0"/>
      <w:divBdr>
        <w:top w:val="none" w:sz="0" w:space="0" w:color="auto"/>
        <w:left w:val="none" w:sz="0" w:space="0" w:color="auto"/>
        <w:bottom w:val="none" w:sz="0" w:space="0" w:color="auto"/>
        <w:right w:val="none" w:sz="0" w:space="0" w:color="auto"/>
      </w:divBdr>
    </w:div>
    <w:div w:id="814447149">
      <w:bodyDiv w:val="1"/>
      <w:marLeft w:val="0"/>
      <w:marRight w:val="0"/>
      <w:marTop w:val="0"/>
      <w:marBottom w:val="0"/>
      <w:divBdr>
        <w:top w:val="none" w:sz="0" w:space="0" w:color="auto"/>
        <w:left w:val="none" w:sz="0" w:space="0" w:color="auto"/>
        <w:bottom w:val="none" w:sz="0" w:space="0" w:color="auto"/>
        <w:right w:val="none" w:sz="0" w:space="0" w:color="auto"/>
      </w:divBdr>
    </w:div>
    <w:div w:id="834077071">
      <w:bodyDiv w:val="1"/>
      <w:marLeft w:val="0"/>
      <w:marRight w:val="0"/>
      <w:marTop w:val="0"/>
      <w:marBottom w:val="0"/>
      <w:divBdr>
        <w:top w:val="none" w:sz="0" w:space="0" w:color="auto"/>
        <w:left w:val="none" w:sz="0" w:space="0" w:color="auto"/>
        <w:bottom w:val="none" w:sz="0" w:space="0" w:color="auto"/>
        <w:right w:val="none" w:sz="0" w:space="0" w:color="auto"/>
      </w:divBdr>
    </w:div>
    <w:div w:id="914896495">
      <w:bodyDiv w:val="1"/>
      <w:marLeft w:val="0"/>
      <w:marRight w:val="0"/>
      <w:marTop w:val="0"/>
      <w:marBottom w:val="0"/>
      <w:divBdr>
        <w:top w:val="none" w:sz="0" w:space="0" w:color="auto"/>
        <w:left w:val="none" w:sz="0" w:space="0" w:color="auto"/>
        <w:bottom w:val="none" w:sz="0" w:space="0" w:color="auto"/>
        <w:right w:val="none" w:sz="0" w:space="0" w:color="auto"/>
      </w:divBdr>
    </w:div>
    <w:div w:id="969213747">
      <w:bodyDiv w:val="1"/>
      <w:marLeft w:val="0"/>
      <w:marRight w:val="0"/>
      <w:marTop w:val="0"/>
      <w:marBottom w:val="0"/>
      <w:divBdr>
        <w:top w:val="none" w:sz="0" w:space="0" w:color="auto"/>
        <w:left w:val="none" w:sz="0" w:space="0" w:color="auto"/>
        <w:bottom w:val="none" w:sz="0" w:space="0" w:color="auto"/>
        <w:right w:val="none" w:sz="0" w:space="0" w:color="auto"/>
      </w:divBdr>
    </w:div>
    <w:div w:id="1012806462">
      <w:bodyDiv w:val="1"/>
      <w:marLeft w:val="0"/>
      <w:marRight w:val="0"/>
      <w:marTop w:val="0"/>
      <w:marBottom w:val="0"/>
      <w:divBdr>
        <w:top w:val="none" w:sz="0" w:space="0" w:color="auto"/>
        <w:left w:val="none" w:sz="0" w:space="0" w:color="auto"/>
        <w:bottom w:val="none" w:sz="0" w:space="0" w:color="auto"/>
        <w:right w:val="none" w:sz="0" w:space="0" w:color="auto"/>
      </w:divBdr>
    </w:div>
    <w:div w:id="1306934341">
      <w:bodyDiv w:val="1"/>
      <w:marLeft w:val="0"/>
      <w:marRight w:val="0"/>
      <w:marTop w:val="0"/>
      <w:marBottom w:val="0"/>
      <w:divBdr>
        <w:top w:val="none" w:sz="0" w:space="0" w:color="auto"/>
        <w:left w:val="none" w:sz="0" w:space="0" w:color="auto"/>
        <w:bottom w:val="none" w:sz="0" w:space="0" w:color="auto"/>
        <w:right w:val="none" w:sz="0" w:space="0" w:color="auto"/>
      </w:divBdr>
    </w:div>
    <w:div w:id="1379745566">
      <w:bodyDiv w:val="1"/>
      <w:marLeft w:val="0"/>
      <w:marRight w:val="0"/>
      <w:marTop w:val="0"/>
      <w:marBottom w:val="0"/>
      <w:divBdr>
        <w:top w:val="none" w:sz="0" w:space="0" w:color="auto"/>
        <w:left w:val="none" w:sz="0" w:space="0" w:color="auto"/>
        <w:bottom w:val="none" w:sz="0" w:space="0" w:color="auto"/>
        <w:right w:val="none" w:sz="0" w:space="0" w:color="auto"/>
      </w:divBdr>
    </w:div>
    <w:div w:id="1563953167">
      <w:bodyDiv w:val="1"/>
      <w:marLeft w:val="0"/>
      <w:marRight w:val="0"/>
      <w:marTop w:val="0"/>
      <w:marBottom w:val="0"/>
      <w:divBdr>
        <w:top w:val="none" w:sz="0" w:space="0" w:color="auto"/>
        <w:left w:val="none" w:sz="0" w:space="0" w:color="auto"/>
        <w:bottom w:val="none" w:sz="0" w:space="0" w:color="auto"/>
        <w:right w:val="none" w:sz="0" w:space="0" w:color="auto"/>
      </w:divBdr>
    </w:div>
    <w:div w:id="1753356470">
      <w:bodyDiv w:val="1"/>
      <w:marLeft w:val="0"/>
      <w:marRight w:val="0"/>
      <w:marTop w:val="0"/>
      <w:marBottom w:val="0"/>
      <w:divBdr>
        <w:top w:val="none" w:sz="0" w:space="0" w:color="auto"/>
        <w:left w:val="none" w:sz="0" w:space="0" w:color="auto"/>
        <w:bottom w:val="none" w:sz="0" w:space="0" w:color="auto"/>
        <w:right w:val="none" w:sz="0" w:space="0" w:color="auto"/>
      </w:divBdr>
    </w:div>
    <w:div w:id="1932466035">
      <w:bodyDiv w:val="1"/>
      <w:marLeft w:val="0"/>
      <w:marRight w:val="0"/>
      <w:marTop w:val="0"/>
      <w:marBottom w:val="0"/>
      <w:divBdr>
        <w:top w:val="none" w:sz="0" w:space="0" w:color="auto"/>
        <w:left w:val="none" w:sz="0" w:space="0" w:color="auto"/>
        <w:bottom w:val="none" w:sz="0" w:space="0" w:color="auto"/>
        <w:right w:val="none" w:sz="0" w:space="0" w:color="auto"/>
      </w:divBdr>
    </w:div>
    <w:div w:id="1985771781">
      <w:bodyDiv w:val="1"/>
      <w:marLeft w:val="0"/>
      <w:marRight w:val="0"/>
      <w:marTop w:val="0"/>
      <w:marBottom w:val="0"/>
      <w:divBdr>
        <w:top w:val="none" w:sz="0" w:space="0" w:color="auto"/>
        <w:left w:val="none" w:sz="0" w:space="0" w:color="auto"/>
        <w:bottom w:val="none" w:sz="0" w:space="0" w:color="auto"/>
        <w:right w:val="none" w:sz="0" w:space="0" w:color="auto"/>
      </w:divBdr>
    </w:div>
    <w:div w:id="2120561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E8F110-197A-418D-BDF6-29F2FD50AAD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960F4C17E0624E91395B56ECC45D41" ma:contentTypeVersion="13" ma:contentTypeDescription="Create a new document." ma:contentTypeScope="" ma:versionID="8903d52423259f9e917355661d4ae90f">
  <xsd:schema xmlns:xsd="http://www.w3.org/2001/XMLSchema" xmlns:xs="http://www.w3.org/2001/XMLSchema" xmlns:p="http://schemas.microsoft.com/office/2006/metadata/properties" xmlns:ns3="d25e918f-0eb4-4057-b122-9b2c6b45af15" xmlns:ns4="92958a33-0718-4837-b246-2d3fd66a02bd" targetNamespace="http://schemas.microsoft.com/office/2006/metadata/properties" ma:root="true" ma:fieldsID="82d4396b6467a958ea3c9ddd23704e64" ns3:_="" ns4:_="">
    <xsd:import namespace="d25e918f-0eb4-4057-b122-9b2c6b45af15"/>
    <xsd:import namespace="92958a33-0718-4837-b246-2d3fd66a02b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e918f-0eb4-4057-b122-9b2c6b45af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8a33-0718-4837-b246-2d3fd66a02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0BDF-C078-4B9A-B603-F72E7FDA0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e918f-0eb4-4057-b122-9b2c6b45af15"/>
    <ds:schemaRef ds:uri="92958a33-0718-4837-b246-2d3fd66a0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6A42E9-B652-4834-8ADA-8FE4B5312D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6AFA2A-C53A-4757-BB21-40F27C7C27A6}">
  <ds:schemaRefs>
    <ds:schemaRef ds:uri="http://schemas.microsoft.com/sharepoint/v3/contenttype/forms"/>
  </ds:schemaRefs>
</ds:datastoreItem>
</file>

<file path=customXml/itemProps4.xml><?xml version="1.0" encoding="utf-8"?>
<ds:datastoreItem xmlns:ds="http://schemas.openxmlformats.org/officeDocument/2006/customXml" ds:itemID="{3A1E949E-9578-4871-8364-8D81E523E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17</Pages>
  <Words>8032</Words>
  <Characters>44181</Characters>
  <Application>Microsoft Office Word</Application>
  <DocSecurity>0</DocSecurity>
  <Lines>368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52109</CharactersWithSpaces>
  <SharedDoc>false</SharedDoc>
  <HLinks>
    <vt:vector size="6" baseType="variant">
      <vt:variant>
        <vt:i4>1245184</vt:i4>
      </vt:variant>
      <vt:variant>
        <vt:i4>0</vt:i4>
      </vt:variant>
      <vt:variant>
        <vt:i4>0</vt:i4>
      </vt:variant>
      <vt:variant>
        <vt:i4>5</vt:i4>
      </vt:variant>
      <vt:variant>
        <vt:lpwstr>http://www.fallfilmverdampfer.info/english/workingprinciples.htm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Ravi</dc:creator>
  <cp:keywords/>
  <dc:description/>
  <cp:lastModifiedBy>Rahul Ravi</cp:lastModifiedBy>
  <cp:revision>54</cp:revision>
  <dcterms:created xsi:type="dcterms:W3CDTF">2022-06-01T12:03:00Z</dcterms:created>
  <dcterms:modified xsi:type="dcterms:W3CDTF">2022-06-16T10:54:00Z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0x0101006C960F4C17E0624E91395B56ECC45D41</vt:lpwstr>
  </property>
</Properties>
</file>